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6211"/>
      </w:tblGrid>
      <w:tr w:rsidR="00D77683" w14:paraId="684D4DDE" w14:textId="77777777" w:rsidTr="00D77683">
        <w:trPr>
          <w:trHeight w:val="437"/>
        </w:trPr>
        <w:tc>
          <w:tcPr>
            <w:tcW w:w="5000" w:type="pct"/>
            <w:gridSpan w:val="2"/>
          </w:tcPr>
          <w:p w14:paraId="15293119" w14:textId="77777777" w:rsidR="00D77683" w:rsidRPr="00D77683" w:rsidRDefault="00D77683" w:rsidP="008E76D1">
            <w:pPr>
              <w:rPr>
                <w:b/>
                <w:sz w:val="48"/>
                <w:szCs w:val="48"/>
              </w:rPr>
            </w:pPr>
            <w:r w:rsidRPr="00D77683">
              <w:rPr>
                <w:b/>
                <w:sz w:val="48"/>
                <w:szCs w:val="48"/>
              </w:rPr>
              <w:t>D-11001.00001</w:t>
            </w:r>
          </w:p>
        </w:tc>
      </w:tr>
      <w:tr w:rsidR="00EA46A3" w14:paraId="3FA20845" w14:textId="77777777" w:rsidTr="008E76D1">
        <w:trPr>
          <w:trHeight w:val="309"/>
        </w:trPr>
        <w:tc>
          <w:tcPr>
            <w:tcW w:w="5000" w:type="pct"/>
            <w:gridSpan w:val="2"/>
            <w:shd w:val="clear" w:color="auto" w:fill="auto"/>
            <w:vAlign w:val="center"/>
          </w:tcPr>
          <w:p w14:paraId="78B129EB" w14:textId="6EBF7E44" w:rsidR="00EA46A3" w:rsidRDefault="00D15D75" w:rsidP="00F5286F">
            <w:r>
              <w:t xml:space="preserve">Document </w:t>
            </w:r>
            <w:r w:rsidR="00EA46A3">
              <w:t>Revision</w:t>
            </w:r>
            <w:r w:rsidR="00D34ED7">
              <w:t>:</w:t>
            </w:r>
            <w:r w:rsidR="00EA46A3">
              <w:t xml:space="preserve"> </w:t>
            </w:r>
            <w:r w:rsidR="009E2C37">
              <w:t>4</w:t>
            </w:r>
            <w:ins w:id="0" w:author="Woltman, Andrew P" w:date="2018-01-03T11:52:00Z">
              <w:r w:rsidR="00CD4AE7">
                <w:t>1</w:t>
              </w:r>
            </w:ins>
            <w:bookmarkStart w:id="1" w:name="_GoBack"/>
            <w:bookmarkEnd w:id="1"/>
            <w:del w:id="2" w:author="Woltman, Andrew P" w:date="2018-01-03T11:52:00Z">
              <w:r w:rsidR="009E2C37" w:rsidDel="00CD4AE7">
                <w:delText>0</w:delText>
              </w:r>
            </w:del>
          </w:p>
        </w:tc>
      </w:tr>
      <w:tr w:rsidR="00D15D75" w14:paraId="2E0ABB86" w14:textId="77777777" w:rsidTr="00EA46A3">
        <w:trPr>
          <w:trHeight w:val="308"/>
        </w:trPr>
        <w:tc>
          <w:tcPr>
            <w:tcW w:w="1745" w:type="pct"/>
            <w:shd w:val="clear" w:color="auto" w:fill="auto"/>
            <w:vAlign w:val="center"/>
          </w:tcPr>
          <w:p w14:paraId="4624081F" w14:textId="0BF15E14" w:rsidR="00D15D75" w:rsidRDefault="00D15D75" w:rsidP="00CD4AE7">
            <w:r>
              <w:t xml:space="preserve">Software </w:t>
            </w:r>
            <w:r w:rsidRPr="00515C18">
              <w:t xml:space="preserve">Version: </w:t>
            </w:r>
            <w:del w:id="3" w:author="Woltman, Andrew P" w:date="2018-01-03T11:52:00Z">
              <w:r w:rsidRPr="00515C18" w:rsidDel="00CD4AE7">
                <w:delText>2.</w:delText>
              </w:r>
              <w:r w:rsidR="009E2C37" w:rsidDel="00CD4AE7">
                <w:delText>70</w:delText>
              </w:r>
            </w:del>
            <w:ins w:id="4" w:author="Woltman, Andrew P" w:date="2018-01-03T11:52:00Z">
              <w:r w:rsidR="00CD4AE7">
                <w:t>3.0011</w:t>
              </w:r>
            </w:ins>
          </w:p>
        </w:tc>
        <w:tc>
          <w:tcPr>
            <w:tcW w:w="3255" w:type="pct"/>
            <w:vAlign w:val="center"/>
          </w:tcPr>
          <w:p w14:paraId="6F586AEB" w14:textId="77777777" w:rsidR="00D15D75" w:rsidRDefault="00D15D75" w:rsidP="008E76D1"/>
        </w:tc>
      </w:tr>
      <w:tr w:rsidR="00EA46A3" w14:paraId="398D42A2" w14:textId="77777777" w:rsidTr="00EA46A3">
        <w:trPr>
          <w:trHeight w:val="308"/>
        </w:trPr>
        <w:tc>
          <w:tcPr>
            <w:tcW w:w="1745" w:type="pct"/>
            <w:shd w:val="clear" w:color="auto" w:fill="auto"/>
            <w:vAlign w:val="center"/>
          </w:tcPr>
          <w:p w14:paraId="6CC8CAC9" w14:textId="77777777" w:rsidR="00EA46A3" w:rsidRDefault="00EA46A3" w:rsidP="008E76D1">
            <w:r>
              <w:t>Author: Tom Antoine</w:t>
            </w:r>
          </w:p>
        </w:tc>
        <w:tc>
          <w:tcPr>
            <w:tcW w:w="3255" w:type="pct"/>
            <w:vAlign w:val="center"/>
          </w:tcPr>
          <w:p w14:paraId="6E186951" w14:textId="77777777" w:rsidR="00EA46A3" w:rsidRDefault="00EA46A3" w:rsidP="008E76D1">
            <w:r>
              <w:t>Date Created: 11-16-15</w:t>
            </w:r>
          </w:p>
        </w:tc>
      </w:tr>
      <w:tr w:rsidR="00EA46A3" w14:paraId="25CDC891" w14:textId="77777777" w:rsidTr="008E76D1">
        <w:trPr>
          <w:trHeight w:val="343"/>
        </w:trPr>
        <w:tc>
          <w:tcPr>
            <w:tcW w:w="1745" w:type="pct"/>
            <w:shd w:val="clear" w:color="auto" w:fill="auto"/>
            <w:vAlign w:val="center"/>
          </w:tcPr>
          <w:p w14:paraId="7B422494" w14:textId="7A111D7E" w:rsidR="00EA46A3" w:rsidRDefault="00EA46A3" w:rsidP="008E76D1">
            <w:r>
              <w:t xml:space="preserve">Revised By: </w:t>
            </w:r>
            <w:r w:rsidR="009E2C37">
              <w:t>Viraj Anagal</w:t>
            </w:r>
            <w:ins w:id="5" w:author="Woltman, Andrew P" w:date="2018-01-03T11:51:00Z">
              <w:r w:rsidR="00CD4AE7">
                <w:t>, Andrew Woltman</w:t>
              </w:r>
            </w:ins>
          </w:p>
        </w:tc>
        <w:tc>
          <w:tcPr>
            <w:tcW w:w="3255" w:type="pct"/>
            <w:vAlign w:val="center"/>
          </w:tcPr>
          <w:p w14:paraId="338238E7" w14:textId="02B6D6DE" w:rsidR="00EA46A3" w:rsidRDefault="00EA46A3" w:rsidP="008E76D1">
            <w:r>
              <w:t xml:space="preserve">Date Revised: </w:t>
            </w:r>
            <w:ins w:id="6" w:author="Woltman, Andrew P" w:date="2018-01-03T11:52:00Z">
              <w:r w:rsidR="00CD4AE7">
                <w:t>01</w:t>
              </w:r>
            </w:ins>
            <w:del w:id="7" w:author="Woltman, Andrew P" w:date="2018-01-03T11:51:00Z">
              <w:r w:rsidR="009E2C37" w:rsidDel="00CD4AE7">
                <w:delText>07</w:delText>
              </w:r>
            </w:del>
            <w:r w:rsidR="009E2C37">
              <w:t>/</w:t>
            </w:r>
            <w:ins w:id="8" w:author="Woltman, Andrew P" w:date="2018-01-03T11:51:00Z">
              <w:r w:rsidR="00CD4AE7">
                <w:t>3</w:t>
              </w:r>
            </w:ins>
            <w:del w:id="9" w:author="Woltman, Andrew P" w:date="2018-01-03T11:51:00Z">
              <w:r w:rsidR="009E2C37" w:rsidDel="00CD4AE7">
                <w:delText>28</w:delText>
              </w:r>
            </w:del>
            <w:r w:rsidR="009E2C37">
              <w:t>/201</w:t>
            </w:r>
            <w:ins w:id="10" w:author="Woltman, Andrew P" w:date="2018-01-03T11:51:00Z">
              <w:r w:rsidR="00CD4AE7">
                <w:t>8</w:t>
              </w:r>
            </w:ins>
            <w:del w:id="11" w:author="Woltman, Andrew P" w:date="2018-01-03T11:51:00Z">
              <w:r w:rsidR="009E2C37" w:rsidDel="00CD4AE7">
                <w:delText>7</w:delText>
              </w:r>
            </w:del>
          </w:p>
        </w:tc>
      </w:tr>
      <w:tr w:rsidR="00EA46A3" w14:paraId="75C9C6EC" w14:textId="77777777" w:rsidTr="008E76D1">
        <w:trPr>
          <w:trHeight w:val="343"/>
        </w:trPr>
        <w:tc>
          <w:tcPr>
            <w:tcW w:w="1745" w:type="pct"/>
            <w:shd w:val="clear" w:color="auto" w:fill="auto"/>
            <w:vAlign w:val="center"/>
          </w:tcPr>
          <w:p w14:paraId="62942390" w14:textId="77777777" w:rsidR="00EA46A3" w:rsidRDefault="00EA46A3" w:rsidP="00D34ED7">
            <w:r>
              <w:t xml:space="preserve">Reviewer: </w:t>
            </w:r>
            <w:r w:rsidR="009E2C37">
              <w:t>Daniel Short</w:t>
            </w:r>
          </w:p>
        </w:tc>
        <w:tc>
          <w:tcPr>
            <w:tcW w:w="3255" w:type="pct"/>
            <w:vAlign w:val="center"/>
          </w:tcPr>
          <w:p w14:paraId="682530B0" w14:textId="77777777" w:rsidR="00EA46A3" w:rsidRDefault="00EA46A3" w:rsidP="00D34ED7">
            <w:r w:rsidRPr="001B5465">
              <w:t xml:space="preserve">Date </w:t>
            </w:r>
            <w:r>
              <w:t>Reviewed</w:t>
            </w:r>
            <w:r w:rsidRPr="001B5465">
              <w:t xml:space="preserve">: </w:t>
            </w:r>
          </w:p>
        </w:tc>
      </w:tr>
      <w:tr w:rsidR="00EA46A3" w14:paraId="75BEC33B" w14:textId="77777777" w:rsidTr="008E76D1">
        <w:trPr>
          <w:trHeight w:val="343"/>
        </w:trPr>
        <w:tc>
          <w:tcPr>
            <w:tcW w:w="1745" w:type="pct"/>
            <w:shd w:val="clear" w:color="auto" w:fill="auto"/>
            <w:vAlign w:val="center"/>
          </w:tcPr>
          <w:p w14:paraId="58E136A8" w14:textId="77777777" w:rsidR="00EA46A3" w:rsidRPr="00E52D0D" w:rsidRDefault="00EA46A3" w:rsidP="008E76D1">
            <w:r>
              <w:t>Approver:</w:t>
            </w:r>
            <w:r w:rsidR="000C460D">
              <w:t xml:space="preserve"> John Myers</w:t>
            </w:r>
          </w:p>
        </w:tc>
        <w:tc>
          <w:tcPr>
            <w:tcW w:w="3255" w:type="pct"/>
            <w:vAlign w:val="center"/>
          </w:tcPr>
          <w:p w14:paraId="52FAACA9" w14:textId="77777777" w:rsidR="00EA46A3" w:rsidRDefault="00EA46A3" w:rsidP="008E76D1">
            <w:r>
              <w:t xml:space="preserve">Date Approved: </w:t>
            </w:r>
          </w:p>
        </w:tc>
      </w:tr>
      <w:tr w:rsidR="00EA46A3" w14:paraId="74AE411E" w14:textId="77777777" w:rsidTr="008E76D1">
        <w:trPr>
          <w:trHeight w:val="582"/>
        </w:trPr>
        <w:tc>
          <w:tcPr>
            <w:tcW w:w="5000" w:type="pct"/>
            <w:gridSpan w:val="2"/>
          </w:tcPr>
          <w:p w14:paraId="3254A798" w14:textId="77777777" w:rsidR="00EA46A3" w:rsidRPr="00686893" w:rsidRDefault="00EA46A3" w:rsidP="008E76D1">
            <w:pPr>
              <w:jc w:val="center"/>
              <w:rPr>
                <w:b/>
                <w:sz w:val="48"/>
                <w:szCs w:val="48"/>
              </w:rPr>
            </w:pPr>
            <w:r>
              <w:rPr>
                <w:b/>
                <w:sz w:val="48"/>
                <w:szCs w:val="48"/>
              </w:rPr>
              <w:t>Design Guide</w:t>
            </w:r>
          </w:p>
        </w:tc>
      </w:tr>
    </w:tbl>
    <w:p w14:paraId="5C050000" w14:textId="77777777" w:rsidR="00791B21" w:rsidRDefault="00791B21" w:rsidP="00791B21"/>
    <w:p w14:paraId="46DDF39D" w14:textId="77777777" w:rsidR="00BB1C8A" w:rsidRDefault="00BB1C8A" w:rsidP="00791B21"/>
    <w:p w14:paraId="4BD7B24A" w14:textId="77777777" w:rsidR="00BB1C8A" w:rsidRDefault="00BB1C8A" w:rsidP="00791B21"/>
    <w:p w14:paraId="2CDF9C12" w14:textId="77777777" w:rsidR="00BB1C8A" w:rsidRDefault="00BB1C8A" w:rsidP="00791B21"/>
    <w:p w14:paraId="19733A8E" w14:textId="77777777" w:rsidR="00BB1C8A" w:rsidRDefault="00BB1C8A" w:rsidP="00791B21"/>
    <w:p w14:paraId="749A0F28" w14:textId="77777777" w:rsidR="00D77683" w:rsidRDefault="00D77683" w:rsidP="00D77683">
      <w:pPr>
        <w:pStyle w:val="Heading1"/>
        <w:keepLines/>
        <w:widowControl w:val="0"/>
        <w:numPr>
          <w:ilvl w:val="0"/>
          <w:numId w:val="0"/>
        </w:numPr>
        <w:spacing w:before="480" w:after="0"/>
        <w:jc w:val="center"/>
      </w:pPr>
      <w:bookmarkStart w:id="12" w:name="_Toc447538021"/>
      <w:r w:rsidRPr="00D77683">
        <w:rPr>
          <w:rFonts w:ascii="Times New Roman" w:hAnsi="Times New Roman" w:cs="Times New Roman"/>
          <w:i/>
          <w:sz w:val="48"/>
          <w:szCs w:val="48"/>
        </w:rPr>
        <w:t>Functional Requirements Specification for NEO &amp; KoolAire</w:t>
      </w:r>
      <w:bookmarkEnd w:id="12"/>
    </w:p>
    <w:p w14:paraId="55446CDD" w14:textId="77777777" w:rsidR="00515C18" w:rsidRPr="00515C18" w:rsidRDefault="00EA46A3" w:rsidP="00D77683">
      <w:pPr>
        <w:pStyle w:val="Heading1"/>
        <w:keepLines/>
        <w:widowControl w:val="0"/>
        <w:numPr>
          <w:ilvl w:val="0"/>
          <w:numId w:val="0"/>
        </w:numPr>
        <w:spacing w:before="480" w:after="0"/>
        <w:rPr>
          <w:rFonts w:ascii="Times New Roman" w:hAnsi="Times New Roman" w:cs="Times New Roman"/>
          <w:noProof/>
          <w:sz w:val="24"/>
          <w:szCs w:val="24"/>
        </w:rPr>
      </w:pPr>
      <w:r>
        <w:br w:type="page"/>
      </w:r>
      <w:bookmarkStart w:id="13" w:name="_Toc435448205"/>
      <w:bookmarkStart w:id="14" w:name="_Toc447538022"/>
      <w:bookmarkStart w:id="15" w:name="_Toc435192358"/>
      <w:r w:rsidR="001E5EF1" w:rsidRPr="001E5EF1">
        <w:rPr>
          <w:rFonts w:ascii="Cambria" w:hAnsi="Cambria" w:cs="Times New Roman"/>
          <w:kern w:val="0"/>
          <w:sz w:val="28"/>
          <w:szCs w:val="28"/>
        </w:rPr>
        <w:lastRenderedPageBreak/>
        <w:t>Table of Contents</w:t>
      </w:r>
      <w:bookmarkEnd w:id="13"/>
      <w:bookmarkEnd w:id="14"/>
      <w:r w:rsidR="001E5EF1" w:rsidRPr="007D2608">
        <w:rPr>
          <w:rFonts w:ascii="Times New Roman" w:hAnsi="Times New Roman" w:cs="Times New Roman"/>
          <w:b w:val="0"/>
          <w:sz w:val="24"/>
          <w:szCs w:val="24"/>
        </w:rPr>
        <w:fldChar w:fldCharType="begin"/>
      </w:r>
      <w:r w:rsidR="001E5EF1" w:rsidRPr="007D2608">
        <w:rPr>
          <w:rFonts w:ascii="Times New Roman" w:hAnsi="Times New Roman" w:cs="Times New Roman"/>
          <w:b w:val="0"/>
          <w:sz w:val="24"/>
          <w:szCs w:val="24"/>
        </w:rPr>
        <w:instrText xml:space="preserve"> TOC \o "1-3" \h \z \u </w:instrText>
      </w:r>
      <w:r w:rsidR="001E5EF1" w:rsidRPr="007D2608">
        <w:rPr>
          <w:rFonts w:ascii="Times New Roman" w:hAnsi="Times New Roman" w:cs="Times New Roman"/>
          <w:b w:val="0"/>
          <w:sz w:val="24"/>
          <w:szCs w:val="24"/>
        </w:rPr>
        <w:fldChar w:fldCharType="separate"/>
      </w:r>
    </w:p>
    <w:p w14:paraId="3D113386" w14:textId="77777777" w:rsidR="00515C18" w:rsidRPr="00515C18" w:rsidRDefault="00CD4AE7">
      <w:pPr>
        <w:pStyle w:val="TOC1"/>
        <w:rPr>
          <w:rFonts w:ascii="Times New Roman" w:eastAsiaTheme="minorEastAsia" w:hAnsi="Times New Roman"/>
          <w:b w:val="0"/>
          <w:i/>
          <w:szCs w:val="24"/>
        </w:rPr>
      </w:pPr>
      <w:hyperlink w:anchor="_Toc447538021" w:history="1">
        <w:r w:rsidR="00515C18" w:rsidRPr="00515C18">
          <w:rPr>
            <w:rStyle w:val="Hyperlink"/>
            <w:rFonts w:ascii="Times New Roman" w:hAnsi="Times New Roman"/>
            <w:b w:val="0"/>
            <w:i/>
            <w:szCs w:val="24"/>
          </w:rPr>
          <w:t>Functional Requirements Specification for NEO &amp; KoolAire</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_Toc447538021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1</w:t>
        </w:r>
        <w:r w:rsidR="00515C18" w:rsidRPr="00515C18">
          <w:rPr>
            <w:rFonts w:ascii="Times New Roman" w:hAnsi="Times New Roman"/>
            <w:b w:val="0"/>
            <w:i/>
            <w:webHidden/>
            <w:szCs w:val="24"/>
          </w:rPr>
          <w:fldChar w:fldCharType="end"/>
        </w:r>
      </w:hyperlink>
    </w:p>
    <w:p w14:paraId="57F28255" w14:textId="77777777" w:rsidR="00515C18" w:rsidRPr="00515C18" w:rsidRDefault="00CD4AE7">
      <w:pPr>
        <w:pStyle w:val="TOC1"/>
        <w:rPr>
          <w:rFonts w:ascii="Times New Roman" w:eastAsiaTheme="minorEastAsia" w:hAnsi="Times New Roman"/>
          <w:b w:val="0"/>
          <w:i/>
          <w:szCs w:val="24"/>
        </w:rPr>
      </w:pPr>
      <w:hyperlink w:anchor="_Toc447538022" w:history="1">
        <w:r w:rsidR="00515C18" w:rsidRPr="00515C18">
          <w:rPr>
            <w:rStyle w:val="Hyperlink"/>
            <w:rFonts w:ascii="Times New Roman" w:hAnsi="Times New Roman"/>
            <w:b w:val="0"/>
            <w:i/>
            <w:szCs w:val="24"/>
          </w:rPr>
          <w:t>Table of Contents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_Toc447538022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2</w:t>
        </w:r>
        <w:r w:rsidR="00515C18" w:rsidRPr="00515C18">
          <w:rPr>
            <w:rFonts w:ascii="Times New Roman" w:hAnsi="Times New Roman"/>
            <w:b w:val="0"/>
            <w:i/>
            <w:webHidden/>
            <w:szCs w:val="24"/>
          </w:rPr>
          <w:fldChar w:fldCharType="end"/>
        </w:r>
      </w:hyperlink>
    </w:p>
    <w:p w14:paraId="0D7ECAE0" w14:textId="77777777" w:rsidR="00515C18" w:rsidRPr="00515C18" w:rsidRDefault="00CD4AE7">
      <w:pPr>
        <w:pStyle w:val="TOC1"/>
        <w:rPr>
          <w:rFonts w:ascii="Times New Roman" w:eastAsiaTheme="minorEastAsia" w:hAnsi="Times New Roman"/>
          <w:b w:val="0"/>
          <w:i/>
          <w:szCs w:val="24"/>
        </w:rPr>
      </w:pPr>
      <w:hyperlink w:anchor="_Toc447538023" w:history="1">
        <w:r w:rsidR="00515C18" w:rsidRPr="00515C18">
          <w:rPr>
            <w:rStyle w:val="Hyperlink"/>
            <w:rFonts w:ascii="Times New Roman" w:hAnsi="Times New Roman"/>
            <w:b w:val="0"/>
            <w:i/>
            <w:szCs w:val="24"/>
          </w:rPr>
          <w:t>1.</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i/>
            <w:szCs w:val="24"/>
          </w:rPr>
          <w:t>Introduction</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_Toc447538023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4</w:t>
        </w:r>
        <w:r w:rsidR="00515C18" w:rsidRPr="00515C18">
          <w:rPr>
            <w:rFonts w:ascii="Times New Roman" w:hAnsi="Times New Roman"/>
            <w:b w:val="0"/>
            <w:i/>
            <w:webHidden/>
            <w:szCs w:val="24"/>
          </w:rPr>
          <w:fldChar w:fldCharType="end"/>
        </w:r>
      </w:hyperlink>
    </w:p>
    <w:p w14:paraId="5439BE9A"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24" w:history="1">
        <w:r w:rsidR="00515C18" w:rsidRPr="00515C18">
          <w:rPr>
            <w:rStyle w:val="Hyperlink"/>
            <w:rFonts w:ascii="Times New Roman" w:hAnsi="Times New Roman"/>
            <w:bCs/>
            <w:i/>
            <w:noProof/>
            <w:szCs w:val="24"/>
          </w:rPr>
          <w:t>1.1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Purpose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_Toc447538024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465201DF"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25" w:history="1">
        <w:r w:rsidR="00515C18" w:rsidRPr="00515C18">
          <w:rPr>
            <w:rStyle w:val="Hyperlink"/>
            <w:rFonts w:ascii="Times New Roman" w:hAnsi="Times New Roman"/>
            <w:bCs/>
            <w:i/>
            <w:noProof/>
            <w:szCs w:val="24"/>
          </w:rPr>
          <w:t>1.2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Scope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_Toc447538025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531E9F61" w14:textId="77777777" w:rsidR="00515C18" w:rsidRPr="00515C18" w:rsidRDefault="00CD4AE7">
      <w:pPr>
        <w:pStyle w:val="TOC1"/>
        <w:rPr>
          <w:rFonts w:ascii="Times New Roman" w:eastAsiaTheme="minorEastAsia" w:hAnsi="Times New Roman"/>
          <w:b w:val="0"/>
          <w:i/>
          <w:szCs w:val="24"/>
        </w:rPr>
      </w:pPr>
      <w:hyperlink w:anchor="_Toc447538026" w:history="1">
        <w:r w:rsidR="00515C18" w:rsidRPr="00515C18">
          <w:rPr>
            <w:rStyle w:val="Hyperlink"/>
            <w:rFonts w:ascii="Times New Roman" w:hAnsi="Times New Roman"/>
            <w:b w:val="0"/>
            <w:bCs/>
            <w:i/>
            <w:szCs w:val="24"/>
          </w:rPr>
          <w:t>2.</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bCs/>
            <w:i/>
            <w:szCs w:val="24"/>
          </w:rPr>
          <w:t>General Requirements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_Toc447538026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4</w:t>
        </w:r>
        <w:r w:rsidR="00515C18" w:rsidRPr="00515C18">
          <w:rPr>
            <w:rFonts w:ascii="Times New Roman" w:hAnsi="Times New Roman"/>
            <w:b w:val="0"/>
            <w:i/>
            <w:webHidden/>
            <w:szCs w:val="24"/>
          </w:rPr>
          <w:fldChar w:fldCharType="end"/>
        </w:r>
      </w:hyperlink>
    </w:p>
    <w:p w14:paraId="58D51E22"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27" w:history="1">
        <w:r w:rsidR="00515C18" w:rsidRPr="00515C18">
          <w:rPr>
            <w:rStyle w:val="Hyperlink"/>
            <w:rFonts w:ascii="Times New Roman" w:hAnsi="Times New Roman"/>
            <w:bCs/>
            <w:i/>
            <w:noProof/>
            <w:szCs w:val="24"/>
          </w:rPr>
          <w:t>2.1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Environmental</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_Toc447538027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02F1ECA6"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28" w:history="1">
        <w:r w:rsidR="00515C18" w:rsidRPr="00515C18">
          <w:rPr>
            <w:rStyle w:val="Hyperlink"/>
            <w:rFonts w:ascii="Times New Roman" w:hAnsi="Times New Roman"/>
            <w:bCs/>
            <w:i/>
            <w:noProof/>
            <w:szCs w:val="24"/>
          </w:rPr>
          <w:t>2.1.1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Temperature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_Toc447538028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16105E2B"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29" w:history="1">
        <w:r w:rsidR="00515C18" w:rsidRPr="00515C18">
          <w:rPr>
            <w:rStyle w:val="Hyperlink"/>
            <w:rFonts w:ascii="Times New Roman" w:hAnsi="Times New Roman"/>
            <w:bCs/>
            <w:i/>
            <w:noProof/>
            <w:szCs w:val="24"/>
          </w:rPr>
          <w:t>2.1.2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Humidity</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_Toc447538029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0CF96481"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30" w:history="1">
        <w:r w:rsidR="00515C18" w:rsidRPr="00515C18">
          <w:rPr>
            <w:rStyle w:val="Hyperlink"/>
            <w:rFonts w:ascii="Times New Roman" w:hAnsi="Times New Roman"/>
            <w:bCs/>
            <w:i/>
            <w:noProof/>
            <w:szCs w:val="24"/>
          </w:rPr>
          <w:t>2.1.3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Vibration and Shock</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_Toc447538030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56915AEA"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31" w:history="1">
        <w:r w:rsidR="00515C18" w:rsidRPr="00515C18">
          <w:rPr>
            <w:rStyle w:val="Hyperlink"/>
            <w:rFonts w:ascii="Times New Roman" w:hAnsi="Times New Roman"/>
            <w:bCs/>
            <w:i/>
            <w:noProof/>
            <w:szCs w:val="24"/>
          </w:rPr>
          <w:t>2.1.4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Electrical Interferences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_Toc447538031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5</w:t>
        </w:r>
        <w:r w:rsidR="00515C18" w:rsidRPr="00515C18">
          <w:rPr>
            <w:rFonts w:ascii="Times New Roman" w:hAnsi="Times New Roman"/>
            <w:i/>
            <w:noProof/>
            <w:webHidden/>
            <w:szCs w:val="24"/>
          </w:rPr>
          <w:fldChar w:fldCharType="end"/>
        </w:r>
      </w:hyperlink>
    </w:p>
    <w:p w14:paraId="2159A9BD"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32" w:history="1">
        <w:r w:rsidR="00515C18" w:rsidRPr="00515C18">
          <w:rPr>
            <w:rStyle w:val="Hyperlink"/>
            <w:rFonts w:ascii="Times New Roman" w:hAnsi="Times New Roman"/>
            <w:bCs/>
            <w:i/>
            <w:noProof/>
            <w:szCs w:val="24"/>
          </w:rPr>
          <w:t>2.1.5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Ground Plane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_Toc447538032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5</w:t>
        </w:r>
        <w:r w:rsidR="00515C18" w:rsidRPr="00515C18">
          <w:rPr>
            <w:rFonts w:ascii="Times New Roman" w:hAnsi="Times New Roman"/>
            <w:i/>
            <w:noProof/>
            <w:webHidden/>
            <w:szCs w:val="24"/>
          </w:rPr>
          <w:fldChar w:fldCharType="end"/>
        </w:r>
      </w:hyperlink>
    </w:p>
    <w:p w14:paraId="07D16C43"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33" w:history="1">
        <w:r w:rsidR="00515C18" w:rsidRPr="00515C18">
          <w:rPr>
            <w:rStyle w:val="Hyperlink"/>
            <w:rFonts w:ascii="Times New Roman" w:hAnsi="Times New Roman"/>
            <w:bCs/>
            <w:i/>
            <w:noProof/>
            <w:szCs w:val="24"/>
          </w:rPr>
          <w:t>2.1.6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Operating Voltages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_Toc447538033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5</w:t>
        </w:r>
        <w:r w:rsidR="00515C18" w:rsidRPr="00515C18">
          <w:rPr>
            <w:rFonts w:ascii="Times New Roman" w:hAnsi="Times New Roman"/>
            <w:i/>
            <w:noProof/>
            <w:webHidden/>
            <w:szCs w:val="24"/>
          </w:rPr>
          <w:fldChar w:fldCharType="end"/>
        </w:r>
      </w:hyperlink>
    </w:p>
    <w:p w14:paraId="08330D73"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34" w:history="1">
        <w:r w:rsidR="00515C18" w:rsidRPr="00515C18">
          <w:rPr>
            <w:rStyle w:val="Hyperlink"/>
            <w:rFonts w:ascii="Times New Roman" w:hAnsi="Times New Roman"/>
            <w:bCs/>
            <w:i/>
            <w:noProof/>
            <w:szCs w:val="24"/>
          </w:rPr>
          <w:t>2.1.7</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Agency Approvals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2997B6B7"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35" w:history="1">
        <w:r w:rsidR="00515C18" w:rsidRPr="00515C18">
          <w:rPr>
            <w:rStyle w:val="Hyperlink"/>
            <w:rFonts w:ascii="Times New Roman" w:hAnsi="Times New Roman"/>
            <w:bCs/>
            <w:i/>
            <w:noProof/>
            <w:szCs w:val="24"/>
          </w:rPr>
          <w:t>2.1.8</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Electrical Standard Compliance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3C495E53" w14:textId="77777777" w:rsidR="00515C18" w:rsidRPr="00515C18" w:rsidRDefault="00CD4AE7">
      <w:pPr>
        <w:pStyle w:val="TOC1"/>
        <w:rPr>
          <w:rFonts w:ascii="Times New Roman" w:eastAsiaTheme="minorEastAsia" w:hAnsi="Times New Roman"/>
          <w:b w:val="0"/>
          <w:i/>
          <w:szCs w:val="24"/>
        </w:rPr>
      </w:pPr>
      <w:hyperlink w:anchor="_Toc447538036" w:history="1">
        <w:r w:rsidR="00515C18" w:rsidRPr="00515C18">
          <w:rPr>
            <w:rStyle w:val="Hyperlink"/>
            <w:rFonts w:ascii="Times New Roman" w:hAnsi="Times New Roman"/>
            <w:b w:val="0"/>
            <w:bCs/>
            <w:i/>
            <w:szCs w:val="24"/>
          </w:rPr>
          <w:t>3.</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bCs/>
            <w:i/>
            <w:szCs w:val="24"/>
          </w:rPr>
          <w:t>Machine Controller Requirements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_Toc447538036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6</w:t>
        </w:r>
        <w:r w:rsidR="00515C18" w:rsidRPr="00515C18">
          <w:rPr>
            <w:rFonts w:ascii="Times New Roman" w:hAnsi="Times New Roman"/>
            <w:b w:val="0"/>
            <w:i/>
            <w:webHidden/>
            <w:szCs w:val="24"/>
          </w:rPr>
          <w:fldChar w:fldCharType="end"/>
        </w:r>
      </w:hyperlink>
    </w:p>
    <w:p w14:paraId="65B479CE"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37" w:history="1">
        <w:r w:rsidR="00515C18" w:rsidRPr="00515C18">
          <w:rPr>
            <w:rStyle w:val="Hyperlink"/>
            <w:rFonts w:ascii="Times New Roman" w:hAnsi="Times New Roman"/>
            <w:bCs/>
            <w:i/>
            <w:noProof/>
            <w:szCs w:val="24"/>
          </w:rPr>
          <w:t>3.1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Microprocessor</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57B1C401"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38" w:history="1">
        <w:r w:rsidR="00515C18" w:rsidRPr="00515C18">
          <w:rPr>
            <w:rStyle w:val="Hyperlink"/>
            <w:rFonts w:ascii="Times New Roman" w:hAnsi="Times New Roman"/>
            <w:bCs/>
            <w:i/>
            <w:noProof/>
            <w:szCs w:val="24"/>
          </w:rPr>
          <w:t>3.2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Communication</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59B930FB"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39" w:history="1">
        <w:r w:rsidR="00515C18" w:rsidRPr="00515C18">
          <w:rPr>
            <w:rStyle w:val="Hyperlink"/>
            <w:rFonts w:ascii="Times New Roman" w:hAnsi="Times New Roman"/>
            <w:bCs/>
            <w:i/>
            <w:noProof/>
            <w:szCs w:val="24"/>
          </w:rPr>
          <w:t>3.3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Size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3098E620"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40" w:history="1">
        <w:r w:rsidR="00515C18" w:rsidRPr="00515C18">
          <w:rPr>
            <w:rStyle w:val="Hyperlink"/>
            <w:rFonts w:ascii="Times New Roman" w:hAnsi="Times New Roman"/>
            <w:bCs/>
            <w:i/>
            <w:noProof/>
            <w:szCs w:val="24"/>
          </w:rPr>
          <w:t>3.4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Board Material Specs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_Toc447538040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74C12467"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41" w:history="1">
        <w:r w:rsidR="00515C18" w:rsidRPr="00515C18">
          <w:rPr>
            <w:rStyle w:val="Hyperlink"/>
            <w:rFonts w:ascii="Times New Roman" w:hAnsi="Times New Roman"/>
            <w:bCs/>
            <w:i/>
            <w:noProof/>
            <w:szCs w:val="24"/>
          </w:rPr>
          <w:t>3.5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Connectors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_Toc447538041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7</w:t>
        </w:r>
        <w:r w:rsidR="00515C18" w:rsidRPr="00515C18">
          <w:rPr>
            <w:rFonts w:ascii="Times New Roman" w:hAnsi="Times New Roman"/>
            <w:i/>
            <w:noProof/>
            <w:webHidden/>
            <w:szCs w:val="24"/>
          </w:rPr>
          <w:fldChar w:fldCharType="end"/>
        </w:r>
      </w:hyperlink>
    </w:p>
    <w:p w14:paraId="309E67E6"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42" w:history="1">
        <w:r w:rsidR="00515C18" w:rsidRPr="00515C18">
          <w:rPr>
            <w:rStyle w:val="Hyperlink"/>
            <w:rFonts w:ascii="Times New Roman" w:hAnsi="Times New Roman"/>
            <w:bCs/>
            <w:i/>
            <w:noProof/>
            <w:szCs w:val="24"/>
          </w:rPr>
          <w:t>3.6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Fuse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_Toc447538042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7</w:t>
        </w:r>
        <w:r w:rsidR="00515C18" w:rsidRPr="00515C18">
          <w:rPr>
            <w:rFonts w:ascii="Times New Roman" w:hAnsi="Times New Roman"/>
            <w:i/>
            <w:noProof/>
            <w:webHidden/>
            <w:szCs w:val="24"/>
          </w:rPr>
          <w:fldChar w:fldCharType="end"/>
        </w:r>
      </w:hyperlink>
    </w:p>
    <w:p w14:paraId="4804AC5C" w14:textId="77777777" w:rsidR="00515C18" w:rsidRPr="00515C18" w:rsidRDefault="00CD4AE7">
      <w:pPr>
        <w:pStyle w:val="TOC1"/>
        <w:rPr>
          <w:rFonts w:ascii="Times New Roman" w:eastAsiaTheme="minorEastAsia" w:hAnsi="Times New Roman"/>
          <w:b w:val="0"/>
          <w:i/>
          <w:szCs w:val="24"/>
        </w:rPr>
      </w:pPr>
      <w:hyperlink w:anchor="_Toc447538043" w:history="1">
        <w:r w:rsidR="00515C18" w:rsidRPr="00515C18">
          <w:rPr>
            <w:rStyle w:val="Hyperlink"/>
            <w:rFonts w:ascii="Times New Roman" w:hAnsi="Times New Roman"/>
            <w:b w:val="0"/>
            <w:bCs/>
            <w:i/>
            <w:szCs w:val="24"/>
          </w:rPr>
          <w:t>4.</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bCs/>
            <w:i/>
            <w:szCs w:val="24"/>
          </w:rPr>
          <w:t>System Inputs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_Toc447538043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7</w:t>
        </w:r>
        <w:r w:rsidR="00515C18" w:rsidRPr="00515C18">
          <w:rPr>
            <w:rFonts w:ascii="Times New Roman" w:hAnsi="Times New Roman"/>
            <w:b w:val="0"/>
            <w:i/>
            <w:webHidden/>
            <w:szCs w:val="24"/>
          </w:rPr>
          <w:fldChar w:fldCharType="end"/>
        </w:r>
      </w:hyperlink>
    </w:p>
    <w:p w14:paraId="76551C09"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44" w:history="1">
        <w:r w:rsidR="00515C18" w:rsidRPr="00515C18">
          <w:rPr>
            <w:rStyle w:val="Hyperlink"/>
            <w:rFonts w:ascii="Times New Roman" w:hAnsi="Times New Roman"/>
            <w:bCs/>
            <w:i/>
            <w:noProof/>
            <w:szCs w:val="24"/>
          </w:rPr>
          <w:t>4.1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Operating User Interface (UI) for Neo and KoolAire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7</w:t>
        </w:r>
        <w:r w:rsidR="00515C18" w:rsidRPr="00515C18">
          <w:rPr>
            <w:rFonts w:ascii="Times New Roman" w:hAnsi="Times New Roman"/>
            <w:i/>
            <w:noProof/>
            <w:webHidden/>
            <w:szCs w:val="24"/>
          </w:rPr>
          <w:fldChar w:fldCharType="end"/>
        </w:r>
      </w:hyperlink>
    </w:p>
    <w:p w14:paraId="3A218493"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45" w:history="1">
        <w:r w:rsidR="00515C18" w:rsidRPr="00515C18">
          <w:rPr>
            <w:rStyle w:val="Hyperlink"/>
            <w:rFonts w:ascii="Times New Roman" w:hAnsi="Times New Roman"/>
            <w:bCs/>
            <w:i/>
            <w:noProof/>
            <w:szCs w:val="24"/>
          </w:rPr>
          <w:t>4.2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Test Mode Switch</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9</w:t>
        </w:r>
        <w:r w:rsidR="00515C18" w:rsidRPr="00515C18">
          <w:rPr>
            <w:rFonts w:ascii="Times New Roman" w:hAnsi="Times New Roman"/>
            <w:i/>
            <w:noProof/>
            <w:webHidden/>
            <w:szCs w:val="24"/>
          </w:rPr>
          <w:fldChar w:fldCharType="end"/>
        </w:r>
      </w:hyperlink>
    </w:p>
    <w:p w14:paraId="32E7C642"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46" w:history="1">
        <w:r w:rsidR="00515C18" w:rsidRPr="00515C18">
          <w:rPr>
            <w:rStyle w:val="Hyperlink"/>
            <w:rFonts w:ascii="Times New Roman" w:hAnsi="Times New Roman"/>
            <w:bCs/>
            <w:i/>
            <w:noProof/>
            <w:szCs w:val="24"/>
          </w:rPr>
          <w:t>4.3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Damper Switch</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_Toc447538046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9</w:t>
        </w:r>
        <w:r w:rsidR="00515C18" w:rsidRPr="00515C18">
          <w:rPr>
            <w:rFonts w:ascii="Times New Roman" w:hAnsi="Times New Roman"/>
            <w:i/>
            <w:noProof/>
            <w:webHidden/>
            <w:szCs w:val="24"/>
          </w:rPr>
          <w:fldChar w:fldCharType="end"/>
        </w:r>
      </w:hyperlink>
    </w:p>
    <w:p w14:paraId="00AD9711"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47" w:history="1">
        <w:r w:rsidR="00515C18" w:rsidRPr="00515C18">
          <w:rPr>
            <w:rStyle w:val="Hyperlink"/>
            <w:rFonts w:ascii="Times New Roman" w:hAnsi="Times New Roman"/>
            <w:bCs/>
            <w:i/>
            <w:noProof/>
            <w:szCs w:val="24"/>
          </w:rPr>
          <w:t>4.4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Low Level Float Switch (Harvest Float Switch)</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9</w:t>
        </w:r>
        <w:r w:rsidR="00515C18" w:rsidRPr="00515C18">
          <w:rPr>
            <w:rFonts w:ascii="Times New Roman" w:hAnsi="Times New Roman"/>
            <w:i/>
            <w:noProof/>
            <w:webHidden/>
            <w:szCs w:val="24"/>
          </w:rPr>
          <w:fldChar w:fldCharType="end"/>
        </w:r>
      </w:hyperlink>
    </w:p>
    <w:p w14:paraId="1E89066C"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48" w:history="1">
        <w:r w:rsidR="00515C18" w:rsidRPr="00515C18">
          <w:rPr>
            <w:rStyle w:val="Hyperlink"/>
            <w:rFonts w:ascii="Times New Roman" w:hAnsi="Times New Roman"/>
            <w:bCs/>
            <w:i/>
            <w:noProof/>
            <w:szCs w:val="24"/>
          </w:rPr>
          <w:t>4.5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High Level Float Switch (Ice Thickness Float Switch)</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9</w:t>
        </w:r>
        <w:r w:rsidR="00515C18" w:rsidRPr="00515C18">
          <w:rPr>
            <w:rFonts w:ascii="Times New Roman" w:hAnsi="Times New Roman"/>
            <w:i/>
            <w:noProof/>
            <w:webHidden/>
            <w:szCs w:val="24"/>
          </w:rPr>
          <w:fldChar w:fldCharType="end"/>
        </w:r>
      </w:hyperlink>
    </w:p>
    <w:p w14:paraId="09C82D43"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49" w:history="1">
        <w:r w:rsidR="00515C18" w:rsidRPr="00515C18">
          <w:rPr>
            <w:rStyle w:val="Hyperlink"/>
            <w:rFonts w:ascii="Times New Roman" w:hAnsi="Times New Roman"/>
            <w:bCs/>
            <w:i/>
            <w:noProof/>
            <w:szCs w:val="24"/>
          </w:rPr>
          <w:t>4.6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Thermistor (Ice Water Temperature)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9</w:t>
        </w:r>
        <w:r w:rsidR="00515C18" w:rsidRPr="00515C18">
          <w:rPr>
            <w:rFonts w:ascii="Times New Roman" w:hAnsi="Times New Roman"/>
            <w:i/>
            <w:noProof/>
            <w:webHidden/>
            <w:szCs w:val="24"/>
          </w:rPr>
          <w:fldChar w:fldCharType="end"/>
        </w:r>
      </w:hyperlink>
    </w:p>
    <w:p w14:paraId="5F7D2204"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50" w:history="1">
        <w:r w:rsidR="00515C18" w:rsidRPr="00515C18">
          <w:rPr>
            <w:rStyle w:val="Hyperlink"/>
            <w:rFonts w:ascii="Times New Roman" w:hAnsi="Times New Roman"/>
            <w:bCs/>
            <w:i/>
            <w:noProof/>
            <w:szCs w:val="24"/>
          </w:rPr>
          <w:t>5.1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Water inlet solenoid</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_Toc447538050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5E8EDE43"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51" w:history="1">
        <w:r w:rsidR="00515C18" w:rsidRPr="00515C18">
          <w:rPr>
            <w:rStyle w:val="Hyperlink"/>
            <w:rFonts w:ascii="Times New Roman" w:hAnsi="Times New Roman"/>
            <w:bCs/>
            <w:i/>
            <w:noProof/>
            <w:szCs w:val="24"/>
          </w:rPr>
          <w:t>5.2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Main Compressor and Condenser Fan Contactor</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_Toc447538051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29F19A97"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52" w:history="1">
        <w:r w:rsidR="00515C18" w:rsidRPr="00515C18">
          <w:rPr>
            <w:rStyle w:val="Hyperlink"/>
            <w:rFonts w:ascii="Times New Roman" w:hAnsi="Times New Roman"/>
            <w:bCs/>
            <w:i/>
            <w:noProof/>
            <w:szCs w:val="24"/>
          </w:rPr>
          <w:t>5.3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Water Dump Valve Solenoid</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_Toc447538052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34C45C10"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53" w:history="1">
        <w:r w:rsidR="00515C18" w:rsidRPr="00515C18">
          <w:rPr>
            <w:rStyle w:val="Hyperlink"/>
            <w:rFonts w:ascii="Times New Roman" w:hAnsi="Times New Roman"/>
            <w:bCs/>
            <w:i/>
            <w:noProof/>
            <w:szCs w:val="24"/>
          </w:rPr>
          <w:t>5.4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Harvest Valve Solenoid</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_Toc447538053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6C0C970B"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54" w:history="1">
        <w:r w:rsidR="00515C18" w:rsidRPr="00515C18">
          <w:rPr>
            <w:rStyle w:val="Hyperlink"/>
            <w:rFonts w:ascii="Times New Roman" w:hAnsi="Times New Roman"/>
            <w:bCs/>
            <w:i/>
            <w:noProof/>
            <w:szCs w:val="24"/>
          </w:rPr>
          <w:t>5.5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Water Pump Motor</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3A0B7AE8"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55" w:history="1">
        <w:r w:rsidR="00515C18" w:rsidRPr="00515C18">
          <w:rPr>
            <w:rStyle w:val="Hyperlink"/>
            <w:rFonts w:ascii="Times New Roman" w:hAnsi="Times New Roman"/>
            <w:bCs/>
            <w:i/>
            <w:noProof/>
            <w:szCs w:val="24"/>
          </w:rPr>
          <w:t>5.6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Life and Misc. Requirements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6576DE23" w14:textId="77777777" w:rsidR="00515C18" w:rsidRPr="00515C18" w:rsidRDefault="00CD4AE7">
      <w:pPr>
        <w:pStyle w:val="TOC1"/>
        <w:rPr>
          <w:rFonts w:ascii="Times New Roman" w:eastAsiaTheme="minorEastAsia" w:hAnsi="Times New Roman"/>
          <w:b w:val="0"/>
          <w:i/>
          <w:szCs w:val="24"/>
        </w:rPr>
      </w:pPr>
      <w:hyperlink w:anchor="_Toc447538056" w:history="1">
        <w:r w:rsidR="00515C18" w:rsidRPr="00515C18">
          <w:rPr>
            <w:rStyle w:val="Hyperlink"/>
            <w:rFonts w:ascii="Times New Roman" w:hAnsi="Times New Roman"/>
            <w:b w:val="0"/>
            <w:bCs/>
            <w:i/>
            <w:szCs w:val="24"/>
          </w:rPr>
          <w:t>6.</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bCs/>
            <w:i/>
            <w:szCs w:val="24"/>
          </w:rPr>
          <w:t>System Functions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_Toc447538056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11</w:t>
        </w:r>
        <w:r w:rsidR="00515C18" w:rsidRPr="00515C18">
          <w:rPr>
            <w:rFonts w:ascii="Times New Roman" w:hAnsi="Times New Roman"/>
            <w:b w:val="0"/>
            <w:i/>
            <w:webHidden/>
            <w:szCs w:val="24"/>
          </w:rPr>
          <w:fldChar w:fldCharType="end"/>
        </w:r>
      </w:hyperlink>
    </w:p>
    <w:p w14:paraId="1C34C5F9"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57" w:history="1">
        <w:r w:rsidR="00515C18" w:rsidRPr="00515C18">
          <w:rPr>
            <w:rStyle w:val="Hyperlink"/>
            <w:rFonts w:ascii="Times New Roman" w:hAnsi="Times New Roman"/>
            <w:bCs/>
            <w:i/>
            <w:noProof/>
            <w:szCs w:val="24"/>
          </w:rPr>
          <w:t>6.1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LEDs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11</w:t>
        </w:r>
        <w:r w:rsidR="00515C18" w:rsidRPr="00515C18">
          <w:rPr>
            <w:rFonts w:ascii="Times New Roman" w:hAnsi="Times New Roman"/>
            <w:i/>
            <w:noProof/>
            <w:webHidden/>
            <w:szCs w:val="24"/>
          </w:rPr>
          <w:fldChar w:fldCharType="end"/>
        </w:r>
      </w:hyperlink>
    </w:p>
    <w:p w14:paraId="2F9BB275"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58" w:history="1">
        <w:r w:rsidR="00515C18" w:rsidRPr="00515C18">
          <w:rPr>
            <w:rStyle w:val="Hyperlink"/>
            <w:rFonts w:ascii="Times New Roman" w:hAnsi="Times New Roman"/>
            <w:bCs/>
            <w:i/>
            <w:noProof/>
            <w:szCs w:val="24"/>
          </w:rPr>
          <w:t>6.2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Sequence of Operation</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12</w:t>
        </w:r>
        <w:r w:rsidR="00515C18" w:rsidRPr="00515C18">
          <w:rPr>
            <w:rFonts w:ascii="Times New Roman" w:hAnsi="Times New Roman"/>
            <w:i/>
            <w:noProof/>
            <w:webHidden/>
            <w:szCs w:val="24"/>
          </w:rPr>
          <w:fldChar w:fldCharType="end"/>
        </w:r>
      </w:hyperlink>
    </w:p>
    <w:p w14:paraId="0319F38C"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59" w:history="1">
        <w:r w:rsidR="00515C18" w:rsidRPr="00515C18">
          <w:rPr>
            <w:rStyle w:val="Hyperlink"/>
            <w:rFonts w:ascii="Times New Roman" w:hAnsi="Times New Roman"/>
            <w:bCs/>
            <w:i/>
            <w:noProof/>
            <w:szCs w:val="24"/>
          </w:rPr>
          <w:t>6.2.1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Ice Making Mode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12</w:t>
        </w:r>
        <w:r w:rsidR="00515C18" w:rsidRPr="00515C18">
          <w:rPr>
            <w:rFonts w:ascii="Times New Roman" w:hAnsi="Times New Roman"/>
            <w:i/>
            <w:noProof/>
            <w:webHidden/>
            <w:szCs w:val="24"/>
          </w:rPr>
          <w:fldChar w:fldCharType="end"/>
        </w:r>
      </w:hyperlink>
    </w:p>
    <w:p w14:paraId="15A0E873"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60" w:history="1">
        <w:r w:rsidR="00515C18" w:rsidRPr="00515C18">
          <w:rPr>
            <w:rStyle w:val="Hyperlink"/>
            <w:rFonts w:ascii="Times New Roman" w:hAnsi="Times New Roman"/>
            <w:bCs/>
            <w:i/>
            <w:noProof/>
            <w:szCs w:val="24"/>
          </w:rPr>
          <w:t>6.2.2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Initial Start-up (Ice Machine State 1)</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_Toc447538060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13</w:t>
        </w:r>
        <w:r w:rsidR="00515C18" w:rsidRPr="00515C18">
          <w:rPr>
            <w:rFonts w:ascii="Times New Roman" w:hAnsi="Times New Roman"/>
            <w:i/>
            <w:noProof/>
            <w:webHidden/>
            <w:szCs w:val="24"/>
          </w:rPr>
          <w:fldChar w:fldCharType="end"/>
        </w:r>
      </w:hyperlink>
    </w:p>
    <w:p w14:paraId="59024C29"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61" w:history="1">
        <w:r w:rsidR="00515C18" w:rsidRPr="00515C18">
          <w:rPr>
            <w:rStyle w:val="Hyperlink"/>
            <w:rFonts w:ascii="Times New Roman" w:hAnsi="Times New Roman"/>
            <w:bCs/>
            <w:i/>
            <w:noProof/>
            <w:szCs w:val="24"/>
          </w:rPr>
          <w:t>6.2.3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Pre-chill Cycle (Ice Machine State 2)</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_Toc447538061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14</w:t>
        </w:r>
        <w:r w:rsidR="00515C18" w:rsidRPr="00515C18">
          <w:rPr>
            <w:rFonts w:ascii="Times New Roman" w:hAnsi="Times New Roman"/>
            <w:i/>
            <w:noProof/>
            <w:webHidden/>
            <w:szCs w:val="24"/>
          </w:rPr>
          <w:fldChar w:fldCharType="end"/>
        </w:r>
      </w:hyperlink>
    </w:p>
    <w:p w14:paraId="48309D35"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62" w:history="1">
        <w:r w:rsidR="00515C18" w:rsidRPr="00515C18">
          <w:rPr>
            <w:rStyle w:val="Hyperlink"/>
            <w:rFonts w:ascii="Times New Roman" w:hAnsi="Times New Roman"/>
            <w:bCs/>
            <w:i/>
            <w:noProof/>
            <w:szCs w:val="24"/>
          </w:rPr>
          <w:t>6.2.4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Freeze Cycle (Ice Machine State 3)</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_Toc447538062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15</w:t>
        </w:r>
        <w:r w:rsidR="00515C18" w:rsidRPr="00515C18">
          <w:rPr>
            <w:rFonts w:ascii="Times New Roman" w:hAnsi="Times New Roman"/>
            <w:i/>
            <w:noProof/>
            <w:webHidden/>
            <w:szCs w:val="24"/>
          </w:rPr>
          <w:fldChar w:fldCharType="end"/>
        </w:r>
      </w:hyperlink>
    </w:p>
    <w:p w14:paraId="0C0BCBB4"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63" w:history="1">
        <w:r w:rsidR="00515C18" w:rsidRPr="00515C18">
          <w:rPr>
            <w:rStyle w:val="Hyperlink"/>
            <w:rFonts w:ascii="Times New Roman" w:hAnsi="Times New Roman"/>
            <w:bCs/>
            <w:i/>
            <w:noProof/>
            <w:szCs w:val="24"/>
          </w:rPr>
          <w:t>6.2.5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Harvest Cycle (Ice Machine State 4):</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_Toc447538063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19</w:t>
        </w:r>
        <w:r w:rsidR="00515C18" w:rsidRPr="00515C18">
          <w:rPr>
            <w:rFonts w:ascii="Times New Roman" w:hAnsi="Times New Roman"/>
            <w:i/>
            <w:noProof/>
            <w:webHidden/>
            <w:szCs w:val="24"/>
          </w:rPr>
          <w:fldChar w:fldCharType="end"/>
        </w:r>
      </w:hyperlink>
    </w:p>
    <w:p w14:paraId="3B927CE0"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64" w:history="1">
        <w:r w:rsidR="00515C18" w:rsidRPr="00515C18">
          <w:rPr>
            <w:rStyle w:val="Hyperlink"/>
            <w:rFonts w:ascii="Times New Roman" w:hAnsi="Times New Roman"/>
            <w:bCs/>
            <w:i/>
            <w:noProof/>
            <w:szCs w:val="24"/>
          </w:rPr>
          <w:t>6.2.6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Water Thaw Cycle (Ice Machine State 10)</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21</w:t>
        </w:r>
        <w:r w:rsidR="00515C18" w:rsidRPr="00515C18">
          <w:rPr>
            <w:rFonts w:ascii="Times New Roman" w:hAnsi="Times New Roman"/>
            <w:i/>
            <w:noProof/>
            <w:webHidden/>
            <w:szCs w:val="24"/>
          </w:rPr>
          <w:fldChar w:fldCharType="end"/>
        </w:r>
      </w:hyperlink>
    </w:p>
    <w:p w14:paraId="7DCD77F6"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65" w:history="1">
        <w:r w:rsidR="00515C18" w:rsidRPr="00515C18">
          <w:rPr>
            <w:rStyle w:val="Hyperlink"/>
            <w:rFonts w:ascii="Times New Roman" w:hAnsi="Times New Roman"/>
            <w:bCs/>
            <w:i/>
            <w:noProof/>
            <w:szCs w:val="24"/>
          </w:rPr>
          <w:t>6.2.7</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Automatic Shutdown Sequence (Ice Machine State 5)</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22</w:t>
        </w:r>
        <w:r w:rsidR="00515C18" w:rsidRPr="00515C18">
          <w:rPr>
            <w:rFonts w:ascii="Times New Roman" w:hAnsi="Times New Roman"/>
            <w:i/>
            <w:noProof/>
            <w:webHidden/>
            <w:szCs w:val="24"/>
          </w:rPr>
          <w:fldChar w:fldCharType="end"/>
        </w:r>
      </w:hyperlink>
    </w:p>
    <w:p w14:paraId="4E80095C"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66" w:history="1">
        <w:r w:rsidR="00515C18" w:rsidRPr="00515C18">
          <w:rPr>
            <w:rStyle w:val="Hyperlink"/>
            <w:rFonts w:ascii="Times New Roman" w:hAnsi="Times New Roman"/>
            <w:bCs/>
            <w:i/>
            <w:noProof/>
            <w:szCs w:val="24"/>
          </w:rPr>
          <w:t>6.2.8</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Power Interruption Sequence (Ice Machine State 0)</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_Toc447538066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23</w:t>
        </w:r>
        <w:r w:rsidR="00515C18" w:rsidRPr="00515C18">
          <w:rPr>
            <w:rFonts w:ascii="Times New Roman" w:hAnsi="Times New Roman"/>
            <w:i/>
            <w:noProof/>
            <w:webHidden/>
            <w:szCs w:val="24"/>
          </w:rPr>
          <w:fldChar w:fldCharType="end"/>
        </w:r>
      </w:hyperlink>
    </w:p>
    <w:p w14:paraId="20F3E4F7"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67" w:history="1">
        <w:r w:rsidR="00515C18" w:rsidRPr="00515C18">
          <w:rPr>
            <w:rStyle w:val="Hyperlink"/>
            <w:rFonts w:ascii="Times New Roman" w:hAnsi="Times New Roman"/>
            <w:bCs/>
            <w:i/>
            <w:noProof/>
            <w:szCs w:val="24"/>
          </w:rPr>
          <w:t>6.3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Cleaning Sequence (Ice Machine State 6)</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23</w:t>
        </w:r>
        <w:r w:rsidR="00515C18" w:rsidRPr="00515C18">
          <w:rPr>
            <w:rFonts w:ascii="Times New Roman" w:hAnsi="Times New Roman"/>
            <w:i/>
            <w:noProof/>
            <w:webHidden/>
            <w:szCs w:val="24"/>
          </w:rPr>
          <w:fldChar w:fldCharType="end"/>
        </w:r>
      </w:hyperlink>
    </w:p>
    <w:p w14:paraId="47A3A9B4"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68" w:history="1">
        <w:r w:rsidR="00515C18" w:rsidRPr="00515C18">
          <w:rPr>
            <w:rStyle w:val="Hyperlink"/>
            <w:rFonts w:ascii="Times New Roman" w:hAnsi="Times New Roman"/>
            <w:bCs/>
            <w:i/>
            <w:noProof/>
            <w:szCs w:val="24"/>
          </w:rPr>
          <w:t>6.3.1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Neo</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23</w:t>
        </w:r>
        <w:r w:rsidR="00515C18" w:rsidRPr="00515C18">
          <w:rPr>
            <w:rFonts w:ascii="Times New Roman" w:hAnsi="Times New Roman"/>
            <w:i/>
            <w:noProof/>
            <w:webHidden/>
            <w:szCs w:val="24"/>
          </w:rPr>
          <w:fldChar w:fldCharType="end"/>
        </w:r>
      </w:hyperlink>
    </w:p>
    <w:p w14:paraId="6CB22D4A"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69" w:history="1">
        <w:r w:rsidR="00515C18" w:rsidRPr="00515C18">
          <w:rPr>
            <w:rStyle w:val="Hyperlink"/>
            <w:rFonts w:ascii="Times New Roman" w:hAnsi="Times New Roman"/>
            <w:bCs/>
            <w:i/>
            <w:noProof/>
            <w:szCs w:val="24"/>
          </w:rPr>
          <w:t>6.3.2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KoolAire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25</w:t>
        </w:r>
        <w:r w:rsidR="00515C18" w:rsidRPr="00515C18">
          <w:rPr>
            <w:rFonts w:ascii="Times New Roman" w:hAnsi="Times New Roman"/>
            <w:i/>
            <w:noProof/>
            <w:webHidden/>
            <w:szCs w:val="24"/>
          </w:rPr>
          <w:fldChar w:fldCharType="end"/>
        </w:r>
      </w:hyperlink>
    </w:p>
    <w:p w14:paraId="0A8053FE"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70" w:history="1">
        <w:r w:rsidR="00515C18" w:rsidRPr="00515C18">
          <w:rPr>
            <w:rStyle w:val="Hyperlink"/>
            <w:rFonts w:ascii="Times New Roman" w:hAnsi="Times New Roman"/>
            <w:bCs/>
            <w:i/>
            <w:noProof/>
            <w:szCs w:val="24"/>
          </w:rPr>
          <w:t>6.4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Delay Mode (Ice Machine States 7-9)</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_Toc447538070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26</w:t>
        </w:r>
        <w:r w:rsidR="00515C18" w:rsidRPr="00515C18">
          <w:rPr>
            <w:rFonts w:ascii="Times New Roman" w:hAnsi="Times New Roman"/>
            <w:i/>
            <w:noProof/>
            <w:webHidden/>
            <w:szCs w:val="24"/>
          </w:rPr>
          <w:fldChar w:fldCharType="end"/>
        </w:r>
      </w:hyperlink>
    </w:p>
    <w:p w14:paraId="7822DE28"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71" w:history="1">
        <w:r w:rsidR="00515C18" w:rsidRPr="00515C18">
          <w:rPr>
            <w:rStyle w:val="Hyperlink"/>
            <w:rFonts w:ascii="Times New Roman" w:hAnsi="Times New Roman"/>
            <w:bCs/>
            <w:i/>
            <w:noProof/>
            <w:szCs w:val="24"/>
          </w:rPr>
          <w:t>6.5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Safety Limits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_Toc447538071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27</w:t>
        </w:r>
        <w:r w:rsidR="00515C18" w:rsidRPr="00515C18">
          <w:rPr>
            <w:rFonts w:ascii="Times New Roman" w:hAnsi="Times New Roman"/>
            <w:i/>
            <w:noProof/>
            <w:webHidden/>
            <w:szCs w:val="24"/>
          </w:rPr>
          <w:fldChar w:fldCharType="end"/>
        </w:r>
      </w:hyperlink>
    </w:p>
    <w:p w14:paraId="6CB1AF25"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72" w:history="1">
        <w:r w:rsidR="00515C18" w:rsidRPr="00515C18">
          <w:rPr>
            <w:rStyle w:val="Hyperlink"/>
            <w:rFonts w:ascii="Times New Roman" w:hAnsi="Times New Roman"/>
            <w:bCs/>
            <w:i/>
            <w:noProof/>
            <w:szCs w:val="24"/>
          </w:rPr>
          <w:t>6.5.1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Safety Limit 1: Long Freeze Cycle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_Toc447538072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27</w:t>
        </w:r>
        <w:r w:rsidR="00515C18" w:rsidRPr="00515C18">
          <w:rPr>
            <w:rFonts w:ascii="Times New Roman" w:hAnsi="Times New Roman"/>
            <w:i/>
            <w:noProof/>
            <w:webHidden/>
            <w:szCs w:val="24"/>
          </w:rPr>
          <w:fldChar w:fldCharType="end"/>
        </w:r>
      </w:hyperlink>
    </w:p>
    <w:p w14:paraId="77992024"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73" w:history="1">
        <w:r w:rsidR="00515C18" w:rsidRPr="00515C18">
          <w:rPr>
            <w:rStyle w:val="Hyperlink"/>
            <w:rFonts w:ascii="Times New Roman" w:hAnsi="Times New Roman"/>
            <w:bCs/>
            <w:i/>
            <w:noProof/>
            <w:szCs w:val="24"/>
          </w:rPr>
          <w:t>6.5.2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Safety Limit 2: Long Harvest Cycle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_Toc447538073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27</w:t>
        </w:r>
        <w:r w:rsidR="00515C18" w:rsidRPr="00515C18">
          <w:rPr>
            <w:rFonts w:ascii="Times New Roman" w:hAnsi="Times New Roman"/>
            <w:i/>
            <w:noProof/>
            <w:webHidden/>
            <w:szCs w:val="24"/>
          </w:rPr>
          <w:fldChar w:fldCharType="end"/>
        </w:r>
      </w:hyperlink>
    </w:p>
    <w:p w14:paraId="4872EF1A"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74" w:history="1">
        <w:r w:rsidR="00515C18" w:rsidRPr="00515C18">
          <w:rPr>
            <w:rStyle w:val="Hyperlink"/>
            <w:rFonts w:ascii="Times New Roman" w:hAnsi="Times New Roman"/>
            <w:bCs/>
            <w:i/>
            <w:noProof/>
            <w:szCs w:val="24"/>
          </w:rPr>
          <w:t>6.5.3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Safety Limit 3: Water Loss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28</w:t>
        </w:r>
        <w:r w:rsidR="00515C18" w:rsidRPr="00515C18">
          <w:rPr>
            <w:rFonts w:ascii="Times New Roman" w:hAnsi="Times New Roman"/>
            <w:i/>
            <w:noProof/>
            <w:webHidden/>
            <w:szCs w:val="24"/>
          </w:rPr>
          <w:fldChar w:fldCharType="end"/>
        </w:r>
      </w:hyperlink>
    </w:p>
    <w:p w14:paraId="7C4B932E" w14:textId="77777777" w:rsidR="00515C18" w:rsidRPr="00515C18" w:rsidRDefault="00CD4AE7">
      <w:pPr>
        <w:pStyle w:val="TOC2"/>
        <w:tabs>
          <w:tab w:val="left" w:pos="880"/>
          <w:tab w:val="right" w:leader="dot" w:pos="9350"/>
        </w:tabs>
        <w:rPr>
          <w:rFonts w:ascii="Times New Roman" w:eastAsiaTheme="minorEastAsia" w:hAnsi="Times New Roman"/>
          <w:i/>
          <w:noProof/>
          <w:szCs w:val="24"/>
        </w:rPr>
      </w:pPr>
      <w:hyperlink w:anchor="_Toc447538075" w:history="1">
        <w:r w:rsidR="00515C18" w:rsidRPr="00515C18">
          <w:rPr>
            <w:rStyle w:val="Hyperlink"/>
            <w:rFonts w:ascii="Times New Roman" w:hAnsi="Times New Roman"/>
            <w:bCs/>
            <w:i/>
            <w:noProof/>
            <w:szCs w:val="24"/>
          </w:rPr>
          <w:t>6.6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Test Mode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29</w:t>
        </w:r>
        <w:r w:rsidR="00515C18" w:rsidRPr="00515C18">
          <w:rPr>
            <w:rFonts w:ascii="Times New Roman" w:hAnsi="Times New Roman"/>
            <w:i/>
            <w:noProof/>
            <w:webHidden/>
            <w:szCs w:val="24"/>
          </w:rPr>
          <w:fldChar w:fldCharType="end"/>
        </w:r>
      </w:hyperlink>
    </w:p>
    <w:p w14:paraId="7A5A4AA3" w14:textId="77777777" w:rsidR="00515C18" w:rsidRPr="00515C18" w:rsidRDefault="00CD4AE7">
      <w:pPr>
        <w:pStyle w:val="TOC1"/>
        <w:rPr>
          <w:rFonts w:ascii="Times New Roman" w:eastAsiaTheme="minorEastAsia" w:hAnsi="Times New Roman"/>
          <w:b w:val="0"/>
          <w:i/>
          <w:szCs w:val="24"/>
        </w:rPr>
      </w:pPr>
      <w:hyperlink w:anchor="_Toc447538076" w:history="1">
        <w:r w:rsidR="00515C18" w:rsidRPr="00515C18">
          <w:rPr>
            <w:rStyle w:val="Hyperlink"/>
            <w:rFonts w:ascii="Times New Roman" w:hAnsi="Times New Roman"/>
            <w:b w:val="0"/>
            <w:bCs/>
            <w:i/>
            <w:szCs w:val="24"/>
          </w:rPr>
          <w:t>7.</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bCs/>
            <w:i/>
            <w:szCs w:val="24"/>
          </w:rPr>
          <w:t>Gateway &amp; Modbus Registers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_Toc447538076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30</w:t>
        </w:r>
        <w:r w:rsidR="00515C18" w:rsidRPr="00515C18">
          <w:rPr>
            <w:rFonts w:ascii="Times New Roman" w:hAnsi="Times New Roman"/>
            <w:b w:val="0"/>
            <w:i/>
            <w:webHidden/>
            <w:szCs w:val="24"/>
          </w:rPr>
          <w:fldChar w:fldCharType="end"/>
        </w:r>
      </w:hyperlink>
    </w:p>
    <w:p w14:paraId="74EE4406" w14:textId="77777777" w:rsidR="00515C18" w:rsidRPr="00515C18" w:rsidRDefault="00CD4AE7">
      <w:pPr>
        <w:pStyle w:val="TOC3"/>
        <w:tabs>
          <w:tab w:val="left" w:pos="1100"/>
          <w:tab w:val="right" w:leader="dot" w:pos="9350"/>
        </w:tabs>
        <w:rPr>
          <w:rFonts w:ascii="Times New Roman" w:eastAsiaTheme="minorEastAsia" w:hAnsi="Times New Roman"/>
          <w:i/>
          <w:noProof/>
          <w:szCs w:val="24"/>
        </w:rPr>
      </w:pPr>
      <w:hyperlink w:anchor="_Toc447538077" w:history="1">
        <w:r w:rsidR="00515C18" w:rsidRPr="00515C18">
          <w:rPr>
            <w:rStyle w:val="Hyperlink"/>
            <w:rFonts w:ascii="Times New Roman" w:hAnsi="Times New Roman"/>
            <w:bCs/>
            <w:i/>
            <w:noProof/>
            <w:szCs w:val="24"/>
          </w:rPr>
          <w:t>7.1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Registers or Data</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31</w:t>
        </w:r>
        <w:r w:rsidR="00515C18" w:rsidRPr="00515C18">
          <w:rPr>
            <w:rFonts w:ascii="Times New Roman" w:hAnsi="Times New Roman"/>
            <w:i/>
            <w:noProof/>
            <w:webHidden/>
            <w:szCs w:val="24"/>
          </w:rPr>
          <w:fldChar w:fldCharType="end"/>
        </w:r>
      </w:hyperlink>
    </w:p>
    <w:p w14:paraId="73B4A146" w14:textId="77777777" w:rsidR="00515C18" w:rsidRPr="00515C18" w:rsidRDefault="00CD4AE7">
      <w:pPr>
        <w:pStyle w:val="TOC3"/>
        <w:tabs>
          <w:tab w:val="left" w:pos="1100"/>
          <w:tab w:val="right" w:leader="dot" w:pos="9350"/>
        </w:tabs>
        <w:rPr>
          <w:rFonts w:ascii="Times New Roman" w:eastAsiaTheme="minorEastAsia" w:hAnsi="Times New Roman"/>
          <w:i/>
          <w:noProof/>
          <w:szCs w:val="24"/>
        </w:rPr>
      </w:pPr>
      <w:hyperlink w:anchor="_Toc447538078" w:history="1">
        <w:r w:rsidR="00515C18" w:rsidRPr="00515C18">
          <w:rPr>
            <w:rStyle w:val="Hyperlink"/>
            <w:rFonts w:ascii="Times New Roman" w:hAnsi="Times New Roman"/>
            <w:bCs/>
            <w:i/>
            <w:noProof/>
            <w:szCs w:val="24"/>
          </w:rPr>
          <w:t>8.1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Modbus Setup</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36</w:t>
        </w:r>
        <w:r w:rsidR="00515C18" w:rsidRPr="00515C18">
          <w:rPr>
            <w:rFonts w:ascii="Times New Roman" w:hAnsi="Times New Roman"/>
            <w:i/>
            <w:noProof/>
            <w:webHidden/>
            <w:szCs w:val="24"/>
          </w:rPr>
          <w:fldChar w:fldCharType="end"/>
        </w:r>
      </w:hyperlink>
    </w:p>
    <w:p w14:paraId="739BE773" w14:textId="77777777" w:rsidR="00515C18" w:rsidRPr="00515C18" w:rsidRDefault="00CD4AE7">
      <w:pPr>
        <w:pStyle w:val="TOC3"/>
        <w:tabs>
          <w:tab w:val="left" w:pos="1320"/>
          <w:tab w:val="right" w:leader="dot" w:pos="9350"/>
        </w:tabs>
        <w:rPr>
          <w:rFonts w:ascii="Times New Roman" w:eastAsiaTheme="minorEastAsia" w:hAnsi="Times New Roman"/>
          <w:i/>
          <w:noProof/>
          <w:szCs w:val="24"/>
        </w:rPr>
      </w:pPr>
      <w:hyperlink w:anchor="_Toc447538079" w:history="1">
        <w:r w:rsidR="00515C18" w:rsidRPr="00515C18">
          <w:rPr>
            <w:rStyle w:val="Hyperlink"/>
            <w:rFonts w:ascii="Times New Roman" w:hAnsi="Times New Roman"/>
            <w:bCs/>
            <w:i/>
            <w:noProof/>
            <w:szCs w:val="24"/>
          </w:rPr>
          <w:t>8.1.1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Connection Setup</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36</w:t>
        </w:r>
        <w:r w:rsidR="00515C18" w:rsidRPr="00515C18">
          <w:rPr>
            <w:rFonts w:ascii="Times New Roman" w:hAnsi="Times New Roman"/>
            <w:i/>
            <w:noProof/>
            <w:webHidden/>
            <w:szCs w:val="24"/>
          </w:rPr>
          <w:fldChar w:fldCharType="end"/>
        </w:r>
      </w:hyperlink>
    </w:p>
    <w:p w14:paraId="3F0B0BB5" w14:textId="77777777" w:rsidR="001E5EF1" w:rsidRDefault="001E5EF1" w:rsidP="001E5EF1">
      <w:pPr>
        <w:pStyle w:val="Heading1"/>
        <w:keepLines/>
        <w:widowControl w:val="0"/>
        <w:numPr>
          <w:ilvl w:val="0"/>
          <w:numId w:val="0"/>
        </w:numPr>
        <w:spacing w:before="480" w:after="0"/>
      </w:pPr>
      <w:r w:rsidRPr="007D2608">
        <w:rPr>
          <w:rFonts w:ascii="Times New Roman" w:hAnsi="Times New Roman" w:cs="Times New Roman"/>
          <w:b w:val="0"/>
          <w:sz w:val="24"/>
          <w:szCs w:val="24"/>
        </w:rPr>
        <w:fldChar w:fldCharType="end"/>
      </w:r>
      <w:r>
        <w:br w:type="page"/>
      </w:r>
    </w:p>
    <w:p w14:paraId="25CCEC02" w14:textId="77777777" w:rsidR="00B16FB3" w:rsidRPr="001E5EF1" w:rsidRDefault="00B16FB3" w:rsidP="001E5EF1">
      <w:pPr>
        <w:pStyle w:val="Heading1"/>
        <w:keepLines/>
        <w:widowControl w:val="0"/>
        <w:numPr>
          <w:ilvl w:val="0"/>
          <w:numId w:val="2"/>
        </w:numPr>
        <w:spacing w:before="480" w:after="0"/>
      </w:pPr>
      <w:bookmarkStart w:id="16" w:name="_Toc447538023"/>
      <w:r w:rsidRPr="001E5EF1">
        <w:rPr>
          <w:rFonts w:ascii="Cambria" w:hAnsi="Cambria" w:cs="Times New Roman"/>
          <w:kern w:val="0"/>
          <w:sz w:val="28"/>
          <w:szCs w:val="28"/>
        </w:rPr>
        <w:t>Introduction</w:t>
      </w:r>
      <w:bookmarkEnd w:id="15"/>
      <w:bookmarkEnd w:id="16"/>
    </w:p>
    <w:p w14:paraId="4186C69E"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17" w:name="_Toc435192359"/>
      <w:bookmarkStart w:id="18" w:name="_Toc447538024"/>
      <w:r w:rsidRPr="00B16FB3">
        <w:rPr>
          <w:rFonts w:ascii="Cambria" w:hAnsi="Cambria"/>
          <w:b/>
          <w:bCs/>
          <w:sz w:val="26"/>
          <w:szCs w:val="26"/>
        </w:rPr>
        <w:t>Purpose</w:t>
      </w:r>
      <w:bookmarkEnd w:id="17"/>
      <w:bookmarkEnd w:id="18"/>
    </w:p>
    <w:p w14:paraId="6A7E7695" w14:textId="77777777" w:rsidR="00B16FB3" w:rsidRPr="00B16FB3" w:rsidRDefault="00B16FB3" w:rsidP="00B16FB3">
      <w:pPr>
        <w:widowControl w:val="0"/>
        <w:ind w:left="1080"/>
        <w:contextualSpacing/>
        <w:rPr>
          <w:rFonts w:ascii="Courier" w:eastAsia="SimSun" w:hAnsi="Courier"/>
          <w:szCs w:val="20"/>
        </w:rPr>
      </w:pPr>
    </w:p>
    <w:p w14:paraId="10983482" w14:textId="77777777" w:rsidR="00B16FB3" w:rsidRPr="00B16FB3" w:rsidRDefault="00B16FB3" w:rsidP="00B16FB3">
      <w:pPr>
        <w:widowControl w:val="0"/>
        <w:ind w:left="1080"/>
        <w:contextualSpacing/>
        <w:rPr>
          <w:rFonts w:eastAsia="SimSun"/>
          <w:szCs w:val="20"/>
        </w:rPr>
      </w:pPr>
      <w:r w:rsidRPr="00B16FB3">
        <w:rPr>
          <w:rFonts w:eastAsia="SimSun"/>
          <w:szCs w:val="20"/>
        </w:rPr>
        <w:t>The control board, with inputs and outputs, shall be controlling and monitoring entire ice machine operation including, but not limited to, the following:</w:t>
      </w:r>
    </w:p>
    <w:p w14:paraId="3A2314CD" w14:textId="77777777" w:rsidR="00B16FB3" w:rsidRPr="00B16FB3" w:rsidRDefault="00B16FB3" w:rsidP="004412A2">
      <w:pPr>
        <w:widowControl w:val="0"/>
        <w:numPr>
          <w:ilvl w:val="0"/>
          <w:numId w:val="3"/>
        </w:numPr>
        <w:contextualSpacing/>
        <w:rPr>
          <w:rFonts w:eastAsia="SimSun"/>
          <w:szCs w:val="20"/>
        </w:rPr>
      </w:pPr>
      <w:r w:rsidRPr="00B16FB3">
        <w:rPr>
          <w:rFonts w:eastAsia="SimSun"/>
          <w:szCs w:val="20"/>
        </w:rPr>
        <w:t>Monitoring and controlling a refrigeration system.</w:t>
      </w:r>
    </w:p>
    <w:p w14:paraId="6EE1D170" w14:textId="77777777" w:rsidR="00B16FB3" w:rsidRPr="00B16FB3" w:rsidRDefault="00B16FB3" w:rsidP="004412A2">
      <w:pPr>
        <w:widowControl w:val="0"/>
        <w:numPr>
          <w:ilvl w:val="0"/>
          <w:numId w:val="3"/>
        </w:numPr>
        <w:contextualSpacing/>
        <w:rPr>
          <w:rFonts w:eastAsia="SimSun"/>
          <w:szCs w:val="20"/>
        </w:rPr>
      </w:pPr>
      <w:r w:rsidRPr="00B16FB3">
        <w:rPr>
          <w:rFonts w:eastAsia="SimSun"/>
          <w:szCs w:val="20"/>
        </w:rPr>
        <w:t>Sequencing entire operation, such as, freezing and harvesting ice from the refrigeration system evaporator.</w:t>
      </w:r>
    </w:p>
    <w:p w14:paraId="682CB523" w14:textId="77777777" w:rsidR="00B16FB3" w:rsidRPr="00B16FB3" w:rsidRDefault="00B16FB3" w:rsidP="004412A2">
      <w:pPr>
        <w:widowControl w:val="0"/>
        <w:numPr>
          <w:ilvl w:val="0"/>
          <w:numId w:val="3"/>
        </w:numPr>
        <w:contextualSpacing/>
        <w:rPr>
          <w:rFonts w:eastAsia="SimSun"/>
          <w:szCs w:val="20"/>
        </w:rPr>
      </w:pPr>
      <w:r w:rsidRPr="00B16FB3">
        <w:rPr>
          <w:rFonts w:eastAsia="SimSun"/>
          <w:szCs w:val="20"/>
        </w:rPr>
        <w:t>Monitoring operational limits to protect the ice machine from major component failures.</w:t>
      </w:r>
    </w:p>
    <w:p w14:paraId="162DFEDF" w14:textId="77777777" w:rsidR="00B16FB3" w:rsidRPr="00B16FB3" w:rsidRDefault="00B16FB3" w:rsidP="004412A2">
      <w:pPr>
        <w:widowControl w:val="0"/>
        <w:numPr>
          <w:ilvl w:val="0"/>
          <w:numId w:val="3"/>
        </w:numPr>
        <w:contextualSpacing/>
        <w:rPr>
          <w:rFonts w:eastAsia="SimSun"/>
          <w:szCs w:val="20"/>
        </w:rPr>
      </w:pPr>
      <w:r w:rsidRPr="00B16FB3">
        <w:rPr>
          <w:rFonts w:eastAsia="SimSun"/>
          <w:szCs w:val="20"/>
        </w:rPr>
        <w:t xml:space="preserve">Sequencing self-cleaning system. </w:t>
      </w:r>
    </w:p>
    <w:p w14:paraId="7D976DDA" w14:textId="77777777" w:rsidR="00B16FB3" w:rsidRPr="00B16FB3" w:rsidRDefault="00B16FB3" w:rsidP="00B16FB3">
      <w:pPr>
        <w:widowControl w:val="0"/>
        <w:ind w:left="1080"/>
        <w:contextualSpacing/>
        <w:rPr>
          <w:rFonts w:eastAsia="SimSun"/>
          <w:szCs w:val="20"/>
        </w:rPr>
      </w:pPr>
    </w:p>
    <w:p w14:paraId="355E30EB"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19" w:name="_Toc435192360"/>
      <w:bookmarkStart w:id="20" w:name="_Toc447538025"/>
      <w:r w:rsidRPr="00B16FB3">
        <w:rPr>
          <w:rFonts w:ascii="Cambria" w:hAnsi="Cambria"/>
          <w:b/>
          <w:bCs/>
          <w:sz w:val="26"/>
          <w:szCs w:val="26"/>
        </w:rPr>
        <w:t>Scope</w:t>
      </w:r>
      <w:bookmarkEnd w:id="19"/>
      <w:bookmarkEnd w:id="20"/>
    </w:p>
    <w:p w14:paraId="7987706C" w14:textId="77777777" w:rsidR="00B16FB3" w:rsidRPr="00B16FB3" w:rsidRDefault="00B16FB3" w:rsidP="00B16FB3">
      <w:pPr>
        <w:widowControl w:val="0"/>
        <w:ind w:left="1080"/>
        <w:contextualSpacing/>
        <w:rPr>
          <w:rFonts w:eastAsia="SimSun"/>
          <w:szCs w:val="20"/>
        </w:rPr>
      </w:pPr>
    </w:p>
    <w:p w14:paraId="5BF0E342"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scope of this document is limited to the requirements for the low cost cuber ice machine controller. </w:t>
      </w:r>
    </w:p>
    <w:p w14:paraId="434B36EA" w14:textId="77777777" w:rsidR="00B16FB3" w:rsidRPr="00B16FB3" w:rsidRDefault="00B16FB3" w:rsidP="004412A2">
      <w:pPr>
        <w:keepNext/>
        <w:keepLines/>
        <w:widowControl w:val="0"/>
        <w:numPr>
          <w:ilvl w:val="0"/>
          <w:numId w:val="2"/>
        </w:numPr>
        <w:spacing w:before="480"/>
        <w:outlineLvl w:val="0"/>
        <w:rPr>
          <w:rFonts w:ascii="Cambria" w:hAnsi="Cambria"/>
          <w:b/>
          <w:bCs/>
          <w:sz w:val="28"/>
          <w:szCs w:val="28"/>
        </w:rPr>
      </w:pPr>
      <w:bookmarkStart w:id="21" w:name="_Toc435192361"/>
      <w:bookmarkStart w:id="22" w:name="_Toc447538026"/>
      <w:r w:rsidRPr="00B16FB3">
        <w:rPr>
          <w:rFonts w:ascii="Cambria" w:hAnsi="Cambria"/>
          <w:b/>
          <w:bCs/>
          <w:sz w:val="28"/>
          <w:szCs w:val="28"/>
        </w:rPr>
        <w:t>General Requirements</w:t>
      </w:r>
      <w:bookmarkEnd w:id="21"/>
      <w:bookmarkEnd w:id="22"/>
    </w:p>
    <w:p w14:paraId="378683FA" w14:textId="77777777" w:rsidR="00B16FB3" w:rsidRPr="00B16FB3" w:rsidRDefault="00B16FB3" w:rsidP="00B16FB3">
      <w:pPr>
        <w:widowControl w:val="0"/>
        <w:rPr>
          <w:rFonts w:ascii="Courier" w:eastAsia="SimSun" w:hAnsi="Courier"/>
          <w:szCs w:val="20"/>
        </w:rPr>
      </w:pPr>
    </w:p>
    <w:p w14:paraId="3E81E6E9"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3" w:name="_Toc435192362"/>
      <w:bookmarkStart w:id="24" w:name="_Toc447538027"/>
      <w:r w:rsidRPr="00B16FB3">
        <w:rPr>
          <w:rFonts w:ascii="Cambria" w:hAnsi="Cambria"/>
          <w:b/>
          <w:bCs/>
          <w:sz w:val="26"/>
          <w:szCs w:val="26"/>
        </w:rPr>
        <w:t>Environmental</w:t>
      </w:r>
      <w:bookmarkEnd w:id="23"/>
      <w:bookmarkEnd w:id="24"/>
    </w:p>
    <w:p w14:paraId="1884515D" w14:textId="77777777" w:rsidR="00B16FB3" w:rsidRPr="00B16FB3" w:rsidRDefault="00B16FB3" w:rsidP="00B16FB3">
      <w:pPr>
        <w:widowControl w:val="0"/>
        <w:rPr>
          <w:rFonts w:ascii="Courier" w:eastAsia="SimSun" w:hAnsi="Courier"/>
          <w:szCs w:val="20"/>
        </w:rPr>
      </w:pPr>
    </w:p>
    <w:p w14:paraId="273212A9"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5" w:name="_Toc435192363"/>
      <w:bookmarkStart w:id="26" w:name="_Toc447538028"/>
      <w:r w:rsidRPr="00B16FB3">
        <w:rPr>
          <w:rFonts w:ascii="Cambria" w:hAnsi="Cambria"/>
          <w:b/>
          <w:bCs/>
          <w:szCs w:val="20"/>
        </w:rPr>
        <w:t>Temperature</w:t>
      </w:r>
      <w:bookmarkEnd w:id="25"/>
      <w:bookmarkEnd w:id="26"/>
    </w:p>
    <w:p w14:paraId="4702A7E0" w14:textId="77777777" w:rsidR="00B16FB3" w:rsidRPr="00B16FB3" w:rsidRDefault="00B16FB3" w:rsidP="00B16FB3">
      <w:pPr>
        <w:widowControl w:val="0"/>
        <w:ind w:left="1080"/>
        <w:contextualSpacing/>
        <w:rPr>
          <w:rFonts w:eastAsia="SimSun"/>
          <w:szCs w:val="20"/>
        </w:rPr>
      </w:pPr>
    </w:p>
    <w:p w14:paraId="4BEF04FB" w14:textId="77777777" w:rsidR="00B16FB3" w:rsidRPr="00B16FB3" w:rsidRDefault="00B16FB3" w:rsidP="00B16FB3">
      <w:pPr>
        <w:widowControl w:val="0"/>
        <w:ind w:left="1080"/>
        <w:contextualSpacing/>
        <w:rPr>
          <w:rFonts w:eastAsia="SimSun"/>
          <w:szCs w:val="20"/>
        </w:rPr>
      </w:pPr>
      <w:r w:rsidRPr="00B16FB3">
        <w:rPr>
          <w:rFonts w:eastAsia="SimSun"/>
          <w:szCs w:val="20"/>
        </w:rPr>
        <w:t>Operating Temperature: 0°C to 65°C (32°F to 162°F)</w:t>
      </w:r>
    </w:p>
    <w:p w14:paraId="2B9EEB66" w14:textId="77777777" w:rsidR="00B16FB3" w:rsidRPr="00B16FB3" w:rsidRDefault="00B16FB3" w:rsidP="00B16FB3">
      <w:pPr>
        <w:widowControl w:val="0"/>
        <w:ind w:left="1080"/>
        <w:contextualSpacing/>
        <w:rPr>
          <w:rFonts w:eastAsia="SimSun"/>
          <w:szCs w:val="20"/>
        </w:rPr>
      </w:pPr>
      <w:r w:rsidRPr="00B16FB3">
        <w:rPr>
          <w:rFonts w:eastAsia="SimSun"/>
          <w:szCs w:val="20"/>
        </w:rPr>
        <w:t>Storage Temperature: -40°C to 85°C (-40°F to 185°F)</w:t>
      </w:r>
    </w:p>
    <w:p w14:paraId="0AB97635" w14:textId="77777777" w:rsidR="00B16FB3" w:rsidRPr="00B16FB3" w:rsidRDefault="00B16FB3" w:rsidP="00B16FB3">
      <w:pPr>
        <w:widowControl w:val="0"/>
        <w:ind w:left="1080"/>
        <w:contextualSpacing/>
        <w:rPr>
          <w:rFonts w:eastAsia="SimSun"/>
          <w:szCs w:val="20"/>
        </w:rPr>
      </w:pPr>
    </w:p>
    <w:p w14:paraId="07F8940B"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7" w:name="_Toc435192364"/>
      <w:bookmarkStart w:id="28" w:name="_Toc447538029"/>
      <w:r w:rsidRPr="00B16FB3">
        <w:rPr>
          <w:rFonts w:ascii="Cambria" w:hAnsi="Cambria"/>
          <w:b/>
          <w:bCs/>
          <w:szCs w:val="20"/>
        </w:rPr>
        <w:t>Humidity</w:t>
      </w:r>
      <w:bookmarkEnd w:id="27"/>
      <w:bookmarkEnd w:id="28"/>
    </w:p>
    <w:p w14:paraId="665413BB" w14:textId="77777777" w:rsidR="00B16FB3" w:rsidRPr="00B16FB3" w:rsidRDefault="00B16FB3" w:rsidP="00B16FB3">
      <w:pPr>
        <w:widowControl w:val="0"/>
        <w:rPr>
          <w:rFonts w:ascii="Courier" w:eastAsia="SimSun" w:hAnsi="Courier"/>
          <w:szCs w:val="20"/>
        </w:rPr>
      </w:pPr>
    </w:p>
    <w:p w14:paraId="4285CD71" w14:textId="77777777" w:rsidR="00B16FB3" w:rsidRPr="00B16FB3" w:rsidRDefault="00B16FB3" w:rsidP="00B16FB3">
      <w:pPr>
        <w:widowControl w:val="0"/>
        <w:ind w:left="1080"/>
        <w:contextualSpacing/>
        <w:rPr>
          <w:rFonts w:eastAsia="SimSun"/>
          <w:szCs w:val="20"/>
        </w:rPr>
      </w:pPr>
      <w:r w:rsidRPr="00B16FB3">
        <w:rPr>
          <w:rFonts w:eastAsia="SimSun"/>
          <w:szCs w:val="20"/>
        </w:rPr>
        <w:t>Operating Humidity: 10% to 95% RH, non-condensing</w:t>
      </w:r>
    </w:p>
    <w:p w14:paraId="22274018"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Storage Humidity: 10% to 100% RH, non-condensing </w:t>
      </w:r>
    </w:p>
    <w:p w14:paraId="56D29C9A" w14:textId="77777777" w:rsidR="00B16FB3" w:rsidRPr="00B16FB3" w:rsidRDefault="00B16FB3" w:rsidP="00B16FB3">
      <w:pPr>
        <w:widowControl w:val="0"/>
        <w:ind w:left="1080"/>
        <w:contextualSpacing/>
        <w:rPr>
          <w:rFonts w:eastAsia="SimSun"/>
          <w:szCs w:val="20"/>
        </w:rPr>
      </w:pPr>
    </w:p>
    <w:p w14:paraId="68CEAF83"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9" w:name="_Toc435192365"/>
      <w:bookmarkStart w:id="30" w:name="_Toc447538030"/>
      <w:r w:rsidRPr="00B16FB3">
        <w:rPr>
          <w:rFonts w:ascii="Cambria" w:hAnsi="Cambria"/>
          <w:b/>
          <w:bCs/>
          <w:szCs w:val="20"/>
        </w:rPr>
        <w:t>Vibration and Shock</w:t>
      </w:r>
      <w:bookmarkEnd w:id="29"/>
      <w:bookmarkEnd w:id="30"/>
    </w:p>
    <w:p w14:paraId="5C30202F" w14:textId="77777777" w:rsidR="00B16FB3" w:rsidRPr="00B16FB3" w:rsidRDefault="00B16FB3" w:rsidP="00B16FB3">
      <w:pPr>
        <w:widowControl w:val="0"/>
        <w:ind w:left="1080"/>
        <w:contextualSpacing/>
        <w:rPr>
          <w:rFonts w:eastAsia="SimSun"/>
          <w:szCs w:val="20"/>
        </w:rPr>
      </w:pPr>
    </w:p>
    <w:p w14:paraId="3D4FA4FC" w14:textId="77777777" w:rsidR="00B16FB3" w:rsidRPr="00B16FB3" w:rsidRDefault="00B16FB3" w:rsidP="00B16FB3">
      <w:pPr>
        <w:widowControl w:val="0"/>
        <w:ind w:left="1080"/>
        <w:contextualSpacing/>
        <w:rPr>
          <w:rFonts w:eastAsia="SimSun"/>
          <w:szCs w:val="20"/>
        </w:rPr>
      </w:pPr>
      <w:r w:rsidRPr="00B16FB3">
        <w:rPr>
          <w:rFonts w:eastAsia="SimSun"/>
          <w:szCs w:val="20"/>
        </w:rPr>
        <w:t>The ice machine shall function normally without damage from 5g sinusoidal acceleration, in the 10-250Hz frequency range. The controller shall be able to withstand a drop of 3 feet while contained in shipping package. Additionally, packaged control boards must pass the ISTA 3B shipping test.</w:t>
      </w:r>
    </w:p>
    <w:p w14:paraId="33791F54" w14:textId="77777777" w:rsidR="00B16FB3" w:rsidRPr="00B16FB3" w:rsidRDefault="00B16FB3" w:rsidP="00B16FB3">
      <w:pPr>
        <w:widowControl w:val="0"/>
        <w:ind w:left="1080"/>
        <w:contextualSpacing/>
        <w:rPr>
          <w:rFonts w:eastAsia="SimSun"/>
          <w:szCs w:val="20"/>
        </w:rPr>
      </w:pPr>
    </w:p>
    <w:p w14:paraId="48B3B3CE"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control board shall undergo HALT testing throughout the temperature and vibration requirements listed above to look for weak points in the board. Following is the table of test parameters for HALT testing. </w:t>
      </w:r>
    </w:p>
    <w:p w14:paraId="3105BAF5" w14:textId="77777777" w:rsidR="00B16FB3" w:rsidRPr="00B16FB3" w:rsidRDefault="00B16FB3" w:rsidP="00B16FB3">
      <w:pPr>
        <w:widowControl w:val="0"/>
        <w:ind w:left="720"/>
        <w:rPr>
          <w:rFonts w:eastAsia="SimSun"/>
          <w:szCs w:val="20"/>
        </w:rPr>
      </w:pPr>
    </w:p>
    <w:p w14:paraId="43E209AB"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w:t>
      </w:r>
      <w:r w:rsidRPr="00B16FB3">
        <w:rPr>
          <w:rFonts w:eastAsia="SimSun"/>
          <w:b/>
          <w:bCs/>
        </w:rPr>
        <w:fldChar w:fldCharType="end"/>
      </w:r>
      <w:r w:rsidRPr="00B16FB3">
        <w:rPr>
          <w:rFonts w:eastAsia="SimSun"/>
          <w:b/>
          <w:bCs/>
        </w:rPr>
        <w:t>: HALT Test Parameters</w:t>
      </w:r>
    </w:p>
    <w:tbl>
      <w:tblPr>
        <w:tblW w:w="4500" w:type="dxa"/>
        <w:jc w:val="center"/>
        <w:tblLook w:val="04A0" w:firstRow="1" w:lastRow="0" w:firstColumn="1" w:lastColumn="0" w:noHBand="0" w:noVBand="1"/>
      </w:tblPr>
      <w:tblGrid>
        <w:gridCol w:w="2500"/>
        <w:gridCol w:w="2000"/>
      </w:tblGrid>
      <w:tr w:rsidR="00B16FB3" w:rsidRPr="00B16FB3" w14:paraId="58AF65B0" w14:textId="77777777" w:rsidTr="008E76D1">
        <w:trPr>
          <w:trHeight w:val="645"/>
          <w:jc w:val="center"/>
        </w:trPr>
        <w:tc>
          <w:tcPr>
            <w:tcW w:w="25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199B598" w14:textId="77777777" w:rsidR="00B16FB3" w:rsidRPr="00B16FB3" w:rsidRDefault="00B16FB3" w:rsidP="00B16FB3">
            <w:pPr>
              <w:jc w:val="center"/>
              <w:rPr>
                <w:b/>
                <w:bCs/>
                <w:color w:val="000000"/>
              </w:rPr>
            </w:pPr>
            <w:r w:rsidRPr="00B16FB3">
              <w:rPr>
                <w:b/>
                <w:bCs/>
                <w:color w:val="000000"/>
              </w:rPr>
              <w:t>Operating and Destruct Limits Stress Condition</w:t>
            </w:r>
          </w:p>
        </w:tc>
        <w:tc>
          <w:tcPr>
            <w:tcW w:w="2000" w:type="dxa"/>
            <w:tcBorders>
              <w:top w:val="single" w:sz="8" w:space="0" w:color="000000"/>
              <w:left w:val="nil"/>
              <w:bottom w:val="single" w:sz="8" w:space="0" w:color="000000"/>
              <w:right w:val="single" w:sz="8" w:space="0" w:color="000000"/>
            </w:tcBorders>
            <w:shd w:val="clear" w:color="auto" w:fill="auto"/>
            <w:vAlign w:val="center"/>
            <w:hideMark/>
          </w:tcPr>
          <w:p w14:paraId="10D86535" w14:textId="77777777" w:rsidR="00B16FB3" w:rsidRPr="00B16FB3" w:rsidRDefault="00B16FB3" w:rsidP="00B16FB3">
            <w:pPr>
              <w:jc w:val="center"/>
              <w:rPr>
                <w:b/>
                <w:bCs/>
                <w:color w:val="000000"/>
              </w:rPr>
            </w:pPr>
            <w:r w:rsidRPr="00B16FB3">
              <w:rPr>
                <w:b/>
                <w:bCs/>
                <w:color w:val="000000"/>
              </w:rPr>
              <w:t>Chamber Set point</w:t>
            </w:r>
          </w:p>
        </w:tc>
      </w:tr>
      <w:tr w:rsidR="00B16FB3" w:rsidRPr="00B16FB3" w14:paraId="3833BB71"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5BDCFD0F" w14:textId="77777777" w:rsidR="00B16FB3" w:rsidRPr="00B16FB3" w:rsidRDefault="00B16FB3" w:rsidP="00B16FB3">
            <w:pPr>
              <w:jc w:val="center"/>
              <w:rPr>
                <w:color w:val="000000"/>
              </w:rPr>
            </w:pPr>
            <w:r w:rsidRPr="00B16FB3">
              <w:rPr>
                <w:color w:val="000000"/>
              </w:rPr>
              <w:t>Cold Temperature OL</w:t>
            </w:r>
          </w:p>
        </w:tc>
        <w:tc>
          <w:tcPr>
            <w:tcW w:w="2000" w:type="dxa"/>
            <w:tcBorders>
              <w:top w:val="nil"/>
              <w:left w:val="nil"/>
              <w:bottom w:val="single" w:sz="8" w:space="0" w:color="000000"/>
              <w:right w:val="single" w:sz="8" w:space="0" w:color="000000"/>
            </w:tcBorders>
            <w:shd w:val="clear" w:color="auto" w:fill="auto"/>
            <w:vAlign w:val="center"/>
            <w:hideMark/>
          </w:tcPr>
          <w:p w14:paraId="47E50669" w14:textId="77777777" w:rsidR="00B16FB3" w:rsidRPr="00B16FB3" w:rsidRDefault="00B16FB3" w:rsidP="00B16FB3">
            <w:pPr>
              <w:jc w:val="center"/>
              <w:rPr>
                <w:color w:val="000000"/>
              </w:rPr>
            </w:pPr>
            <w:r w:rsidRPr="00B16FB3">
              <w:rPr>
                <w:color w:val="000000"/>
              </w:rPr>
              <w:t>-20°C (-13 °F)</w:t>
            </w:r>
          </w:p>
        </w:tc>
      </w:tr>
      <w:tr w:rsidR="00B16FB3" w:rsidRPr="00B16FB3" w14:paraId="41053868"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33AABAF7" w14:textId="77777777" w:rsidR="00B16FB3" w:rsidRPr="00B16FB3" w:rsidRDefault="00B16FB3" w:rsidP="00B16FB3">
            <w:pPr>
              <w:jc w:val="center"/>
              <w:rPr>
                <w:color w:val="000000"/>
              </w:rPr>
            </w:pPr>
            <w:r w:rsidRPr="00B16FB3">
              <w:rPr>
                <w:color w:val="000000"/>
              </w:rPr>
              <w:t>Hot Temperature OL</w:t>
            </w:r>
          </w:p>
        </w:tc>
        <w:tc>
          <w:tcPr>
            <w:tcW w:w="2000" w:type="dxa"/>
            <w:tcBorders>
              <w:top w:val="nil"/>
              <w:left w:val="nil"/>
              <w:bottom w:val="single" w:sz="8" w:space="0" w:color="000000"/>
              <w:right w:val="single" w:sz="8" w:space="0" w:color="000000"/>
            </w:tcBorders>
            <w:shd w:val="clear" w:color="auto" w:fill="auto"/>
            <w:vAlign w:val="center"/>
            <w:hideMark/>
          </w:tcPr>
          <w:p w14:paraId="37D35233" w14:textId="77777777" w:rsidR="00B16FB3" w:rsidRPr="00B16FB3" w:rsidRDefault="00B16FB3" w:rsidP="00B16FB3">
            <w:pPr>
              <w:jc w:val="center"/>
              <w:rPr>
                <w:color w:val="000000"/>
              </w:rPr>
            </w:pPr>
            <w:r w:rsidRPr="00B16FB3">
              <w:rPr>
                <w:color w:val="000000"/>
              </w:rPr>
              <w:t>80°C (+176 °F)</w:t>
            </w:r>
          </w:p>
        </w:tc>
      </w:tr>
      <w:tr w:rsidR="00B16FB3" w:rsidRPr="00B16FB3" w14:paraId="0ACC5A40"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0051CB5F" w14:textId="77777777" w:rsidR="00B16FB3" w:rsidRPr="00B16FB3" w:rsidRDefault="00B16FB3" w:rsidP="00B16FB3">
            <w:pPr>
              <w:jc w:val="center"/>
              <w:rPr>
                <w:color w:val="000000"/>
              </w:rPr>
            </w:pPr>
            <w:r w:rsidRPr="00B16FB3">
              <w:rPr>
                <w:color w:val="000000"/>
              </w:rPr>
              <w:t>Vibration OL</w:t>
            </w:r>
          </w:p>
        </w:tc>
        <w:tc>
          <w:tcPr>
            <w:tcW w:w="2000" w:type="dxa"/>
            <w:tcBorders>
              <w:top w:val="nil"/>
              <w:left w:val="nil"/>
              <w:bottom w:val="single" w:sz="8" w:space="0" w:color="000000"/>
              <w:right w:val="single" w:sz="8" w:space="0" w:color="000000"/>
            </w:tcBorders>
            <w:shd w:val="clear" w:color="auto" w:fill="auto"/>
            <w:vAlign w:val="center"/>
            <w:hideMark/>
          </w:tcPr>
          <w:p w14:paraId="5CF3A9F7" w14:textId="77777777" w:rsidR="00B16FB3" w:rsidRPr="00B16FB3" w:rsidRDefault="00B16FB3" w:rsidP="00B16FB3">
            <w:pPr>
              <w:jc w:val="center"/>
              <w:rPr>
                <w:color w:val="000000"/>
              </w:rPr>
            </w:pPr>
            <w:r w:rsidRPr="00B16FB3">
              <w:rPr>
                <w:color w:val="000000"/>
              </w:rPr>
              <w:t>20 Grms</w:t>
            </w:r>
          </w:p>
        </w:tc>
      </w:tr>
      <w:tr w:rsidR="00B16FB3" w:rsidRPr="00B16FB3" w14:paraId="1D850389"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5CAF123B" w14:textId="77777777" w:rsidR="00B16FB3" w:rsidRPr="00B16FB3" w:rsidRDefault="00B16FB3" w:rsidP="00B16FB3">
            <w:pPr>
              <w:jc w:val="center"/>
              <w:rPr>
                <w:color w:val="000000"/>
              </w:rPr>
            </w:pPr>
            <w:r w:rsidRPr="00B16FB3">
              <w:rPr>
                <w:color w:val="000000"/>
              </w:rPr>
              <w:t>Cold Temperature DL</w:t>
            </w:r>
          </w:p>
        </w:tc>
        <w:tc>
          <w:tcPr>
            <w:tcW w:w="2000" w:type="dxa"/>
            <w:tcBorders>
              <w:top w:val="nil"/>
              <w:left w:val="nil"/>
              <w:bottom w:val="single" w:sz="8" w:space="0" w:color="000000"/>
              <w:right w:val="single" w:sz="8" w:space="0" w:color="000000"/>
            </w:tcBorders>
            <w:shd w:val="clear" w:color="auto" w:fill="auto"/>
            <w:vAlign w:val="center"/>
            <w:hideMark/>
          </w:tcPr>
          <w:p w14:paraId="435B3820" w14:textId="77777777" w:rsidR="00B16FB3" w:rsidRPr="00B16FB3" w:rsidRDefault="00B16FB3" w:rsidP="00B16FB3">
            <w:pPr>
              <w:jc w:val="center"/>
              <w:rPr>
                <w:color w:val="000000"/>
              </w:rPr>
            </w:pPr>
            <w:r w:rsidRPr="00B16FB3">
              <w:rPr>
                <w:color w:val="000000"/>
              </w:rPr>
              <w:t>-80°C (-112 °F)</w:t>
            </w:r>
          </w:p>
        </w:tc>
      </w:tr>
      <w:tr w:rsidR="00B16FB3" w:rsidRPr="00B16FB3" w14:paraId="58058759"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12E5656E" w14:textId="77777777" w:rsidR="00B16FB3" w:rsidRPr="00B16FB3" w:rsidRDefault="00B16FB3" w:rsidP="00B16FB3">
            <w:pPr>
              <w:jc w:val="center"/>
              <w:rPr>
                <w:color w:val="000000"/>
              </w:rPr>
            </w:pPr>
            <w:r w:rsidRPr="00B16FB3">
              <w:rPr>
                <w:color w:val="000000"/>
              </w:rPr>
              <w:t>Hot Temperature DL</w:t>
            </w:r>
          </w:p>
        </w:tc>
        <w:tc>
          <w:tcPr>
            <w:tcW w:w="2000" w:type="dxa"/>
            <w:tcBorders>
              <w:top w:val="nil"/>
              <w:left w:val="nil"/>
              <w:bottom w:val="single" w:sz="8" w:space="0" w:color="000000"/>
              <w:right w:val="single" w:sz="8" w:space="0" w:color="000000"/>
            </w:tcBorders>
            <w:shd w:val="clear" w:color="auto" w:fill="auto"/>
            <w:vAlign w:val="center"/>
            <w:hideMark/>
          </w:tcPr>
          <w:p w14:paraId="0570EB74" w14:textId="77777777" w:rsidR="00B16FB3" w:rsidRPr="00B16FB3" w:rsidRDefault="00B16FB3" w:rsidP="00B16FB3">
            <w:pPr>
              <w:jc w:val="center"/>
              <w:rPr>
                <w:color w:val="000000"/>
              </w:rPr>
            </w:pPr>
            <w:r w:rsidRPr="00B16FB3">
              <w:rPr>
                <w:color w:val="000000"/>
              </w:rPr>
              <w:t>Greater than 80°C</w:t>
            </w:r>
          </w:p>
        </w:tc>
      </w:tr>
      <w:tr w:rsidR="00B16FB3" w:rsidRPr="00B16FB3" w14:paraId="10244562"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672642BD" w14:textId="77777777" w:rsidR="00B16FB3" w:rsidRPr="00B16FB3" w:rsidRDefault="00B16FB3" w:rsidP="00B16FB3">
            <w:pPr>
              <w:jc w:val="center"/>
              <w:rPr>
                <w:color w:val="000000"/>
              </w:rPr>
            </w:pPr>
            <w:r w:rsidRPr="00B16FB3">
              <w:rPr>
                <w:color w:val="000000"/>
              </w:rPr>
              <w:t>Vibration DL</w:t>
            </w:r>
          </w:p>
        </w:tc>
        <w:tc>
          <w:tcPr>
            <w:tcW w:w="2000" w:type="dxa"/>
            <w:tcBorders>
              <w:top w:val="nil"/>
              <w:left w:val="nil"/>
              <w:bottom w:val="single" w:sz="8" w:space="0" w:color="000000"/>
              <w:right w:val="single" w:sz="8" w:space="0" w:color="000000"/>
            </w:tcBorders>
            <w:shd w:val="clear" w:color="auto" w:fill="auto"/>
            <w:vAlign w:val="center"/>
            <w:hideMark/>
          </w:tcPr>
          <w:p w14:paraId="41DB2B98" w14:textId="77777777" w:rsidR="00B16FB3" w:rsidRPr="00B16FB3" w:rsidRDefault="00B16FB3" w:rsidP="00B16FB3">
            <w:pPr>
              <w:jc w:val="center"/>
              <w:rPr>
                <w:color w:val="000000"/>
              </w:rPr>
            </w:pPr>
            <w:r w:rsidRPr="00B16FB3">
              <w:rPr>
                <w:color w:val="000000"/>
              </w:rPr>
              <w:t>40 Grms</w:t>
            </w:r>
          </w:p>
        </w:tc>
      </w:tr>
      <w:tr w:rsidR="00B16FB3" w:rsidRPr="00B16FB3" w14:paraId="6375724A"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5A8667F0" w14:textId="77777777" w:rsidR="00B16FB3" w:rsidRPr="00B16FB3" w:rsidRDefault="00B16FB3" w:rsidP="00B16FB3">
            <w:pPr>
              <w:jc w:val="center"/>
              <w:rPr>
                <w:color w:val="000000"/>
              </w:rPr>
            </w:pPr>
            <w:r w:rsidRPr="00B16FB3">
              <w:rPr>
                <w:color w:val="000000"/>
              </w:rPr>
              <w:t>Low voltage OL</w:t>
            </w:r>
          </w:p>
        </w:tc>
        <w:tc>
          <w:tcPr>
            <w:tcW w:w="2000" w:type="dxa"/>
            <w:tcBorders>
              <w:top w:val="nil"/>
              <w:left w:val="nil"/>
              <w:bottom w:val="single" w:sz="8" w:space="0" w:color="000000"/>
              <w:right w:val="single" w:sz="8" w:space="0" w:color="000000"/>
            </w:tcBorders>
            <w:shd w:val="clear" w:color="auto" w:fill="auto"/>
            <w:vAlign w:val="center"/>
            <w:hideMark/>
          </w:tcPr>
          <w:p w14:paraId="714E49E3" w14:textId="77777777" w:rsidR="00B16FB3" w:rsidRPr="00B16FB3" w:rsidRDefault="00B16FB3" w:rsidP="00B16FB3">
            <w:pPr>
              <w:jc w:val="center"/>
              <w:rPr>
                <w:color w:val="000000"/>
              </w:rPr>
            </w:pPr>
            <w:r w:rsidRPr="00B16FB3">
              <w:rPr>
                <w:color w:val="000000"/>
              </w:rPr>
              <w:t>&lt;90V</w:t>
            </w:r>
          </w:p>
        </w:tc>
      </w:tr>
      <w:tr w:rsidR="00B16FB3" w:rsidRPr="00B16FB3" w14:paraId="003C2E92"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2BAE5F38" w14:textId="77777777" w:rsidR="00B16FB3" w:rsidRPr="00B16FB3" w:rsidRDefault="00B16FB3" w:rsidP="00B16FB3">
            <w:pPr>
              <w:jc w:val="center"/>
              <w:rPr>
                <w:color w:val="000000"/>
              </w:rPr>
            </w:pPr>
            <w:r w:rsidRPr="00B16FB3">
              <w:rPr>
                <w:color w:val="000000"/>
              </w:rPr>
              <w:t>High voltage OL</w:t>
            </w:r>
          </w:p>
        </w:tc>
        <w:tc>
          <w:tcPr>
            <w:tcW w:w="2000" w:type="dxa"/>
            <w:tcBorders>
              <w:top w:val="nil"/>
              <w:left w:val="nil"/>
              <w:bottom w:val="single" w:sz="8" w:space="0" w:color="000000"/>
              <w:right w:val="single" w:sz="8" w:space="0" w:color="000000"/>
            </w:tcBorders>
            <w:shd w:val="clear" w:color="auto" w:fill="auto"/>
            <w:vAlign w:val="center"/>
            <w:hideMark/>
          </w:tcPr>
          <w:p w14:paraId="5B87B51E" w14:textId="77777777" w:rsidR="00B16FB3" w:rsidRPr="00B16FB3" w:rsidRDefault="00B16FB3" w:rsidP="00B16FB3">
            <w:pPr>
              <w:jc w:val="center"/>
              <w:rPr>
                <w:color w:val="000000"/>
              </w:rPr>
            </w:pPr>
            <w:r w:rsidRPr="00B16FB3">
              <w:rPr>
                <w:color w:val="000000"/>
              </w:rPr>
              <w:t>&gt;265V</w:t>
            </w:r>
          </w:p>
        </w:tc>
      </w:tr>
      <w:tr w:rsidR="00B16FB3" w:rsidRPr="00B16FB3" w14:paraId="731B8B0B"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1FD35562" w14:textId="77777777" w:rsidR="00B16FB3" w:rsidRPr="00B16FB3" w:rsidRDefault="00B16FB3" w:rsidP="00B16FB3">
            <w:pPr>
              <w:jc w:val="center"/>
              <w:rPr>
                <w:color w:val="000000"/>
              </w:rPr>
            </w:pPr>
            <w:r w:rsidRPr="00B16FB3">
              <w:rPr>
                <w:color w:val="000000"/>
              </w:rPr>
              <w:t>Low voltage DL</w:t>
            </w:r>
          </w:p>
        </w:tc>
        <w:tc>
          <w:tcPr>
            <w:tcW w:w="2000" w:type="dxa"/>
            <w:tcBorders>
              <w:top w:val="nil"/>
              <w:left w:val="nil"/>
              <w:bottom w:val="single" w:sz="8" w:space="0" w:color="000000"/>
              <w:right w:val="single" w:sz="8" w:space="0" w:color="000000"/>
            </w:tcBorders>
            <w:shd w:val="clear" w:color="auto" w:fill="auto"/>
            <w:vAlign w:val="center"/>
            <w:hideMark/>
          </w:tcPr>
          <w:p w14:paraId="097F48E1" w14:textId="77777777" w:rsidR="00B16FB3" w:rsidRPr="00B16FB3" w:rsidRDefault="00B16FB3" w:rsidP="00B16FB3">
            <w:pPr>
              <w:jc w:val="center"/>
              <w:rPr>
                <w:color w:val="000000"/>
              </w:rPr>
            </w:pPr>
            <w:r w:rsidRPr="00B16FB3">
              <w:rPr>
                <w:color w:val="000000"/>
              </w:rPr>
              <w:t>&lt;80V</w:t>
            </w:r>
          </w:p>
        </w:tc>
      </w:tr>
      <w:tr w:rsidR="00B16FB3" w:rsidRPr="00B16FB3" w14:paraId="2393CD73"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02B224C1" w14:textId="77777777" w:rsidR="00B16FB3" w:rsidRPr="00B16FB3" w:rsidRDefault="00B16FB3" w:rsidP="00B16FB3">
            <w:pPr>
              <w:jc w:val="center"/>
              <w:rPr>
                <w:color w:val="000000"/>
              </w:rPr>
            </w:pPr>
            <w:r w:rsidRPr="00B16FB3">
              <w:rPr>
                <w:color w:val="000000"/>
              </w:rPr>
              <w:t>High voltage DL</w:t>
            </w:r>
          </w:p>
        </w:tc>
        <w:tc>
          <w:tcPr>
            <w:tcW w:w="2000" w:type="dxa"/>
            <w:tcBorders>
              <w:top w:val="nil"/>
              <w:left w:val="nil"/>
              <w:bottom w:val="single" w:sz="8" w:space="0" w:color="000000"/>
              <w:right w:val="single" w:sz="8" w:space="0" w:color="000000"/>
            </w:tcBorders>
            <w:shd w:val="clear" w:color="auto" w:fill="auto"/>
            <w:vAlign w:val="center"/>
            <w:hideMark/>
          </w:tcPr>
          <w:p w14:paraId="0738A80E" w14:textId="77777777" w:rsidR="00B16FB3" w:rsidRPr="00B16FB3" w:rsidRDefault="00B16FB3" w:rsidP="00B16FB3">
            <w:pPr>
              <w:jc w:val="center"/>
              <w:rPr>
                <w:color w:val="000000"/>
              </w:rPr>
            </w:pPr>
            <w:r w:rsidRPr="00B16FB3">
              <w:rPr>
                <w:color w:val="000000"/>
              </w:rPr>
              <w:t>&gt;275V</w:t>
            </w:r>
          </w:p>
        </w:tc>
      </w:tr>
    </w:tbl>
    <w:p w14:paraId="783D6D43" w14:textId="77777777" w:rsidR="00B16FB3" w:rsidRPr="00B16FB3" w:rsidRDefault="00B16FB3" w:rsidP="00B16FB3">
      <w:pPr>
        <w:widowControl w:val="0"/>
        <w:ind w:left="1080"/>
        <w:contextualSpacing/>
        <w:jc w:val="both"/>
        <w:rPr>
          <w:rFonts w:eastAsia="SimSun"/>
          <w:szCs w:val="20"/>
        </w:rPr>
      </w:pPr>
    </w:p>
    <w:p w14:paraId="679592A5"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1" w:name="_Toc435192366"/>
      <w:bookmarkStart w:id="32" w:name="_Toc447538031"/>
      <w:r w:rsidRPr="00B16FB3">
        <w:rPr>
          <w:rFonts w:ascii="Cambria" w:hAnsi="Cambria"/>
          <w:b/>
          <w:bCs/>
          <w:szCs w:val="20"/>
        </w:rPr>
        <w:t>Electrical Interferences</w:t>
      </w:r>
      <w:bookmarkEnd w:id="31"/>
      <w:bookmarkEnd w:id="32"/>
    </w:p>
    <w:p w14:paraId="7027AA5E" w14:textId="77777777" w:rsidR="00B16FB3" w:rsidRPr="00B16FB3" w:rsidRDefault="00B16FB3" w:rsidP="00B16FB3">
      <w:pPr>
        <w:widowControl w:val="0"/>
        <w:rPr>
          <w:rFonts w:ascii="Courier" w:eastAsia="SimSun" w:hAnsi="Courier"/>
          <w:szCs w:val="20"/>
        </w:rPr>
      </w:pPr>
    </w:p>
    <w:p w14:paraId="3CBFBD9A"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IEC 61000-4-2 (Electrostatic discharge immunity), EN55014-1 (Radiated and Conducted Emissions), EN55014-2 (Immunity), EN61000-3-2, 3-3 (Harmonics and Flicker), EN50366 (Magnetic Field Emissions) and IEC 801-4 (Electrical Fast Transients) compliant. </w:t>
      </w:r>
    </w:p>
    <w:p w14:paraId="22D994B0"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3" w:name="_Toc435192367"/>
      <w:bookmarkStart w:id="34" w:name="_Toc447538032"/>
      <w:r w:rsidRPr="00B16FB3">
        <w:rPr>
          <w:rFonts w:ascii="Cambria" w:hAnsi="Cambria"/>
          <w:b/>
          <w:bCs/>
          <w:szCs w:val="20"/>
        </w:rPr>
        <w:t>Ground Plane</w:t>
      </w:r>
      <w:bookmarkEnd w:id="33"/>
      <w:bookmarkEnd w:id="34"/>
      <w:r w:rsidRPr="00B16FB3">
        <w:rPr>
          <w:rFonts w:ascii="Cambria" w:hAnsi="Cambria"/>
          <w:b/>
          <w:bCs/>
          <w:szCs w:val="20"/>
        </w:rPr>
        <w:t xml:space="preserve"> </w:t>
      </w:r>
    </w:p>
    <w:p w14:paraId="1029F251" w14:textId="77777777" w:rsidR="00B16FB3" w:rsidRPr="00B16FB3" w:rsidRDefault="00B16FB3" w:rsidP="00B16FB3">
      <w:pPr>
        <w:widowControl w:val="0"/>
        <w:rPr>
          <w:rFonts w:ascii="Courier" w:eastAsia="SimSun" w:hAnsi="Courier"/>
          <w:szCs w:val="20"/>
        </w:rPr>
      </w:pPr>
    </w:p>
    <w:p w14:paraId="3441C0C1"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control board shall have proper ground plane to meet the standards specified in 2.1.4. </w:t>
      </w:r>
    </w:p>
    <w:p w14:paraId="598C6FD9" w14:textId="77777777" w:rsidR="00B16FB3" w:rsidRPr="00B16FB3" w:rsidRDefault="00B16FB3" w:rsidP="00B16FB3">
      <w:pPr>
        <w:widowControl w:val="0"/>
        <w:contextualSpacing/>
        <w:rPr>
          <w:rFonts w:eastAsia="SimSun"/>
          <w:szCs w:val="20"/>
        </w:rPr>
      </w:pPr>
    </w:p>
    <w:p w14:paraId="7BABB976"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5" w:name="_Toc435192368"/>
      <w:bookmarkStart w:id="36" w:name="_Toc447538033"/>
      <w:r w:rsidRPr="00B16FB3">
        <w:rPr>
          <w:rFonts w:ascii="Cambria" w:hAnsi="Cambria"/>
          <w:b/>
          <w:bCs/>
          <w:szCs w:val="20"/>
        </w:rPr>
        <w:t>Operating Voltages</w:t>
      </w:r>
      <w:bookmarkEnd w:id="35"/>
      <w:bookmarkEnd w:id="36"/>
    </w:p>
    <w:p w14:paraId="05F6D7B6" w14:textId="77777777" w:rsidR="00B16FB3" w:rsidRPr="00B16FB3" w:rsidRDefault="00B16FB3" w:rsidP="00B16FB3">
      <w:pPr>
        <w:widowControl w:val="0"/>
        <w:rPr>
          <w:rFonts w:ascii="Courier" w:eastAsia="SimSun" w:hAnsi="Courier"/>
          <w:szCs w:val="20"/>
        </w:rPr>
      </w:pPr>
    </w:p>
    <w:p w14:paraId="69BE0DB3"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board shall operate at all voltage ranges from 90 – 265 VAC, 50/60 Hz. </w:t>
      </w:r>
    </w:p>
    <w:p w14:paraId="3B2068CA" w14:textId="77777777" w:rsidR="00B16FB3" w:rsidRPr="00B16FB3" w:rsidRDefault="00B16FB3" w:rsidP="00DB5CCA">
      <w:pPr>
        <w:rPr>
          <w:rFonts w:eastAsia="SimSun"/>
          <w:szCs w:val="20"/>
        </w:rPr>
      </w:pPr>
      <w:r w:rsidRPr="00B16FB3">
        <w:rPr>
          <w:rFonts w:ascii="Courier" w:eastAsia="SimSun" w:hAnsi="Courier"/>
          <w:szCs w:val="20"/>
        </w:rPr>
        <w:br w:type="page"/>
      </w:r>
    </w:p>
    <w:p w14:paraId="6560E246"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7" w:name="_Toc435192369"/>
      <w:bookmarkStart w:id="38" w:name="_Toc447538034"/>
      <w:r w:rsidRPr="00B16FB3">
        <w:rPr>
          <w:rFonts w:ascii="Cambria" w:hAnsi="Cambria"/>
          <w:b/>
          <w:bCs/>
          <w:szCs w:val="20"/>
        </w:rPr>
        <w:t>Agency Approvals</w:t>
      </w:r>
      <w:bookmarkEnd w:id="37"/>
      <w:bookmarkEnd w:id="38"/>
    </w:p>
    <w:p w14:paraId="50D58FEA" w14:textId="77777777" w:rsidR="00B16FB3" w:rsidRPr="00B16FB3" w:rsidRDefault="00B16FB3" w:rsidP="00B16FB3">
      <w:pPr>
        <w:widowControl w:val="0"/>
        <w:rPr>
          <w:rFonts w:ascii="Courier" w:eastAsia="SimSun" w:hAnsi="Courier"/>
          <w:szCs w:val="20"/>
        </w:rPr>
      </w:pPr>
    </w:p>
    <w:p w14:paraId="2BFEE0D8" w14:textId="77777777" w:rsidR="00B16FB3" w:rsidRPr="00B16FB3" w:rsidRDefault="00B16FB3" w:rsidP="004412A2">
      <w:pPr>
        <w:widowControl w:val="0"/>
        <w:numPr>
          <w:ilvl w:val="0"/>
          <w:numId w:val="15"/>
        </w:numPr>
        <w:contextualSpacing/>
        <w:rPr>
          <w:rFonts w:eastAsia="SimSun"/>
          <w:bCs/>
          <w:szCs w:val="20"/>
          <w:lang w:val="en-GB"/>
        </w:rPr>
      </w:pPr>
      <w:r w:rsidRPr="00B16FB3">
        <w:rPr>
          <w:rFonts w:eastAsia="SimSun"/>
          <w:bCs/>
          <w:szCs w:val="20"/>
          <w:lang w:val="en-GB"/>
        </w:rPr>
        <w:t>UL873 and CSA C22.2 No. 24 Temperature and Indicating &amp; Regulating Equipment.</w:t>
      </w:r>
    </w:p>
    <w:p w14:paraId="6C049A54" w14:textId="77777777" w:rsidR="00B16FB3" w:rsidRPr="00B16FB3" w:rsidRDefault="00B16FB3" w:rsidP="004412A2">
      <w:pPr>
        <w:widowControl w:val="0"/>
        <w:numPr>
          <w:ilvl w:val="0"/>
          <w:numId w:val="15"/>
        </w:numPr>
        <w:contextualSpacing/>
        <w:rPr>
          <w:rFonts w:eastAsia="SimSun"/>
          <w:szCs w:val="20"/>
        </w:rPr>
      </w:pPr>
      <w:r w:rsidRPr="00B16FB3">
        <w:rPr>
          <w:rFonts w:eastAsia="SimSun"/>
          <w:bCs/>
          <w:szCs w:val="20"/>
          <w:lang w:val="en-GB"/>
        </w:rPr>
        <w:t xml:space="preserve">EuropeEN55014-1: 2006: EN55014-2: 1997 </w:t>
      </w:r>
    </w:p>
    <w:p w14:paraId="07A17CE2"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9" w:name="_Toc435192370"/>
      <w:bookmarkStart w:id="40" w:name="_Toc447538035"/>
      <w:r w:rsidRPr="00B16FB3">
        <w:rPr>
          <w:rFonts w:ascii="Cambria" w:hAnsi="Cambria"/>
          <w:b/>
          <w:bCs/>
          <w:szCs w:val="20"/>
        </w:rPr>
        <w:t>Electrical Standard Compliance</w:t>
      </w:r>
      <w:bookmarkEnd w:id="39"/>
      <w:bookmarkEnd w:id="40"/>
    </w:p>
    <w:p w14:paraId="5940A106" w14:textId="77777777" w:rsidR="00B16FB3" w:rsidRPr="00B16FB3" w:rsidRDefault="00B16FB3" w:rsidP="00B16FB3">
      <w:pPr>
        <w:widowControl w:val="0"/>
        <w:rPr>
          <w:rFonts w:ascii="Courier" w:eastAsia="SimSun" w:hAnsi="Courier"/>
          <w:szCs w:val="20"/>
        </w:rPr>
      </w:pPr>
    </w:p>
    <w:p w14:paraId="1F6E427E" w14:textId="77777777" w:rsidR="00B16FB3" w:rsidRPr="00B16FB3" w:rsidRDefault="00B16FB3" w:rsidP="004412A2">
      <w:pPr>
        <w:widowControl w:val="0"/>
        <w:numPr>
          <w:ilvl w:val="0"/>
          <w:numId w:val="16"/>
        </w:numPr>
        <w:contextualSpacing/>
        <w:rPr>
          <w:rFonts w:eastAsia="SimSun"/>
          <w:bCs/>
          <w:szCs w:val="20"/>
          <w:lang w:val="en-GB"/>
        </w:rPr>
      </w:pPr>
      <w:r w:rsidRPr="00B16FB3">
        <w:rPr>
          <w:rFonts w:eastAsia="SimSun"/>
          <w:bCs/>
          <w:szCs w:val="20"/>
          <w:lang w:val="en-GB"/>
        </w:rPr>
        <w:t>EMC Service Description: North America (FCC Part 15, Subpart B: 2009)</w:t>
      </w:r>
    </w:p>
    <w:p w14:paraId="63F9910C" w14:textId="77777777" w:rsidR="00B16FB3" w:rsidRPr="00B16FB3" w:rsidRDefault="00B16FB3" w:rsidP="004412A2">
      <w:pPr>
        <w:widowControl w:val="0"/>
        <w:numPr>
          <w:ilvl w:val="0"/>
          <w:numId w:val="16"/>
        </w:numPr>
        <w:contextualSpacing/>
        <w:rPr>
          <w:rFonts w:eastAsia="SimSun"/>
          <w:szCs w:val="20"/>
        </w:rPr>
      </w:pPr>
      <w:r w:rsidRPr="00B16FB3">
        <w:rPr>
          <w:rFonts w:eastAsia="SimSun"/>
          <w:bCs/>
          <w:szCs w:val="20"/>
          <w:lang w:val="en-GB"/>
        </w:rPr>
        <w:t xml:space="preserve">Japan (VCCI: 2008); AZ/NZ. </w:t>
      </w:r>
    </w:p>
    <w:p w14:paraId="783E58D1" w14:textId="77777777" w:rsidR="00B16FB3" w:rsidRPr="00B16FB3" w:rsidRDefault="00B16FB3" w:rsidP="004412A2">
      <w:pPr>
        <w:widowControl w:val="0"/>
        <w:numPr>
          <w:ilvl w:val="0"/>
          <w:numId w:val="16"/>
        </w:numPr>
        <w:contextualSpacing/>
        <w:rPr>
          <w:rFonts w:eastAsia="SimSun"/>
          <w:szCs w:val="20"/>
        </w:rPr>
      </w:pPr>
      <w:r w:rsidRPr="00B16FB3">
        <w:rPr>
          <w:rFonts w:eastAsia="SimSun"/>
          <w:szCs w:val="20"/>
        </w:rPr>
        <w:t xml:space="preserve">RoHS compliance required. </w:t>
      </w:r>
    </w:p>
    <w:p w14:paraId="0AE23381" w14:textId="77777777" w:rsidR="00B16FB3" w:rsidRPr="00B16FB3" w:rsidRDefault="00B16FB3" w:rsidP="004412A2">
      <w:pPr>
        <w:keepNext/>
        <w:keepLines/>
        <w:widowControl w:val="0"/>
        <w:numPr>
          <w:ilvl w:val="0"/>
          <w:numId w:val="2"/>
        </w:numPr>
        <w:spacing w:before="480"/>
        <w:outlineLvl w:val="0"/>
        <w:rPr>
          <w:rFonts w:ascii="Cambria" w:hAnsi="Cambria"/>
          <w:b/>
          <w:bCs/>
          <w:sz w:val="28"/>
          <w:szCs w:val="28"/>
        </w:rPr>
      </w:pPr>
      <w:bookmarkStart w:id="41" w:name="_Toc338677461"/>
      <w:bookmarkStart w:id="42" w:name="_Toc338938927"/>
      <w:bookmarkStart w:id="43" w:name="_Toc338938992"/>
      <w:bookmarkStart w:id="44" w:name="_Toc339973740"/>
      <w:bookmarkStart w:id="45" w:name="_Toc348007941"/>
      <w:bookmarkStart w:id="46" w:name="_Toc348008991"/>
      <w:bookmarkStart w:id="47" w:name="_Toc348009129"/>
      <w:bookmarkStart w:id="48" w:name="_Toc348009566"/>
      <w:bookmarkStart w:id="49" w:name="_Toc348009664"/>
      <w:bookmarkStart w:id="50" w:name="_Toc348009762"/>
      <w:bookmarkStart w:id="51" w:name="_Toc348009844"/>
      <w:bookmarkStart w:id="52" w:name="_Toc348010173"/>
      <w:bookmarkStart w:id="53" w:name="_Toc348010241"/>
      <w:bookmarkStart w:id="54" w:name="_Toc348010309"/>
      <w:bookmarkStart w:id="55" w:name="_Toc348010377"/>
      <w:bookmarkStart w:id="56" w:name="_Toc348097482"/>
      <w:bookmarkStart w:id="57" w:name="_Toc348361500"/>
      <w:bookmarkStart w:id="58" w:name="_Toc348594256"/>
      <w:bookmarkStart w:id="59" w:name="_Toc348595488"/>
      <w:bookmarkStart w:id="60" w:name="_Toc348596175"/>
      <w:bookmarkStart w:id="61" w:name="_Toc348597276"/>
      <w:bookmarkStart w:id="62" w:name="_Toc348597352"/>
      <w:bookmarkStart w:id="63" w:name="_Toc348597451"/>
      <w:bookmarkStart w:id="64" w:name="_Toc348597532"/>
      <w:bookmarkStart w:id="65" w:name="_Toc348597615"/>
      <w:bookmarkStart w:id="66" w:name="_Toc348597690"/>
      <w:bookmarkStart w:id="67" w:name="_Toc348604115"/>
      <w:bookmarkStart w:id="68" w:name="_Toc348604197"/>
      <w:bookmarkStart w:id="69" w:name="_Toc348613145"/>
      <w:bookmarkStart w:id="70" w:name="_Toc350165976"/>
      <w:bookmarkStart w:id="71" w:name="_Toc350166314"/>
      <w:bookmarkStart w:id="72" w:name="_Toc350166404"/>
      <w:bookmarkStart w:id="73" w:name="_Toc350945133"/>
      <w:bookmarkStart w:id="74" w:name="_Toc351101856"/>
      <w:bookmarkStart w:id="75" w:name="_Toc351109883"/>
      <w:bookmarkStart w:id="76" w:name="_Toc351111263"/>
      <w:bookmarkStart w:id="77" w:name="_Toc351111401"/>
      <w:bookmarkStart w:id="78" w:name="_Toc351111768"/>
      <w:bookmarkStart w:id="79" w:name="_Toc351111858"/>
      <w:bookmarkStart w:id="80" w:name="_Toc351124649"/>
      <w:bookmarkStart w:id="81" w:name="_Toc351124747"/>
      <w:bookmarkStart w:id="82" w:name="_Toc351538794"/>
      <w:bookmarkStart w:id="83" w:name="_Toc351538969"/>
      <w:bookmarkStart w:id="84" w:name="_Toc354118917"/>
      <w:bookmarkStart w:id="85" w:name="_Toc354467712"/>
      <w:bookmarkStart w:id="86" w:name="_Toc354668286"/>
      <w:bookmarkStart w:id="87" w:name="_Toc355595804"/>
      <w:bookmarkStart w:id="88" w:name="_Toc435192371"/>
      <w:bookmarkStart w:id="89" w:name="_Toc44753803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B16FB3">
        <w:rPr>
          <w:rFonts w:ascii="Cambria" w:hAnsi="Cambria"/>
          <w:b/>
          <w:bCs/>
          <w:sz w:val="28"/>
          <w:szCs w:val="28"/>
        </w:rPr>
        <w:t>Machine Controller Requirements</w:t>
      </w:r>
      <w:bookmarkEnd w:id="88"/>
      <w:bookmarkEnd w:id="89"/>
    </w:p>
    <w:p w14:paraId="22DE8CCB" w14:textId="77777777" w:rsidR="00B16FB3" w:rsidRPr="00B16FB3" w:rsidRDefault="00B16FB3" w:rsidP="00B16FB3">
      <w:pPr>
        <w:widowControl w:val="0"/>
        <w:rPr>
          <w:rFonts w:ascii="Courier" w:eastAsia="SimSun" w:hAnsi="Courier"/>
          <w:szCs w:val="20"/>
        </w:rPr>
      </w:pPr>
    </w:p>
    <w:p w14:paraId="4ECC12AC" w14:textId="77777777" w:rsidR="00B16FB3" w:rsidRPr="00F410FF" w:rsidRDefault="00B16FB3" w:rsidP="004412A2">
      <w:pPr>
        <w:keepNext/>
        <w:keepLines/>
        <w:widowControl w:val="0"/>
        <w:numPr>
          <w:ilvl w:val="1"/>
          <w:numId w:val="2"/>
        </w:numPr>
        <w:spacing w:before="200"/>
        <w:outlineLvl w:val="1"/>
        <w:rPr>
          <w:rFonts w:ascii="Cambria" w:hAnsi="Cambria"/>
          <w:b/>
          <w:bCs/>
          <w:sz w:val="26"/>
          <w:szCs w:val="26"/>
        </w:rPr>
      </w:pPr>
      <w:bookmarkStart w:id="90" w:name="_Toc435192372"/>
      <w:bookmarkStart w:id="91" w:name="_Toc447538037"/>
      <w:r w:rsidRPr="00F410FF">
        <w:rPr>
          <w:rFonts w:ascii="Cambria" w:hAnsi="Cambria"/>
          <w:b/>
          <w:bCs/>
          <w:sz w:val="26"/>
          <w:szCs w:val="26"/>
        </w:rPr>
        <w:t>Microprocessor</w:t>
      </w:r>
      <w:bookmarkEnd w:id="90"/>
      <w:bookmarkEnd w:id="91"/>
    </w:p>
    <w:p w14:paraId="05F542E7" w14:textId="77777777" w:rsidR="00B16FB3" w:rsidRPr="00F410FF" w:rsidRDefault="00B16FB3" w:rsidP="00B16FB3">
      <w:pPr>
        <w:widowControl w:val="0"/>
        <w:rPr>
          <w:rFonts w:ascii="Courier" w:eastAsia="SimSun" w:hAnsi="Courier"/>
          <w:szCs w:val="20"/>
        </w:rPr>
      </w:pPr>
    </w:p>
    <w:p w14:paraId="2D145968" w14:textId="77777777" w:rsidR="00B16FB3" w:rsidRPr="00B16FB3" w:rsidRDefault="00B16FB3" w:rsidP="00B16FB3">
      <w:pPr>
        <w:widowControl w:val="0"/>
        <w:ind w:left="1080"/>
        <w:contextualSpacing/>
        <w:rPr>
          <w:rFonts w:eastAsia="SimSun"/>
          <w:szCs w:val="20"/>
        </w:rPr>
      </w:pPr>
      <w:r w:rsidRPr="00F410FF">
        <w:rPr>
          <w:rFonts w:eastAsia="SimSun"/>
          <w:szCs w:val="20"/>
        </w:rPr>
        <w:t>PIC24F 16/32 bit with at least 2K RAM, 512 EEPROM, 2 UART, 2 SPI, 2 I2C, with timer accuracy of +/- 1 seconds/day. Microprocessor memory shall be sized so that at least 30% memory reserved for future functional enhancements.</w:t>
      </w:r>
      <w:r w:rsidRPr="00B16FB3">
        <w:rPr>
          <w:rFonts w:eastAsia="SimSun"/>
          <w:szCs w:val="20"/>
        </w:rPr>
        <w:t xml:space="preserve"> </w:t>
      </w:r>
    </w:p>
    <w:p w14:paraId="00B6BB2F" w14:textId="77777777" w:rsidR="00B16FB3" w:rsidRPr="00B16FB3" w:rsidRDefault="00B16FB3" w:rsidP="00B16FB3">
      <w:pPr>
        <w:widowControl w:val="0"/>
        <w:ind w:left="1080"/>
        <w:contextualSpacing/>
        <w:rPr>
          <w:rFonts w:eastAsia="SimSun"/>
          <w:szCs w:val="20"/>
        </w:rPr>
      </w:pPr>
    </w:p>
    <w:p w14:paraId="7D37A9BA"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92" w:name="_Toc435192373"/>
      <w:bookmarkStart w:id="93" w:name="_Toc447538038"/>
      <w:r w:rsidRPr="00B16FB3">
        <w:rPr>
          <w:rFonts w:ascii="Cambria" w:hAnsi="Cambria"/>
          <w:b/>
          <w:bCs/>
          <w:sz w:val="26"/>
          <w:szCs w:val="26"/>
        </w:rPr>
        <w:t>Communication</w:t>
      </w:r>
      <w:bookmarkEnd w:id="92"/>
      <w:bookmarkEnd w:id="93"/>
    </w:p>
    <w:p w14:paraId="5B77327D" w14:textId="77777777" w:rsidR="00B16FB3" w:rsidRPr="00B16FB3" w:rsidRDefault="00B16FB3" w:rsidP="00B16FB3">
      <w:pPr>
        <w:widowControl w:val="0"/>
        <w:rPr>
          <w:rFonts w:ascii="Courier" w:eastAsia="SimSun" w:hAnsi="Courier"/>
          <w:szCs w:val="20"/>
        </w:rPr>
      </w:pPr>
    </w:p>
    <w:p w14:paraId="06D8DCC6" w14:textId="77777777" w:rsidR="00B16FB3" w:rsidRPr="00B16FB3" w:rsidRDefault="00B16FB3" w:rsidP="00B16FB3">
      <w:pPr>
        <w:widowControl w:val="0"/>
        <w:ind w:left="1080"/>
        <w:contextualSpacing/>
        <w:rPr>
          <w:rFonts w:eastAsia="SimSun"/>
          <w:szCs w:val="20"/>
        </w:rPr>
      </w:pPr>
      <w:r w:rsidRPr="008F680F">
        <w:rPr>
          <w:rFonts w:eastAsia="SimSun"/>
          <w:szCs w:val="20"/>
        </w:rPr>
        <w:t>The low cost cuber ice machine controller shall have a test communication jack using 8 pin header (Vertical Molex SD43045-08 or equivalent). Software shall drive UART communications. This shall be used for testing the software during development and end of line test.</w:t>
      </w:r>
      <w:r w:rsidRPr="00B16FB3">
        <w:rPr>
          <w:rFonts w:eastAsia="SimSun"/>
          <w:szCs w:val="20"/>
        </w:rPr>
        <w:t xml:space="preserve"> </w:t>
      </w:r>
    </w:p>
    <w:p w14:paraId="489A58F8"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 </w:t>
      </w:r>
    </w:p>
    <w:p w14:paraId="6453EF0B"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94" w:name="_Toc435192374"/>
      <w:bookmarkStart w:id="95" w:name="_Toc447538039"/>
      <w:r w:rsidRPr="00B16FB3">
        <w:rPr>
          <w:rFonts w:ascii="Cambria" w:hAnsi="Cambria"/>
          <w:b/>
          <w:bCs/>
          <w:sz w:val="26"/>
          <w:szCs w:val="26"/>
        </w:rPr>
        <w:t>Size</w:t>
      </w:r>
      <w:bookmarkEnd w:id="94"/>
      <w:bookmarkEnd w:id="95"/>
    </w:p>
    <w:p w14:paraId="030667BF" w14:textId="77777777" w:rsidR="00B16FB3" w:rsidRPr="00B16FB3" w:rsidRDefault="00B16FB3" w:rsidP="00B16FB3">
      <w:pPr>
        <w:widowControl w:val="0"/>
        <w:rPr>
          <w:rFonts w:ascii="Courier" w:eastAsia="SimSun" w:hAnsi="Courier"/>
          <w:szCs w:val="20"/>
        </w:rPr>
      </w:pPr>
    </w:p>
    <w:p w14:paraId="27C6A955"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board shall not exceed 3.5” x 5.9” x 1.5” dimension unless otherwise negotiated with Manitowoc. </w:t>
      </w:r>
    </w:p>
    <w:p w14:paraId="0B5AFC66" w14:textId="77777777" w:rsidR="00B16FB3" w:rsidRPr="00B16FB3" w:rsidRDefault="00B16FB3" w:rsidP="00B16FB3">
      <w:pPr>
        <w:widowControl w:val="0"/>
        <w:rPr>
          <w:rFonts w:ascii="Courier" w:eastAsia="SimSun" w:hAnsi="Courier"/>
          <w:szCs w:val="20"/>
        </w:rPr>
      </w:pPr>
    </w:p>
    <w:p w14:paraId="3C91895B"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96" w:name="_Toc435192375"/>
      <w:bookmarkStart w:id="97" w:name="_Toc447538040"/>
      <w:r w:rsidRPr="00B16FB3">
        <w:rPr>
          <w:rFonts w:ascii="Cambria" w:hAnsi="Cambria"/>
          <w:b/>
          <w:bCs/>
          <w:sz w:val="26"/>
          <w:szCs w:val="26"/>
        </w:rPr>
        <w:t>Board Material Specs</w:t>
      </w:r>
      <w:bookmarkEnd w:id="96"/>
      <w:bookmarkEnd w:id="97"/>
    </w:p>
    <w:p w14:paraId="364F39A8" w14:textId="77777777" w:rsidR="00B16FB3" w:rsidRPr="00B16FB3" w:rsidRDefault="00B16FB3" w:rsidP="00B16FB3">
      <w:pPr>
        <w:widowControl w:val="0"/>
        <w:rPr>
          <w:rFonts w:ascii="Courier" w:eastAsia="SimSun" w:hAnsi="Courier"/>
          <w:szCs w:val="20"/>
        </w:rPr>
      </w:pPr>
    </w:p>
    <w:p w14:paraId="1863B475" w14:textId="77777777" w:rsidR="00B16FB3" w:rsidRPr="00B16FB3" w:rsidRDefault="00B16FB3" w:rsidP="00B16FB3">
      <w:pPr>
        <w:widowControl w:val="0"/>
        <w:ind w:left="1080"/>
        <w:contextualSpacing/>
        <w:rPr>
          <w:rFonts w:eastAsia="SimSun"/>
          <w:szCs w:val="20"/>
        </w:rPr>
      </w:pPr>
      <w:r w:rsidRPr="00B16FB3">
        <w:rPr>
          <w:rFonts w:eastAsia="SimSun"/>
          <w:szCs w:val="20"/>
        </w:rPr>
        <w:t>FR4 is the designated board material for the ice machine controller. In addition, the conformal coating to be used shall be Dow corning 3-1953 or equivalent as approved by Manitowoc. Connectors shall be completely free of conformal coating.</w:t>
      </w:r>
    </w:p>
    <w:p w14:paraId="440E987D" w14:textId="77777777" w:rsidR="00B16FB3" w:rsidRDefault="00B16FB3" w:rsidP="00B16FB3">
      <w:pPr>
        <w:widowControl w:val="0"/>
        <w:jc w:val="both"/>
        <w:rPr>
          <w:rFonts w:ascii="Courier" w:eastAsia="SimSun" w:hAnsi="Courier"/>
          <w:szCs w:val="20"/>
        </w:rPr>
      </w:pPr>
    </w:p>
    <w:p w14:paraId="7EFCBEC9" w14:textId="77777777" w:rsidR="00165473" w:rsidRPr="00B16FB3" w:rsidRDefault="00165473" w:rsidP="00B16FB3">
      <w:pPr>
        <w:widowControl w:val="0"/>
        <w:jc w:val="both"/>
        <w:rPr>
          <w:rFonts w:ascii="Courier" w:eastAsia="SimSun" w:hAnsi="Courier"/>
          <w:szCs w:val="20"/>
        </w:rPr>
      </w:pPr>
    </w:p>
    <w:p w14:paraId="41301AE2"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98" w:name="_Toc435192376"/>
      <w:bookmarkStart w:id="99" w:name="_Toc447538041"/>
      <w:r w:rsidRPr="00B16FB3">
        <w:rPr>
          <w:rFonts w:ascii="Cambria" w:hAnsi="Cambria"/>
          <w:b/>
          <w:bCs/>
          <w:sz w:val="26"/>
          <w:szCs w:val="26"/>
        </w:rPr>
        <w:t>Connectors</w:t>
      </w:r>
      <w:bookmarkEnd w:id="98"/>
      <w:bookmarkEnd w:id="99"/>
    </w:p>
    <w:p w14:paraId="6D841F4C" w14:textId="77777777" w:rsidR="00B16FB3" w:rsidRPr="00B16FB3" w:rsidRDefault="00B16FB3" w:rsidP="00B16FB3">
      <w:pPr>
        <w:widowControl w:val="0"/>
        <w:rPr>
          <w:rFonts w:ascii="Courier" w:eastAsia="SimSun" w:hAnsi="Courier"/>
          <w:szCs w:val="20"/>
        </w:rPr>
      </w:pPr>
    </w:p>
    <w:p w14:paraId="00B1A697"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Connectors on the board shall be designed such that only correct orientation and alignment is possible. Each connector shall be unique and only able to pair with the correct incoming connection.  </w:t>
      </w:r>
    </w:p>
    <w:p w14:paraId="3A50AB9F"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100" w:name="_Toc435192377"/>
      <w:bookmarkStart w:id="101" w:name="_Toc447538042"/>
      <w:r w:rsidRPr="00B16FB3">
        <w:rPr>
          <w:rFonts w:ascii="Cambria" w:hAnsi="Cambria"/>
          <w:b/>
          <w:bCs/>
          <w:sz w:val="26"/>
          <w:szCs w:val="26"/>
        </w:rPr>
        <w:t>Fuse</w:t>
      </w:r>
      <w:bookmarkEnd w:id="100"/>
      <w:bookmarkEnd w:id="101"/>
    </w:p>
    <w:p w14:paraId="43D4D884" w14:textId="77777777" w:rsidR="00B16FB3" w:rsidRPr="00B16FB3" w:rsidRDefault="00B16FB3" w:rsidP="00B16FB3">
      <w:pPr>
        <w:widowControl w:val="0"/>
        <w:rPr>
          <w:rFonts w:ascii="Courier" w:eastAsia="SimSun" w:hAnsi="Courier"/>
          <w:szCs w:val="20"/>
        </w:rPr>
      </w:pPr>
    </w:p>
    <w:p w14:paraId="57831884"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LFUSE, 3.15A 250V 5(.2) x20mm </w:t>
      </w:r>
    </w:p>
    <w:p w14:paraId="5B50749D" w14:textId="77777777" w:rsidR="00B16FB3" w:rsidRPr="00B16FB3" w:rsidRDefault="00B16FB3" w:rsidP="00B16FB3">
      <w:pPr>
        <w:widowControl w:val="0"/>
        <w:rPr>
          <w:rFonts w:ascii="Courier" w:eastAsia="SimSun" w:hAnsi="Courier"/>
          <w:szCs w:val="20"/>
        </w:rPr>
      </w:pPr>
    </w:p>
    <w:p w14:paraId="3896A41F" w14:textId="77777777" w:rsidR="00B16FB3" w:rsidRPr="00B16FB3" w:rsidRDefault="00B16FB3" w:rsidP="004412A2">
      <w:pPr>
        <w:keepNext/>
        <w:keepLines/>
        <w:widowControl w:val="0"/>
        <w:numPr>
          <w:ilvl w:val="0"/>
          <w:numId w:val="2"/>
        </w:numPr>
        <w:spacing w:before="480"/>
        <w:outlineLvl w:val="0"/>
        <w:rPr>
          <w:rFonts w:ascii="Cambria" w:hAnsi="Cambria"/>
          <w:b/>
          <w:bCs/>
          <w:sz w:val="28"/>
          <w:szCs w:val="28"/>
        </w:rPr>
      </w:pPr>
      <w:bookmarkStart w:id="102" w:name="_Toc435192378"/>
      <w:bookmarkStart w:id="103" w:name="_Toc447538043"/>
      <w:r w:rsidRPr="00B16FB3">
        <w:rPr>
          <w:rFonts w:ascii="Cambria" w:hAnsi="Cambria"/>
          <w:b/>
          <w:bCs/>
          <w:sz w:val="28"/>
          <w:szCs w:val="28"/>
        </w:rPr>
        <w:t>System Inputs</w:t>
      </w:r>
      <w:bookmarkEnd w:id="102"/>
      <w:bookmarkEnd w:id="103"/>
    </w:p>
    <w:p w14:paraId="0623011F" w14:textId="77777777" w:rsidR="00B16FB3" w:rsidRPr="00B16FB3" w:rsidRDefault="00B16FB3" w:rsidP="00B16FB3">
      <w:pPr>
        <w:widowControl w:val="0"/>
        <w:ind w:left="1080"/>
        <w:contextualSpacing/>
        <w:rPr>
          <w:rFonts w:eastAsia="SimSun"/>
          <w:szCs w:val="20"/>
        </w:rPr>
      </w:pPr>
    </w:p>
    <w:p w14:paraId="07EEBD29"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104" w:name="_Toc435192379"/>
      <w:bookmarkStart w:id="105" w:name="_Toc447538044"/>
      <w:r w:rsidRPr="00B16FB3">
        <w:rPr>
          <w:rFonts w:ascii="Cambria" w:hAnsi="Cambria"/>
          <w:b/>
          <w:bCs/>
          <w:sz w:val="26"/>
          <w:szCs w:val="26"/>
        </w:rPr>
        <w:t>Operating User Interface (UI) for Neo and KoolAire</w:t>
      </w:r>
      <w:bookmarkEnd w:id="104"/>
      <w:bookmarkEnd w:id="105"/>
    </w:p>
    <w:p w14:paraId="6CDB7887" w14:textId="77777777" w:rsidR="00B16FB3" w:rsidRPr="00B16FB3" w:rsidRDefault="00B16FB3" w:rsidP="00B16FB3">
      <w:pPr>
        <w:widowControl w:val="0"/>
        <w:rPr>
          <w:rFonts w:ascii="Courier" w:eastAsia="SimSun" w:hAnsi="Courier"/>
          <w:szCs w:val="20"/>
        </w:rPr>
      </w:pPr>
    </w:p>
    <w:p w14:paraId="3AABBA72"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Neo models shall be using the UI and KoolAire models will be using a toggle switch. </w:t>
      </w:r>
      <w:r w:rsidR="005E4118">
        <w:rPr>
          <w:rFonts w:eastAsia="SimSun"/>
          <w:szCs w:val="20"/>
        </w:rPr>
        <w:t xml:space="preserve">The program shall use the </w:t>
      </w:r>
      <w:r w:rsidRPr="00B16FB3">
        <w:rPr>
          <w:rFonts w:eastAsia="SimSun"/>
          <w:szCs w:val="20"/>
        </w:rPr>
        <w:t xml:space="preserve">wire harness </w:t>
      </w:r>
      <w:r w:rsidR="005E4118">
        <w:rPr>
          <w:rFonts w:eastAsia="SimSun"/>
          <w:szCs w:val="20"/>
        </w:rPr>
        <w:t>of the</w:t>
      </w:r>
      <w:r w:rsidRPr="00B16FB3">
        <w:rPr>
          <w:rFonts w:eastAsia="SimSun"/>
          <w:szCs w:val="20"/>
        </w:rPr>
        <w:t xml:space="preserve"> </w:t>
      </w:r>
      <w:r w:rsidR="005E4118">
        <w:rPr>
          <w:rFonts w:eastAsia="SimSun"/>
          <w:szCs w:val="20"/>
        </w:rPr>
        <w:t xml:space="preserve">Neo </w:t>
      </w:r>
      <w:r w:rsidRPr="00B16FB3">
        <w:rPr>
          <w:rFonts w:eastAsia="SimSun"/>
          <w:szCs w:val="20"/>
        </w:rPr>
        <w:t xml:space="preserve">UI or </w:t>
      </w:r>
      <w:r w:rsidR="005E4118">
        <w:rPr>
          <w:rFonts w:eastAsia="SimSun"/>
          <w:szCs w:val="20"/>
        </w:rPr>
        <w:t xml:space="preserve">the </w:t>
      </w:r>
      <w:r w:rsidRPr="00B16FB3">
        <w:rPr>
          <w:rFonts w:eastAsia="SimSun"/>
          <w:szCs w:val="20"/>
        </w:rPr>
        <w:t xml:space="preserve">toggle switch </w:t>
      </w:r>
      <w:r w:rsidR="005E4118">
        <w:rPr>
          <w:rFonts w:eastAsia="SimSun"/>
          <w:szCs w:val="20"/>
        </w:rPr>
        <w:t>of</w:t>
      </w:r>
      <w:r w:rsidRPr="00B16FB3">
        <w:rPr>
          <w:rFonts w:eastAsia="SimSun"/>
          <w:szCs w:val="20"/>
        </w:rPr>
        <w:t xml:space="preserve"> KoolAire </w:t>
      </w:r>
      <w:r w:rsidR="005E4118">
        <w:rPr>
          <w:rFonts w:eastAsia="SimSun"/>
          <w:szCs w:val="20"/>
        </w:rPr>
        <w:t xml:space="preserve">to detect if the ice maker is Neo or KoolAire, </w:t>
      </w:r>
      <w:r w:rsidRPr="00B16FB3">
        <w:rPr>
          <w:rFonts w:eastAsia="SimSun"/>
          <w:szCs w:val="20"/>
        </w:rPr>
        <w:t xml:space="preserve">and </w:t>
      </w:r>
      <w:r w:rsidR="005E4118">
        <w:rPr>
          <w:rFonts w:eastAsia="SimSun"/>
          <w:szCs w:val="20"/>
        </w:rPr>
        <w:t xml:space="preserve">subsequently </w:t>
      </w:r>
      <w:r w:rsidRPr="00B16FB3">
        <w:rPr>
          <w:rFonts w:eastAsia="SimSun"/>
          <w:szCs w:val="20"/>
        </w:rPr>
        <w:t>change the program accordingly. The wire harnesses shall be independent of each, one or the other.</w:t>
      </w:r>
    </w:p>
    <w:p w14:paraId="691C745D" w14:textId="77777777" w:rsidR="00B16FB3" w:rsidRPr="00B16FB3" w:rsidRDefault="00B16FB3" w:rsidP="00B16FB3">
      <w:pPr>
        <w:widowControl w:val="0"/>
        <w:ind w:left="1080"/>
        <w:contextualSpacing/>
        <w:rPr>
          <w:rFonts w:eastAsia="SimSun"/>
          <w:szCs w:val="20"/>
        </w:rPr>
      </w:pPr>
    </w:p>
    <w:p w14:paraId="03A90288" w14:textId="77777777" w:rsidR="00B16FB3" w:rsidRPr="00B16FB3" w:rsidRDefault="00B16FB3" w:rsidP="00B16FB3">
      <w:pPr>
        <w:widowControl w:val="0"/>
        <w:ind w:left="1080"/>
        <w:contextualSpacing/>
        <w:rPr>
          <w:rFonts w:eastAsia="SimSun"/>
          <w:szCs w:val="20"/>
        </w:rPr>
      </w:pPr>
      <w:r w:rsidRPr="00B16FB3">
        <w:rPr>
          <w:rFonts w:eastAsia="SimSun"/>
          <w:szCs w:val="20"/>
        </w:rPr>
        <w:t>For KoolAire, a three position toggle switch will have the following:</w:t>
      </w:r>
    </w:p>
    <w:p w14:paraId="05D2E0B8" w14:textId="77777777" w:rsidR="00B16FB3" w:rsidRPr="00B16FB3" w:rsidRDefault="00B16FB3" w:rsidP="004412A2">
      <w:pPr>
        <w:widowControl w:val="0"/>
        <w:numPr>
          <w:ilvl w:val="0"/>
          <w:numId w:val="4"/>
        </w:numPr>
        <w:contextualSpacing/>
        <w:rPr>
          <w:rFonts w:eastAsia="SimSun"/>
          <w:szCs w:val="20"/>
        </w:rPr>
      </w:pPr>
      <w:r w:rsidRPr="00B16FB3">
        <w:rPr>
          <w:rFonts w:eastAsia="SimSun"/>
          <w:szCs w:val="20"/>
        </w:rPr>
        <w:t xml:space="preserve">Ice </w:t>
      </w:r>
    </w:p>
    <w:p w14:paraId="0603A6FF" w14:textId="77777777" w:rsidR="00B16FB3" w:rsidRPr="00B16FB3" w:rsidRDefault="00B16FB3" w:rsidP="004412A2">
      <w:pPr>
        <w:widowControl w:val="0"/>
        <w:numPr>
          <w:ilvl w:val="0"/>
          <w:numId w:val="4"/>
        </w:numPr>
        <w:contextualSpacing/>
        <w:rPr>
          <w:rFonts w:eastAsia="SimSun"/>
          <w:szCs w:val="20"/>
        </w:rPr>
      </w:pPr>
      <w:r w:rsidRPr="00B16FB3">
        <w:rPr>
          <w:rFonts w:eastAsia="SimSun"/>
          <w:szCs w:val="20"/>
        </w:rPr>
        <w:t>Off (center)</w:t>
      </w:r>
    </w:p>
    <w:p w14:paraId="552A484C" w14:textId="77777777" w:rsidR="00B16FB3" w:rsidRPr="00B16FB3" w:rsidRDefault="00B16FB3" w:rsidP="004412A2">
      <w:pPr>
        <w:widowControl w:val="0"/>
        <w:numPr>
          <w:ilvl w:val="0"/>
          <w:numId w:val="4"/>
        </w:numPr>
        <w:contextualSpacing/>
        <w:rPr>
          <w:rFonts w:eastAsia="SimSun"/>
          <w:szCs w:val="20"/>
        </w:rPr>
      </w:pPr>
      <w:r w:rsidRPr="00B16FB3">
        <w:rPr>
          <w:rFonts w:eastAsia="SimSun"/>
          <w:szCs w:val="20"/>
        </w:rPr>
        <w:t>Clean</w:t>
      </w:r>
    </w:p>
    <w:p w14:paraId="52246646" w14:textId="77777777" w:rsidR="00B16FB3" w:rsidRPr="00B16FB3" w:rsidRDefault="00B16FB3" w:rsidP="00B16FB3">
      <w:pPr>
        <w:widowControl w:val="0"/>
        <w:ind w:left="1080"/>
        <w:contextualSpacing/>
        <w:rPr>
          <w:rFonts w:eastAsia="SimSun"/>
          <w:szCs w:val="20"/>
        </w:rPr>
      </w:pPr>
    </w:p>
    <w:p w14:paraId="59745D06" w14:textId="77777777" w:rsidR="00B16FB3" w:rsidRPr="00B16FB3" w:rsidRDefault="00B16FB3" w:rsidP="00B16FB3">
      <w:pPr>
        <w:widowControl w:val="0"/>
        <w:ind w:left="1080"/>
        <w:contextualSpacing/>
        <w:rPr>
          <w:rFonts w:eastAsia="SimSun"/>
          <w:szCs w:val="20"/>
        </w:rPr>
      </w:pPr>
      <w:r w:rsidRPr="00B16FB3">
        <w:rPr>
          <w:rFonts w:eastAsia="SimSun"/>
          <w:szCs w:val="20"/>
        </w:rPr>
        <w:t>The Neo/KoolAire configuration is defined by the POWER_DRV pin on the board.</w:t>
      </w:r>
    </w:p>
    <w:p w14:paraId="6021A7F6" w14:textId="77777777" w:rsidR="00B16FB3" w:rsidRPr="00B16FB3" w:rsidRDefault="00B16FB3" w:rsidP="00B16FB3">
      <w:pPr>
        <w:widowControl w:val="0"/>
        <w:ind w:left="720" w:firstLine="720"/>
        <w:contextualSpacing/>
        <w:rPr>
          <w:rFonts w:eastAsia="SimSun"/>
          <w:szCs w:val="20"/>
        </w:rPr>
      </w:pPr>
      <w:r w:rsidRPr="00B16FB3">
        <w:rPr>
          <w:rFonts w:eastAsia="SimSun"/>
          <w:szCs w:val="20"/>
        </w:rPr>
        <w:t>Note: the detection on the Neo/KoolAire will only happen once (at power up).</w:t>
      </w:r>
    </w:p>
    <w:p w14:paraId="06358115" w14:textId="77777777" w:rsidR="00B16FB3" w:rsidRPr="00B16FB3" w:rsidRDefault="00B16FB3" w:rsidP="00B16FB3">
      <w:pPr>
        <w:widowControl w:val="0"/>
        <w:ind w:left="1080"/>
        <w:contextualSpacing/>
        <w:rPr>
          <w:rFonts w:eastAsia="SimSun"/>
          <w:szCs w:val="20"/>
        </w:rPr>
      </w:pPr>
    </w:p>
    <w:p w14:paraId="4DA5A7A5" w14:textId="77777777" w:rsidR="00B16FB3" w:rsidRPr="00B16FB3" w:rsidRDefault="00B16FB3" w:rsidP="004412A2">
      <w:pPr>
        <w:widowControl w:val="0"/>
        <w:numPr>
          <w:ilvl w:val="0"/>
          <w:numId w:val="30"/>
        </w:numPr>
        <w:contextualSpacing/>
        <w:rPr>
          <w:rFonts w:eastAsia="SimSun"/>
          <w:szCs w:val="20"/>
        </w:rPr>
      </w:pPr>
      <w:r w:rsidRPr="00B16FB3">
        <w:rPr>
          <w:rFonts w:eastAsia="SimSun"/>
          <w:szCs w:val="20"/>
        </w:rPr>
        <w:t>POWER_DRV short = Neo</w:t>
      </w:r>
    </w:p>
    <w:p w14:paraId="671D3470" w14:textId="77777777" w:rsidR="00B16FB3" w:rsidRPr="00B16FB3" w:rsidRDefault="00B16FB3" w:rsidP="004412A2">
      <w:pPr>
        <w:widowControl w:val="0"/>
        <w:numPr>
          <w:ilvl w:val="0"/>
          <w:numId w:val="30"/>
        </w:numPr>
        <w:contextualSpacing/>
        <w:rPr>
          <w:rFonts w:eastAsia="SimSun"/>
          <w:szCs w:val="20"/>
        </w:rPr>
      </w:pPr>
      <w:r w:rsidRPr="00B16FB3">
        <w:rPr>
          <w:rFonts w:eastAsia="SimSun"/>
          <w:szCs w:val="20"/>
        </w:rPr>
        <w:t>POWER_DRV open = KoolAire</w:t>
      </w:r>
    </w:p>
    <w:p w14:paraId="6671A22C" w14:textId="77777777" w:rsidR="00B16FB3" w:rsidRPr="00B16FB3" w:rsidRDefault="00B16FB3" w:rsidP="00B16FB3">
      <w:pPr>
        <w:widowControl w:val="0"/>
        <w:ind w:left="1080"/>
        <w:contextualSpacing/>
        <w:jc w:val="both"/>
        <w:rPr>
          <w:rFonts w:eastAsia="SimSun"/>
          <w:szCs w:val="20"/>
        </w:rPr>
      </w:pPr>
    </w:p>
    <w:p w14:paraId="30676AFF" w14:textId="77777777" w:rsidR="00B16FB3" w:rsidRPr="00B16FB3" w:rsidRDefault="00B16FB3" w:rsidP="00B16FB3">
      <w:pPr>
        <w:widowControl w:val="0"/>
        <w:ind w:left="1080"/>
        <w:contextualSpacing/>
        <w:jc w:val="both"/>
        <w:rPr>
          <w:rFonts w:eastAsia="SimSun"/>
          <w:szCs w:val="20"/>
        </w:rPr>
      </w:pPr>
    </w:p>
    <w:p w14:paraId="0A807987" w14:textId="77777777" w:rsidR="00B16FB3" w:rsidRPr="00B16FB3" w:rsidRDefault="00A718B1" w:rsidP="00B16FB3">
      <w:pPr>
        <w:widowControl w:val="0"/>
        <w:ind w:left="1080"/>
        <w:contextualSpacing/>
        <w:jc w:val="center"/>
        <w:rPr>
          <w:rFonts w:eastAsia="SimSun"/>
          <w:szCs w:val="20"/>
        </w:rPr>
      </w:pPr>
      <w:r>
        <w:rPr>
          <w:noProof/>
        </w:rPr>
        <mc:AlternateContent>
          <mc:Choice Requires="wps">
            <w:drawing>
              <wp:anchor distT="0" distB="0" distL="114300" distR="114300" simplePos="0" relativeHeight="251654144" behindDoc="0" locked="0" layoutInCell="1" allowOverlap="1" wp14:anchorId="0BD65966" wp14:editId="39304A0A">
                <wp:simplePos x="0" y="0"/>
                <wp:positionH relativeFrom="column">
                  <wp:posOffset>4298950</wp:posOffset>
                </wp:positionH>
                <wp:positionV relativeFrom="paragraph">
                  <wp:posOffset>462280</wp:posOffset>
                </wp:positionV>
                <wp:extent cx="1104900" cy="276225"/>
                <wp:effectExtent l="495300" t="0" r="0" b="9525"/>
                <wp:wrapNone/>
                <wp:docPr id="29" name="Line Callout 1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49687"/>
                            <a:gd name="adj2" fmla="val 175"/>
                            <a:gd name="adj3" fmla="val 49215"/>
                            <a:gd name="adj4" fmla="val -45630"/>
                          </a:avLst>
                        </a:prstGeom>
                        <a:solidFill>
                          <a:sysClr val="window" lastClr="FFFFFF"/>
                        </a:solidFill>
                        <a:ln w="25400" cap="flat" cmpd="sng" algn="ctr">
                          <a:solidFill>
                            <a:srgbClr val="4F81BD"/>
                          </a:solidFill>
                          <a:prstDash val="solid"/>
                        </a:ln>
                        <a:effectLst/>
                      </wps:spPr>
                      <wps:txbx>
                        <w:txbxContent>
                          <w:p w14:paraId="19D34C45" w14:textId="77777777" w:rsidR="0011029D" w:rsidRPr="00594D33" w:rsidRDefault="0011029D" w:rsidP="00B16FB3">
                            <w:pPr>
                              <w:jc w:val="center"/>
                              <w:rPr>
                                <w:sz w:val="20"/>
                              </w:rPr>
                            </w:pPr>
                            <w:r>
                              <w:rPr>
                                <w:sz w:val="20"/>
                              </w:rPr>
                              <w:t xml:space="preserve">Power on/off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6596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9" o:spid="_x0000_s1026" type="#_x0000_t47" style="position:absolute;left:0;text-align:left;margin-left:338.5pt;margin-top:36.4pt;width:87pt;height:2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" adj="-9856,10630,38,10732" fillcolor="window" strokecolor="#4f81bd" strokeweight="2pt">
                <v:textbox>
                  <w:txbxContent>
                    <w:p w14:paraId="19D34C45" w14:textId="77777777" w:rsidR="0011029D" w:rsidRPr="00594D33" w:rsidRDefault="0011029D" w:rsidP="00B16FB3">
                      <w:pPr>
                        <w:jc w:val="center"/>
                        <w:rPr>
                          <w:sz w:val="20"/>
                        </w:rPr>
                      </w:pPr>
                      <w:r>
                        <w:rPr>
                          <w:sz w:val="20"/>
                        </w:rPr>
                        <w:t xml:space="preserve">Power on/off </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0C952D04" wp14:editId="51EC9B97">
                <wp:simplePos x="0" y="0"/>
                <wp:positionH relativeFrom="column">
                  <wp:posOffset>4297045</wp:posOffset>
                </wp:positionH>
                <wp:positionV relativeFrom="paragraph">
                  <wp:posOffset>1203960</wp:posOffset>
                </wp:positionV>
                <wp:extent cx="1104900" cy="276225"/>
                <wp:effectExtent l="495300" t="0" r="0" b="9525"/>
                <wp:wrapNone/>
                <wp:docPr id="30" name="Line Callout 1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49687"/>
                            <a:gd name="adj2" fmla="val 175"/>
                            <a:gd name="adj3" fmla="val 49215"/>
                            <a:gd name="adj4" fmla="val -45630"/>
                          </a:avLst>
                        </a:prstGeom>
                        <a:solidFill>
                          <a:sysClr val="window" lastClr="FFFFFF"/>
                        </a:solidFill>
                        <a:ln w="25400" cap="flat" cmpd="sng" algn="ctr">
                          <a:solidFill>
                            <a:srgbClr val="4F81BD"/>
                          </a:solidFill>
                          <a:prstDash val="solid"/>
                        </a:ln>
                        <a:effectLst/>
                      </wps:spPr>
                      <wps:txbx>
                        <w:txbxContent>
                          <w:p w14:paraId="5735BD38" w14:textId="77777777" w:rsidR="0011029D" w:rsidRPr="00594D33" w:rsidRDefault="0011029D" w:rsidP="00B16FB3">
                            <w:pPr>
                              <w:jc w:val="center"/>
                              <w:rPr>
                                <w:sz w:val="20"/>
                              </w:rPr>
                            </w:pPr>
                            <w:r>
                              <w:rPr>
                                <w:sz w:val="20"/>
                              </w:rPr>
                              <w:t xml:space="preserve">Time Delay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52D04" id="Line Callout 1 30" o:spid="_x0000_s1027" type="#_x0000_t47" style="position:absolute;left:0;text-align:left;margin-left:338.35pt;margin-top:94.8pt;width:87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" adj="-9856,10630,38,10732" fillcolor="window" strokecolor="#4f81bd" strokeweight="2pt">
                <v:textbox>
                  <w:txbxContent>
                    <w:p w14:paraId="5735BD38" w14:textId="77777777" w:rsidR="0011029D" w:rsidRPr="00594D33" w:rsidRDefault="0011029D" w:rsidP="00B16FB3">
                      <w:pPr>
                        <w:jc w:val="center"/>
                        <w:rPr>
                          <w:sz w:val="20"/>
                        </w:rPr>
                      </w:pPr>
                      <w:r>
                        <w:rPr>
                          <w:sz w:val="20"/>
                        </w:rPr>
                        <w:t xml:space="preserve">Time Delay </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7D19BEFA" wp14:editId="5FC075D4">
                <wp:simplePos x="0" y="0"/>
                <wp:positionH relativeFrom="column">
                  <wp:posOffset>4295140</wp:posOffset>
                </wp:positionH>
                <wp:positionV relativeFrom="paragraph">
                  <wp:posOffset>1937385</wp:posOffset>
                </wp:positionV>
                <wp:extent cx="1104900" cy="276225"/>
                <wp:effectExtent l="495300" t="0" r="0" b="9525"/>
                <wp:wrapNone/>
                <wp:docPr id="31" name="Line Callout 1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49687"/>
                            <a:gd name="adj2" fmla="val 175"/>
                            <a:gd name="adj3" fmla="val 49215"/>
                            <a:gd name="adj4" fmla="val -45630"/>
                          </a:avLst>
                        </a:prstGeom>
                        <a:solidFill>
                          <a:sysClr val="window" lastClr="FFFFFF"/>
                        </a:solidFill>
                        <a:ln w="25400" cap="flat" cmpd="sng" algn="ctr">
                          <a:solidFill>
                            <a:srgbClr val="4F81BD"/>
                          </a:solidFill>
                          <a:prstDash val="solid"/>
                        </a:ln>
                        <a:effectLst/>
                      </wps:spPr>
                      <wps:txbx>
                        <w:txbxContent>
                          <w:p w14:paraId="44A5261F" w14:textId="77777777" w:rsidR="0011029D" w:rsidRPr="00594D33" w:rsidRDefault="0011029D" w:rsidP="00B16FB3">
                            <w:pPr>
                              <w:jc w:val="center"/>
                              <w:rPr>
                                <w:sz w:val="20"/>
                              </w:rPr>
                            </w:pPr>
                            <w:r>
                              <w:rPr>
                                <w:sz w:val="20"/>
                              </w:rPr>
                              <w:t xml:space="preserve">Clean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9BEFA" id="Line Callout 1 31" o:spid="_x0000_s1028" type="#_x0000_t47" style="position:absolute;left:0;text-align:left;margin-left:338.2pt;margin-top:152.55pt;width:87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" adj="-9856,10630,38,10732" fillcolor="window" strokecolor="#4f81bd" strokeweight="2pt">
                <v:textbox>
                  <w:txbxContent>
                    <w:p w14:paraId="44A5261F" w14:textId="77777777" w:rsidR="0011029D" w:rsidRPr="00594D33" w:rsidRDefault="0011029D" w:rsidP="00B16FB3">
                      <w:pPr>
                        <w:jc w:val="center"/>
                        <w:rPr>
                          <w:sz w:val="20"/>
                        </w:rPr>
                      </w:pPr>
                      <w:r>
                        <w:rPr>
                          <w:sz w:val="20"/>
                        </w:rPr>
                        <w:t xml:space="preserve">Clean </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5752D57" wp14:editId="2B594EF4">
                <wp:simplePos x="0" y="0"/>
                <wp:positionH relativeFrom="column">
                  <wp:posOffset>4302125</wp:posOffset>
                </wp:positionH>
                <wp:positionV relativeFrom="paragraph">
                  <wp:posOffset>2636520</wp:posOffset>
                </wp:positionV>
                <wp:extent cx="1104900" cy="276225"/>
                <wp:effectExtent l="495300" t="0" r="0" b="9525"/>
                <wp:wrapNone/>
                <wp:docPr id="32" name="Line Callout 1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49687"/>
                            <a:gd name="adj2" fmla="val 175"/>
                            <a:gd name="adj3" fmla="val 49215"/>
                            <a:gd name="adj4" fmla="val -45630"/>
                          </a:avLst>
                        </a:prstGeom>
                        <a:solidFill>
                          <a:sysClr val="window" lastClr="FFFFFF"/>
                        </a:solidFill>
                        <a:ln w="25400" cap="flat" cmpd="sng" algn="ctr">
                          <a:solidFill>
                            <a:srgbClr val="4F81BD"/>
                          </a:solidFill>
                          <a:prstDash val="solid"/>
                        </a:ln>
                        <a:effectLst/>
                      </wps:spPr>
                      <wps:txbx>
                        <w:txbxContent>
                          <w:p w14:paraId="3654EC3D" w14:textId="77777777" w:rsidR="0011029D" w:rsidRPr="00594D33" w:rsidRDefault="0011029D" w:rsidP="00B16FB3">
                            <w:pPr>
                              <w:jc w:val="center"/>
                              <w:rPr>
                                <w:sz w:val="20"/>
                              </w:rPr>
                            </w:pPr>
                            <w:r>
                              <w:rPr>
                                <w:sz w:val="20"/>
                              </w:rPr>
                              <w:t>Full 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52D57" id="Line Callout 1 32" o:spid="_x0000_s1029" type="#_x0000_t47" style="position:absolute;left:0;text-align:left;margin-left:338.75pt;margin-top:207.6pt;width:87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" adj="-9856,10630,38,10732" fillcolor="window" strokecolor="#4f81bd" strokeweight="2pt">
                <v:textbox>
                  <w:txbxContent>
                    <w:p w14:paraId="3654EC3D" w14:textId="77777777" w:rsidR="0011029D" w:rsidRPr="00594D33" w:rsidRDefault="0011029D" w:rsidP="00B16FB3">
                      <w:pPr>
                        <w:jc w:val="center"/>
                        <w:rPr>
                          <w:sz w:val="20"/>
                        </w:rPr>
                      </w:pPr>
                      <w:r>
                        <w:rPr>
                          <w:sz w:val="20"/>
                        </w:rPr>
                        <w:t>Full Bin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C36B34B" wp14:editId="7989171D">
                <wp:simplePos x="0" y="0"/>
                <wp:positionH relativeFrom="column">
                  <wp:posOffset>4300855</wp:posOffset>
                </wp:positionH>
                <wp:positionV relativeFrom="paragraph">
                  <wp:posOffset>3138805</wp:posOffset>
                </wp:positionV>
                <wp:extent cx="1104900" cy="276225"/>
                <wp:effectExtent l="495300" t="0" r="0" b="9525"/>
                <wp:wrapNone/>
                <wp:docPr id="33" name="Line Callout 1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49687"/>
                            <a:gd name="adj2" fmla="val 175"/>
                            <a:gd name="adj3" fmla="val 49215"/>
                            <a:gd name="adj4" fmla="val -45630"/>
                          </a:avLst>
                        </a:prstGeom>
                        <a:solidFill>
                          <a:sysClr val="window" lastClr="FFFFFF"/>
                        </a:solidFill>
                        <a:ln w="25400" cap="flat" cmpd="sng" algn="ctr">
                          <a:solidFill>
                            <a:srgbClr val="4F81BD"/>
                          </a:solidFill>
                          <a:prstDash val="solid"/>
                        </a:ln>
                        <a:effectLst/>
                      </wps:spPr>
                      <wps:txbx>
                        <w:txbxContent>
                          <w:p w14:paraId="234E7331" w14:textId="77777777" w:rsidR="0011029D" w:rsidRPr="00594D33" w:rsidRDefault="0011029D" w:rsidP="00B16FB3">
                            <w:pPr>
                              <w:jc w:val="center"/>
                              <w:rPr>
                                <w:sz w:val="20"/>
                              </w:rPr>
                            </w:pPr>
                            <w:r>
                              <w:rPr>
                                <w:sz w:val="20"/>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6B34B" id="Line Callout 1 33" o:spid="_x0000_s1030" type="#_x0000_t47" style="position:absolute;left:0;text-align:left;margin-left:338.65pt;margin-top:247.15pt;width:87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" adj="-9856,10630,38,10732" fillcolor="window" strokecolor="#4f81bd" strokeweight="2pt">
                <v:textbox>
                  <w:txbxContent>
                    <w:p w14:paraId="234E7331" w14:textId="77777777" w:rsidR="0011029D" w:rsidRPr="00594D33" w:rsidRDefault="0011029D" w:rsidP="00B16FB3">
                      <w:pPr>
                        <w:jc w:val="center"/>
                        <w:rPr>
                          <w:sz w:val="20"/>
                        </w:rPr>
                      </w:pPr>
                      <w:r>
                        <w:rPr>
                          <w:sz w:val="20"/>
                        </w:rPr>
                        <w:t>Service</w:t>
                      </w:r>
                    </w:p>
                  </w:txbxContent>
                </v:textbox>
              </v:shape>
            </w:pict>
          </mc:Fallback>
        </mc:AlternateContent>
      </w:r>
      <w:r>
        <w:rPr>
          <w:rFonts w:eastAsia="SimSun"/>
          <w:noProof/>
          <w:szCs w:val="20"/>
        </w:rPr>
        <w:drawing>
          <wp:inline distT="0" distB="0" distL="0" distR="0" wp14:anchorId="1B48AFB2" wp14:editId="4E88F264">
            <wp:extent cx="1127125" cy="4104005"/>
            <wp:effectExtent l="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125" cy="4104005"/>
                    </a:xfrm>
                    <a:prstGeom prst="rect">
                      <a:avLst/>
                    </a:prstGeom>
                    <a:noFill/>
                    <a:ln>
                      <a:noFill/>
                    </a:ln>
                  </pic:spPr>
                </pic:pic>
              </a:graphicData>
            </a:graphic>
          </wp:inline>
        </w:drawing>
      </w:r>
    </w:p>
    <w:p w14:paraId="7DC2EF0E" w14:textId="77777777" w:rsidR="00B16FB3" w:rsidRPr="00B16FB3" w:rsidRDefault="00B16FB3" w:rsidP="00B16FB3">
      <w:pPr>
        <w:widowControl w:val="0"/>
        <w:ind w:left="1080"/>
        <w:contextualSpacing/>
        <w:jc w:val="center"/>
        <w:rPr>
          <w:rFonts w:eastAsia="SimSun"/>
          <w:szCs w:val="20"/>
        </w:rPr>
      </w:pPr>
    </w:p>
    <w:p w14:paraId="3A59E313" w14:textId="0AFEADC4" w:rsidR="00B16FB3" w:rsidRPr="00B16FB3" w:rsidRDefault="00B16FB3" w:rsidP="00B16FB3">
      <w:pPr>
        <w:widowControl w:val="0"/>
        <w:spacing w:after="200"/>
        <w:jc w:val="center"/>
        <w:rPr>
          <w:rFonts w:ascii="Courier" w:eastAsia="SimSun" w:hAnsi="Courier"/>
          <w:b/>
          <w:bCs/>
          <w:sz w:val="18"/>
          <w:szCs w:val="18"/>
        </w:rPr>
      </w:pPr>
      <w:r w:rsidRPr="00B16FB3">
        <w:rPr>
          <w:rFonts w:eastAsia="SimSun"/>
          <w:b/>
          <w:bCs/>
        </w:rPr>
        <w:t xml:space="preserve">Figure </w:t>
      </w:r>
      <w:r w:rsidRPr="00B16FB3">
        <w:rPr>
          <w:rFonts w:eastAsia="SimSun"/>
          <w:b/>
          <w:bCs/>
        </w:rPr>
        <w:fldChar w:fldCharType="begin"/>
      </w:r>
      <w:r w:rsidRPr="00B16FB3">
        <w:rPr>
          <w:rFonts w:eastAsia="SimSun"/>
          <w:b/>
          <w:bCs/>
        </w:rPr>
        <w:instrText xml:space="preserve"> SEQ Figure \* ARABIC </w:instrText>
      </w:r>
      <w:r w:rsidRPr="00B16FB3">
        <w:rPr>
          <w:rFonts w:eastAsia="SimSun"/>
          <w:b/>
          <w:bCs/>
        </w:rPr>
        <w:fldChar w:fldCharType="separate"/>
      </w:r>
      <w:r w:rsidR="00BB415B">
        <w:rPr>
          <w:rFonts w:eastAsia="SimSun"/>
          <w:b/>
          <w:bCs/>
          <w:noProof/>
        </w:rPr>
        <w:t>1</w:t>
      </w:r>
      <w:r w:rsidRPr="00B16FB3">
        <w:rPr>
          <w:rFonts w:eastAsia="SimSun"/>
          <w:b/>
          <w:bCs/>
        </w:rPr>
        <w:fldChar w:fldCharType="end"/>
      </w:r>
      <w:r w:rsidRPr="00B16FB3">
        <w:rPr>
          <w:rFonts w:eastAsia="SimSun"/>
          <w:b/>
          <w:bCs/>
        </w:rPr>
        <w:t>: Neo User Interface</w:t>
      </w:r>
    </w:p>
    <w:p w14:paraId="25691477" w14:textId="77777777" w:rsidR="00B16FB3" w:rsidRPr="00B16FB3" w:rsidRDefault="00B16FB3" w:rsidP="00B16FB3">
      <w:pPr>
        <w:widowControl w:val="0"/>
        <w:ind w:left="1080"/>
        <w:contextualSpacing/>
        <w:rPr>
          <w:rFonts w:eastAsia="SimSun"/>
          <w:szCs w:val="20"/>
        </w:rPr>
      </w:pPr>
      <w:r w:rsidRPr="00B16FB3">
        <w:rPr>
          <w:rFonts w:eastAsia="SimSun"/>
          <w:szCs w:val="20"/>
        </w:rPr>
        <w:t>The Neo UI will use a 12-pin connector. KoolAire will use 3 positions of the same 12-pin connector (Ice/off/clean). Pull down resistors shall detect the configuration and change the logic between Neo and KoolAire. LED output to the external board is not necessary when using the rocker switch option.</w:t>
      </w:r>
    </w:p>
    <w:p w14:paraId="4B42D46C" w14:textId="77777777" w:rsidR="00B16FB3" w:rsidRPr="00B16FB3" w:rsidRDefault="00B16FB3" w:rsidP="00B16FB3">
      <w:pPr>
        <w:widowControl w:val="0"/>
        <w:ind w:left="1080"/>
        <w:contextualSpacing/>
        <w:rPr>
          <w:rFonts w:eastAsia="SimSun"/>
          <w:szCs w:val="20"/>
        </w:rPr>
      </w:pPr>
    </w:p>
    <w:p w14:paraId="5DDC201B" w14:textId="77777777" w:rsidR="00B16FB3" w:rsidRPr="00B16FB3" w:rsidRDefault="00A718B1" w:rsidP="00B16FB3">
      <w:pPr>
        <w:widowControl w:val="0"/>
        <w:contextualSpacing/>
        <w:jc w:val="center"/>
        <w:rPr>
          <w:rFonts w:eastAsia="SimSun"/>
          <w:szCs w:val="20"/>
        </w:rPr>
      </w:pPr>
      <w:r>
        <w:rPr>
          <w:noProof/>
        </w:rPr>
        <mc:AlternateContent>
          <mc:Choice Requires="wps">
            <w:drawing>
              <wp:anchor distT="0" distB="0" distL="114300" distR="114300" simplePos="0" relativeHeight="251649024" behindDoc="0" locked="0" layoutInCell="1" allowOverlap="1" wp14:anchorId="76C7BF0A" wp14:editId="67F8E53B">
                <wp:simplePos x="0" y="0"/>
                <wp:positionH relativeFrom="column">
                  <wp:posOffset>4135120</wp:posOffset>
                </wp:positionH>
                <wp:positionV relativeFrom="paragraph">
                  <wp:posOffset>1189990</wp:posOffset>
                </wp:positionV>
                <wp:extent cx="1104900" cy="287020"/>
                <wp:effectExtent l="495300" t="0" r="0" b="0"/>
                <wp:wrapNone/>
                <wp:docPr id="19" name="Line Callout 1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87020"/>
                        </a:xfrm>
                        <a:prstGeom prst="borderCallout1">
                          <a:avLst>
                            <a:gd name="adj1" fmla="val 18750"/>
                            <a:gd name="adj2" fmla="val -8333"/>
                            <a:gd name="adj3" fmla="val 18277"/>
                            <a:gd name="adj4" fmla="val -44857"/>
                          </a:avLst>
                        </a:prstGeom>
                        <a:solidFill>
                          <a:sysClr val="window" lastClr="FFFFFF"/>
                        </a:solidFill>
                        <a:ln w="25400" cap="flat" cmpd="sng" algn="ctr">
                          <a:solidFill>
                            <a:srgbClr val="4F81BD"/>
                          </a:solidFill>
                          <a:prstDash val="solid"/>
                        </a:ln>
                        <a:effectLst/>
                      </wps:spPr>
                      <wps:txbx>
                        <w:txbxContent>
                          <w:p w14:paraId="60940502" w14:textId="77777777" w:rsidR="0011029D" w:rsidRPr="00594D33" w:rsidRDefault="0011029D" w:rsidP="00B16FB3">
                            <w:pPr>
                              <w:jc w:val="center"/>
                              <w:rPr>
                                <w:sz w:val="20"/>
                              </w:rPr>
                            </w:pPr>
                            <w:r>
                              <w:rPr>
                                <w:sz w:val="20"/>
                              </w:rPr>
                              <w:t xml:space="preserve">Clean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7BF0A" id="Line Callout 1 13" o:spid="_x0000_s1031" type="#_x0000_t47" style="position:absolute;left:0;text-align:left;margin-left:325.6pt;margin-top:93.7pt;width:87pt;height:22.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" adj="-9689,3948" fillcolor="window" strokecolor="#4f81bd" strokeweight="2pt">
                <v:textbox>
                  <w:txbxContent>
                    <w:p w14:paraId="60940502" w14:textId="77777777" w:rsidR="0011029D" w:rsidRPr="00594D33" w:rsidRDefault="0011029D" w:rsidP="00B16FB3">
                      <w:pPr>
                        <w:jc w:val="center"/>
                        <w:rPr>
                          <w:sz w:val="20"/>
                        </w:rPr>
                      </w:pPr>
                      <w:r>
                        <w:rPr>
                          <w:sz w:val="20"/>
                        </w:rPr>
                        <w:t xml:space="preserve">Clean  </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527EF95A" wp14:editId="6C30C144">
                <wp:simplePos x="0" y="0"/>
                <wp:positionH relativeFrom="column">
                  <wp:posOffset>4135120</wp:posOffset>
                </wp:positionH>
                <wp:positionV relativeFrom="paragraph">
                  <wp:posOffset>190500</wp:posOffset>
                </wp:positionV>
                <wp:extent cx="1104900" cy="276225"/>
                <wp:effectExtent l="495300" t="0" r="0" b="9525"/>
                <wp:wrapNone/>
                <wp:docPr id="18" name="Line Callout 1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18750"/>
                            <a:gd name="adj2" fmla="val -8333"/>
                            <a:gd name="adj3" fmla="val 18277"/>
                            <a:gd name="adj4" fmla="val -44857"/>
                          </a:avLst>
                        </a:prstGeom>
                        <a:solidFill>
                          <a:sysClr val="window" lastClr="FFFFFF"/>
                        </a:solidFill>
                        <a:ln w="25400" cap="flat" cmpd="sng" algn="ctr">
                          <a:solidFill>
                            <a:srgbClr val="4F81BD"/>
                          </a:solidFill>
                          <a:prstDash val="solid"/>
                        </a:ln>
                        <a:effectLst/>
                      </wps:spPr>
                      <wps:txbx>
                        <w:txbxContent>
                          <w:p w14:paraId="3BF46AA3" w14:textId="77777777" w:rsidR="0011029D" w:rsidRPr="00594D33" w:rsidRDefault="0011029D" w:rsidP="00B16FB3">
                            <w:pPr>
                              <w:jc w:val="center"/>
                              <w:rPr>
                                <w:sz w:val="20"/>
                              </w:rPr>
                            </w:pPr>
                            <w:r>
                              <w:rPr>
                                <w:sz w:val="20"/>
                              </w:rPr>
                              <w:t xml:space="preserve">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EF95A" id="Line Callout 1 15" o:spid="_x0000_s1032" type="#_x0000_t47" style="position:absolute;left:0;text-align:left;margin-left:325.6pt;margin-top:15pt;width:87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" adj="-9689,3948" fillcolor="window" strokecolor="#4f81bd" strokeweight="2pt">
                <v:textbox>
                  <w:txbxContent>
                    <w:p w14:paraId="3BF46AA3" w14:textId="77777777" w:rsidR="0011029D" w:rsidRPr="00594D33" w:rsidRDefault="0011029D" w:rsidP="00B16FB3">
                      <w:pPr>
                        <w:jc w:val="center"/>
                        <w:rPr>
                          <w:sz w:val="20"/>
                        </w:rPr>
                      </w:pPr>
                      <w:r>
                        <w:rPr>
                          <w:sz w:val="20"/>
                        </w:rPr>
                        <w:t xml:space="preserve">Ice  </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25734A29" wp14:editId="52F0D57E">
                <wp:simplePos x="0" y="0"/>
                <wp:positionH relativeFrom="column">
                  <wp:posOffset>4135755</wp:posOffset>
                </wp:positionH>
                <wp:positionV relativeFrom="paragraph">
                  <wp:posOffset>679450</wp:posOffset>
                </wp:positionV>
                <wp:extent cx="1104900" cy="287020"/>
                <wp:effectExtent l="533400" t="0" r="0" b="0"/>
                <wp:wrapNone/>
                <wp:docPr id="17" name="Line Callout 1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87020"/>
                        </a:xfrm>
                        <a:prstGeom prst="borderCallout1">
                          <a:avLst>
                            <a:gd name="adj1" fmla="val 18750"/>
                            <a:gd name="adj2" fmla="val -8333"/>
                            <a:gd name="adj3" fmla="val 18277"/>
                            <a:gd name="adj4" fmla="val -47744"/>
                          </a:avLst>
                        </a:prstGeom>
                        <a:solidFill>
                          <a:sysClr val="window" lastClr="FFFFFF"/>
                        </a:solidFill>
                        <a:ln w="25400" cap="flat" cmpd="sng" algn="ctr">
                          <a:solidFill>
                            <a:srgbClr val="4F81BD"/>
                          </a:solidFill>
                          <a:prstDash val="solid"/>
                        </a:ln>
                        <a:effectLst/>
                      </wps:spPr>
                      <wps:txbx>
                        <w:txbxContent>
                          <w:p w14:paraId="1C1BE673" w14:textId="77777777" w:rsidR="0011029D" w:rsidRPr="00594D33" w:rsidRDefault="0011029D" w:rsidP="00B16FB3">
                            <w:pPr>
                              <w:jc w:val="center"/>
                              <w:rPr>
                                <w:sz w:val="20"/>
                              </w:rPr>
                            </w:pPr>
                            <w:r>
                              <w:rPr>
                                <w:sz w:val="20"/>
                              </w:rPr>
                              <w:t xml:space="preserve">Off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34A29" id="Line Callout 1 14" o:spid="_x0000_s1033" type="#_x0000_t47" style="position:absolute;left:0;text-align:left;margin-left:325.65pt;margin-top:53.5pt;width:87pt;height:22.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" adj="-10313,3948" fillcolor="window" strokecolor="#4f81bd" strokeweight="2pt">
                <v:textbox>
                  <w:txbxContent>
                    <w:p w14:paraId="1C1BE673" w14:textId="77777777" w:rsidR="0011029D" w:rsidRPr="00594D33" w:rsidRDefault="0011029D" w:rsidP="00B16FB3">
                      <w:pPr>
                        <w:jc w:val="center"/>
                        <w:rPr>
                          <w:sz w:val="20"/>
                        </w:rPr>
                      </w:pPr>
                      <w:r>
                        <w:rPr>
                          <w:sz w:val="20"/>
                        </w:rPr>
                        <w:t xml:space="preserve">Off </w:t>
                      </w:r>
                    </w:p>
                  </w:txbxContent>
                </v:textbox>
              </v:shape>
            </w:pict>
          </mc:Fallback>
        </mc:AlternateContent>
      </w:r>
      <w:r>
        <w:rPr>
          <w:rFonts w:eastAsia="SimSun"/>
          <w:noProof/>
          <w:szCs w:val="20"/>
        </w:rPr>
        <w:drawing>
          <wp:inline distT="0" distB="0" distL="0" distR="0" wp14:anchorId="7C3B315D" wp14:editId="05E1C0E3">
            <wp:extent cx="1775460" cy="1860550"/>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460" cy="1860550"/>
                    </a:xfrm>
                    <a:prstGeom prst="rect">
                      <a:avLst/>
                    </a:prstGeom>
                    <a:noFill/>
                    <a:ln>
                      <a:noFill/>
                    </a:ln>
                  </pic:spPr>
                </pic:pic>
              </a:graphicData>
            </a:graphic>
          </wp:inline>
        </w:drawing>
      </w:r>
    </w:p>
    <w:p w14:paraId="60C882B9" w14:textId="55BA962A" w:rsidR="00B16FB3" w:rsidRPr="00B16FB3" w:rsidRDefault="00B16FB3" w:rsidP="00B16FB3">
      <w:pPr>
        <w:widowControl w:val="0"/>
        <w:spacing w:after="200"/>
        <w:jc w:val="center"/>
        <w:rPr>
          <w:rFonts w:eastAsia="SimSun"/>
          <w:bCs/>
        </w:rPr>
      </w:pPr>
      <w:r w:rsidRPr="00B16FB3">
        <w:rPr>
          <w:rFonts w:eastAsia="SimSun"/>
          <w:b/>
          <w:bCs/>
        </w:rPr>
        <w:t xml:space="preserve">Figure </w:t>
      </w:r>
      <w:r w:rsidRPr="00B16FB3">
        <w:rPr>
          <w:rFonts w:eastAsia="SimSun"/>
          <w:b/>
          <w:bCs/>
        </w:rPr>
        <w:fldChar w:fldCharType="begin"/>
      </w:r>
      <w:r w:rsidRPr="00B16FB3">
        <w:rPr>
          <w:rFonts w:eastAsia="SimSun"/>
          <w:b/>
          <w:bCs/>
        </w:rPr>
        <w:instrText xml:space="preserve"> SEQ Figure \* ARABIC </w:instrText>
      </w:r>
      <w:r w:rsidRPr="00B16FB3">
        <w:rPr>
          <w:rFonts w:eastAsia="SimSun"/>
          <w:b/>
          <w:bCs/>
        </w:rPr>
        <w:fldChar w:fldCharType="separate"/>
      </w:r>
      <w:r w:rsidR="00BB415B">
        <w:rPr>
          <w:rFonts w:eastAsia="SimSun"/>
          <w:b/>
          <w:bCs/>
          <w:noProof/>
        </w:rPr>
        <w:t>2</w:t>
      </w:r>
      <w:r w:rsidRPr="00B16FB3">
        <w:rPr>
          <w:rFonts w:eastAsia="SimSun"/>
          <w:b/>
          <w:bCs/>
        </w:rPr>
        <w:fldChar w:fldCharType="end"/>
      </w:r>
      <w:r w:rsidRPr="00B16FB3">
        <w:rPr>
          <w:rFonts w:eastAsia="SimSun"/>
          <w:bCs/>
        </w:rPr>
        <w:t xml:space="preserve">: </w:t>
      </w:r>
      <w:r w:rsidRPr="00B16FB3">
        <w:rPr>
          <w:rFonts w:eastAsia="SimSun"/>
          <w:b/>
          <w:bCs/>
        </w:rPr>
        <w:t>KoolAire Toggle Switch</w:t>
      </w:r>
    </w:p>
    <w:p w14:paraId="074BE806" w14:textId="77777777" w:rsidR="00B16FB3" w:rsidRPr="00B16FB3" w:rsidRDefault="00B16FB3" w:rsidP="00B16FB3">
      <w:pPr>
        <w:widowControl w:val="0"/>
        <w:contextualSpacing/>
        <w:jc w:val="center"/>
        <w:rPr>
          <w:rFonts w:eastAsia="SimSun"/>
          <w:b/>
          <w:szCs w:val="20"/>
        </w:rPr>
      </w:pPr>
    </w:p>
    <w:p w14:paraId="0610E87A" w14:textId="77777777" w:rsidR="00B16FB3" w:rsidRPr="00B16FB3" w:rsidRDefault="00B16FB3" w:rsidP="00B16FB3">
      <w:pPr>
        <w:widowControl w:val="0"/>
        <w:contextualSpacing/>
        <w:rPr>
          <w:rFonts w:eastAsia="SimSun"/>
          <w:b/>
          <w:szCs w:val="20"/>
        </w:rPr>
      </w:pPr>
    </w:p>
    <w:p w14:paraId="51B34FEF"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106" w:name="_Toc335288102"/>
      <w:bookmarkStart w:id="107" w:name="_Toc337114661"/>
      <w:bookmarkStart w:id="108" w:name="_Toc337559858"/>
      <w:bookmarkStart w:id="109" w:name="_Toc337617410"/>
      <w:bookmarkStart w:id="110" w:name="_Toc337800117"/>
      <w:bookmarkStart w:id="111" w:name="_Toc337800532"/>
      <w:bookmarkStart w:id="112" w:name="_Toc338677471"/>
      <w:bookmarkStart w:id="113" w:name="_Toc338938937"/>
      <w:bookmarkStart w:id="114" w:name="_Toc338939002"/>
      <w:bookmarkStart w:id="115" w:name="_Toc339973750"/>
      <w:bookmarkStart w:id="116" w:name="_Toc348007951"/>
      <w:bookmarkStart w:id="117" w:name="_Toc348009001"/>
      <w:bookmarkStart w:id="118" w:name="_Toc348009139"/>
      <w:bookmarkStart w:id="119" w:name="_Toc348009576"/>
      <w:bookmarkStart w:id="120" w:name="_Toc348009674"/>
      <w:bookmarkStart w:id="121" w:name="_Toc348009772"/>
      <w:bookmarkStart w:id="122" w:name="_Toc348009854"/>
      <w:bookmarkStart w:id="123" w:name="_Toc348010183"/>
      <w:bookmarkStart w:id="124" w:name="_Toc348010251"/>
      <w:bookmarkStart w:id="125" w:name="_Toc348010319"/>
      <w:bookmarkStart w:id="126" w:name="_Toc348010387"/>
      <w:bookmarkStart w:id="127" w:name="_Toc348097492"/>
      <w:bookmarkStart w:id="128" w:name="_Toc348361510"/>
      <w:bookmarkStart w:id="129" w:name="_Toc348594266"/>
      <w:bookmarkStart w:id="130" w:name="_Toc348595498"/>
      <w:bookmarkStart w:id="131" w:name="_Toc348596185"/>
      <w:bookmarkStart w:id="132" w:name="_Toc348597286"/>
      <w:bookmarkStart w:id="133" w:name="_Toc348597362"/>
      <w:bookmarkStart w:id="134" w:name="_Toc348597461"/>
      <w:bookmarkStart w:id="135" w:name="_Toc348597542"/>
      <w:bookmarkStart w:id="136" w:name="_Toc348597625"/>
      <w:bookmarkStart w:id="137" w:name="_Toc348597700"/>
      <w:bookmarkStart w:id="138" w:name="_Toc348604125"/>
      <w:bookmarkStart w:id="139" w:name="_Toc348604207"/>
      <w:bookmarkStart w:id="140" w:name="_Toc348613155"/>
      <w:bookmarkStart w:id="141" w:name="_Toc350165986"/>
      <w:bookmarkStart w:id="142" w:name="_Toc350166324"/>
      <w:bookmarkStart w:id="143" w:name="_Toc350166414"/>
      <w:bookmarkStart w:id="144" w:name="_Toc350945143"/>
      <w:bookmarkStart w:id="145" w:name="_Toc351101866"/>
      <w:bookmarkStart w:id="146" w:name="_Toc351109893"/>
      <w:bookmarkStart w:id="147" w:name="_Toc351111273"/>
      <w:bookmarkStart w:id="148" w:name="_Toc351111411"/>
      <w:bookmarkStart w:id="149" w:name="_Toc351111778"/>
      <w:bookmarkStart w:id="150" w:name="_Toc351111868"/>
      <w:bookmarkStart w:id="151" w:name="_Toc351124659"/>
      <w:bookmarkStart w:id="152" w:name="_Toc351124757"/>
      <w:bookmarkStart w:id="153" w:name="_Toc351538804"/>
      <w:bookmarkStart w:id="154" w:name="_Toc351538979"/>
      <w:bookmarkStart w:id="155" w:name="_Toc354118927"/>
      <w:bookmarkStart w:id="156" w:name="_Toc354467722"/>
      <w:bookmarkStart w:id="157" w:name="_Toc354668296"/>
      <w:bookmarkStart w:id="158" w:name="_Toc355595814"/>
      <w:bookmarkStart w:id="159" w:name="_Toc333391308"/>
      <w:bookmarkStart w:id="160" w:name="_Toc333391374"/>
      <w:bookmarkStart w:id="161" w:name="_Toc333391436"/>
      <w:bookmarkStart w:id="162" w:name="_Toc333391495"/>
      <w:bookmarkStart w:id="163" w:name="_Toc333411000"/>
      <w:bookmarkStart w:id="164" w:name="_Toc335288103"/>
      <w:bookmarkStart w:id="165" w:name="_Toc337114662"/>
      <w:bookmarkStart w:id="166" w:name="_Toc337559859"/>
      <w:bookmarkStart w:id="167" w:name="_Toc337617411"/>
      <w:bookmarkStart w:id="168" w:name="_Toc337800118"/>
      <w:bookmarkStart w:id="169" w:name="_Toc337800533"/>
      <w:bookmarkStart w:id="170" w:name="_Toc338677472"/>
      <w:bookmarkStart w:id="171" w:name="_Toc338938938"/>
      <w:bookmarkStart w:id="172" w:name="_Toc338939003"/>
      <w:bookmarkStart w:id="173" w:name="_Toc339973751"/>
      <w:bookmarkStart w:id="174" w:name="_Toc348007952"/>
      <w:bookmarkStart w:id="175" w:name="_Toc348009002"/>
      <w:bookmarkStart w:id="176" w:name="_Toc348009140"/>
      <w:bookmarkStart w:id="177" w:name="_Toc348009577"/>
      <w:bookmarkStart w:id="178" w:name="_Toc348009675"/>
      <w:bookmarkStart w:id="179" w:name="_Toc348009773"/>
      <w:bookmarkStart w:id="180" w:name="_Toc348009855"/>
      <w:bookmarkStart w:id="181" w:name="_Toc348010184"/>
      <w:bookmarkStart w:id="182" w:name="_Toc348010252"/>
      <w:bookmarkStart w:id="183" w:name="_Toc348010320"/>
      <w:bookmarkStart w:id="184" w:name="_Toc348010388"/>
      <w:bookmarkStart w:id="185" w:name="_Toc348097493"/>
      <w:bookmarkStart w:id="186" w:name="_Toc348361511"/>
      <w:bookmarkStart w:id="187" w:name="_Toc348594267"/>
      <w:bookmarkStart w:id="188" w:name="_Toc348595499"/>
      <w:bookmarkStart w:id="189" w:name="_Toc348596186"/>
      <w:bookmarkStart w:id="190" w:name="_Toc348597287"/>
      <w:bookmarkStart w:id="191" w:name="_Toc348597363"/>
      <w:bookmarkStart w:id="192" w:name="_Toc348597462"/>
      <w:bookmarkStart w:id="193" w:name="_Toc348597543"/>
      <w:bookmarkStart w:id="194" w:name="_Toc348597626"/>
      <w:bookmarkStart w:id="195" w:name="_Toc348597701"/>
      <w:bookmarkStart w:id="196" w:name="_Toc348604126"/>
      <w:bookmarkStart w:id="197" w:name="_Toc348604208"/>
      <w:bookmarkStart w:id="198" w:name="_Toc348613156"/>
      <w:bookmarkStart w:id="199" w:name="_Toc350165987"/>
      <w:bookmarkStart w:id="200" w:name="_Toc350166325"/>
      <w:bookmarkStart w:id="201" w:name="_Toc350166415"/>
      <w:bookmarkStart w:id="202" w:name="_Toc350945144"/>
      <w:bookmarkStart w:id="203" w:name="_Toc351101867"/>
      <w:bookmarkStart w:id="204" w:name="_Toc351109894"/>
      <w:bookmarkStart w:id="205" w:name="_Toc351111274"/>
      <w:bookmarkStart w:id="206" w:name="_Toc351111412"/>
      <w:bookmarkStart w:id="207" w:name="_Toc351111779"/>
      <w:bookmarkStart w:id="208" w:name="_Toc351111869"/>
      <w:bookmarkStart w:id="209" w:name="_Toc351124660"/>
      <w:bookmarkStart w:id="210" w:name="_Toc351124758"/>
      <w:bookmarkStart w:id="211" w:name="_Toc351538805"/>
      <w:bookmarkStart w:id="212" w:name="_Toc351538980"/>
      <w:bookmarkStart w:id="213" w:name="_Toc354118928"/>
      <w:bookmarkStart w:id="214" w:name="_Toc354467723"/>
      <w:bookmarkStart w:id="215" w:name="_Toc354668297"/>
      <w:bookmarkStart w:id="216" w:name="_Toc355595815"/>
      <w:bookmarkStart w:id="217" w:name="_Toc435192380"/>
      <w:bookmarkStart w:id="218" w:name="_Toc44753804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00B16FB3">
        <w:rPr>
          <w:rFonts w:ascii="Cambria" w:hAnsi="Cambria"/>
          <w:b/>
          <w:bCs/>
          <w:sz w:val="26"/>
          <w:szCs w:val="26"/>
        </w:rPr>
        <w:t>Test Mode Switch</w:t>
      </w:r>
      <w:bookmarkEnd w:id="217"/>
      <w:bookmarkEnd w:id="218"/>
    </w:p>
    <w:p w14:paraId="670E65D4" w14:textId="77777777" w:rsidR="00B16FB3" w:rsidRPr="00B16FB3" w:rsidRDefault="00B16FB3" w:rsidP="00B16FB3">
      <w:pPr>
        <w:widowControl w:val="0"/>
        <w:ind w:left="1080"/>
        <w:rPr>
          <w:rFonts w:eastAsia="SimSun"/>
          <w:szCs w:val="20"/>
        </w:rPr>
      </w:pPr>
      <w:r w:rsidRPr="00B16FB3">
        <w:rPr>
          <w:rFonts w:eastAsia="SimSun"/>
          <w:szCs w:val="20"/>
        </w:rPr>
        <w:t>A momentary push button (SPST/NO) shall be place on the control board to run test mode.</w:t>
      </w:r>
    </w:p>
    <w:p w14:paraId="2E656656"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19" w:name="_Toc435192381"/>
      <w:bookmarkStart w:id="220" w:name="_Toc447538046"/>
      <w:r w:rsidRPr="00B16FB3">
        <w:rPr>
          <w:rFonts w:ascii="Cambria" w:hAnsi="Cambria"/>
          <w:b/>
          <w:bCs/>
          <w:sz w:val="26"/>
          <w:szCs w:val="26"/>
        </w:rPr>
        <w:t>Damper Switch</w:t>
      </w:r>
      <w:bookmarkEnd w:id="219"/>
      <w:bookmarkEnd w:id="220"/>
    </w:p>
    <w:p w14:paraId="0313AF70" w14:textId="77777777" w:rsidR="00B16FB3" w:rsidRPr="00B16FB3" w:rsidRDefault="00B16FB3" w:rsidP="00B16FB3">
      <w:pPr>
        <w:widowControl w:val="0"/>
        <w:rPr>
          <w:rFonts w:ascii="Courier" w:eastAsia="SimSun" w:hAnsi="Courier"/>
          <w:szCs w:val="20"/>
        </w:rPr>
      </w:pPr>
    </w:p>
    <w:p w14:paraId="253E0606"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A magnetic reed switch that opens and recloses as the ice drops off the evaporator during harvest, and stays open when the bin is full. </w:t>
      </w:r>
    </w:p>
    <w:p w14:paraId="5779DFB5" w14:textId="77777777" w:rsidR="00B16FB3" w:rsidRPr="00B16FB3" w:rsidRDefault="00B16FB3" w:rsidP="00B16FB3">
      <w:pPr>
        <w:widowControl w:val="0"/>
        <w:ind w:left="1080"/>
        <w:contextualSpacing/>
        <w:rPr>
          <w:rFonts w:eastAsia="SimSun"/>
          <w:szCs w:val="20"/>
        </w:rPr>
      </w:pPr>
    </w:p>
    <w:p w14:paraId="79881730"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21" w:name="_Toc435192382"/>
      <w:bookmarkStart w:id="222" w:name="_Toc447538047"/>
      <w:r w:rsidRPr="00B16FB3">
        <w:rPr>
          <w:rFonts w:ascii="Cambria" w:hAnsi="Cambria"/>
          <w:b/>
          <w:bCs/>
          <w:sz w:val="26"/>
          <w:szCs w:val="26"/>
        </w:rPr>
        <w:t>Low Level Float Switch (Harvest Float Switch)</w:t>
      </w:r>
      <w:bookmarkEnd w:id="221"/>
      <w:bookmarkEnd w:id="222"/>
    </w:p>
    <w:p w14:paraId="74EE96FA" w14:textId="77777777" w:rsidR="00B16FB3" w:rsidRPr="00B16FB3" w:rsidRDefault="00B16FB3" w:rsidP="00B16FB3">
      <w:pPr>
        <w:widowControl w:val="0"/>
        <w:rPr>
          <w:rFonts w:ascii="Courier" w:eastAsia="SimSun" w:hAnsi="Courier"/>
          <w:szCs w:val="20"/>
        </w:rPr>
      </w:pPr>
    </w:p>
    <w:p w14:paraId="0022EF7B"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A float style reed switch in the sump trough used to terminate the </w:t>
      </w:r>
      <w:r w:rsidRPr="00B16FB3">
        <w:rPr>
          <w:rFonts w:eastAsia="SimSun"/>
          <w:i/>
          <w:szCs w:val="20"/>
        </w:rPr>
        <w:t>freeze</w:t>
      </w:r>
      <w:r w:rsidRPr="00B16FB3">
        <w:rPr>
          <w:rFonts w:eastAsia="SimSun"/>
          <w:szCs w:val="20"/>
        </w:rPr>
        <w:t xml:space="preserve"> cycle and initiate the harvest cycle. </w:t>
      </w:r>
    </w:p>
    <w:p w14:paraId="574A027F" w14:textId="77777777" w:rsidR="00B16FB3" w:rsidRPr="00B16FB3" w:rsidRDefault="00B16FB3" w:rsidP="00B16FB3">
      <w:pPr>
        <w:widowControl w:val="0"/>
        <w:ind w:left="1080"/>
        <w:contextualSpacing/>
        <w:rPr>
          <w:rFonts w:eastAsia="SimSun"/>
          <w:szCs w:val="20"/>
        </w:rPr>
      </w:pPr>
    </w:p>
    <w:p w14:paraId="4D4EA08C"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23" w:name="_Toc435192383"/>
      <w:bookmarkStart w:id="224" w:name="_Toc447538048"/>
      <w:r w:rsidRPr="00B16FB3">
        <w:rPr>
          <w:rFonts w:ascii="Cambria" w:hAnsi="Cambria"/>
          <w:b/>
          <w:bCs/>
          <w:sz w:val="26"/>
          <w:szCs w:val="26"/>
        </w:rPr>
        <w:t>High Level Float Switch (Ice Thickness Float Switch)</w:t>
      </w:r>
      <w:bookmarkEnd w:id="223"/>
      <w:bookmarkEnd w:id="224"/>
    </w:p>
    <w:p w14:paraId="5C71FDFD" w14:textId="77777777" w:rsidR="00B16FB3" w:rsidRPr="00B16FB3" w:rsidRDefault="00B16FB3" w:rsidP="00B16FB3">
      <w:pPr>
        <w:widowControl w:val="0"/>
        <w:rPr>
          <w:rFonts w:ascii="Courier" w:eastAsia="SimSun" w:hAnsi="Courier"/>
          <w:szCs w:val="20"/>
        </w:rPr>
      </w:pPr>
    </w:p>
    <w:p w14:paraId="1C29B8AA" w14:textId="77777777" w:rsidR="00B16FB3" w:rsidRPr="00B16FB3" w:rsidRDefault="00B16FB3" w:rsidP="00B16FB3">
      <w:pPr>
        <w:widowControl w:val="0"/>
        <w:ind w:left="1080"/>
        <w:contextualSpacing/>
        <w:rPr>
          <w:rFonts w:eastAsia="SimSun"/>
          <w:szCs w:val="20"/>
        </w:rPr>
      </w:pPr>
      <w:r w:rsidRPr="00B16FB3">
        <w:rPr>
          <w:rFonts w:eastAsia="SimSun"/>
          <w:szCs w:val="20"/>
        </w:rPr>
        <w:t>A second float style reed switch in the sump trough used to control water fill.</w:t>
      </w:r>
    </w:p>
    <w:p w14:paraId="079E1EDD" w14:textId="77777777" w:rsidR="00B16FB3" w:rsidRPr="00B16FB3" w:rsidRDefault="00B16FB3" w:rsidP="00B16FB3">
      <w:pPr>
        <w:rPr>
          <w:rFonts w:ascii="Courier" w:eastAsia="SimSun" w:hAnsi="Courier"/>
          <w:szCs w:val="20"/>
        </w:rPr>
      </w:pPr>
    </w:p>
    <w:p w14:paraId="5812B43D" w14:textId="77777777" w:rsidR="003C52BD" w:rsidRPr="00344C59" w:rsidRDefault="003C52BD" w:rsidP="003C52BD">
      <w:pPr>
        <w:keepNext/>
        <w:keepLines/>
        <w:widowControl w:val="0"/>
        <w:numPr>
          <w:ilvl w:val="1"/>
          <w:numId w:val="2"/>
        </w:numPr>
        <w:spacing w:before="200"/>
        <w:outlineLvl w:val="1"/>
        <w:rPr>
          <w:rFonts w:ascii="Cambria" w:hAnsi="Cambria"/>
          <w:b/>
          <w:bCs/>
          <w:sz w:val="26"/>
          <w:szCs w:val="26"/>
        </w:rPr>
      </w:pPr>
      <w:bookmarkStart w:id="225" w:name="_Toc447538049"/>
      <w:r w:rsidRPr="00344C59">
        <w:rPr>
          <w:rFonts w:ascii="Cambria" w:hAnsi="Cambria"/>
          <w:b/>
          <w:bCs/>
          <w:sz w:val="26"/>
          <w:szCs w:val="26"/>
        </w:rPr>
        <w:t>Thermistor (</w:t>
      </w:r>
      <w:r w:rsidR="00BF07B6" w:rsidRPr="00344C59">
        <w:rPr>
          <w:rFonts w:ascii="Cambria" w:hAnsi="Cambria"/>
          <w:b/>
          <w:bCs/>
          <w:sz w:val="26"/>
          <w:szCs w:val="26"/>
        </w:rPr>
        <w:t xml:space="preserve">Ice </w:t>
      </w:r>
      <w:r w:rsidRPr="00344C59">
        <w:rPr>
          <w:rFonts w:ascii="Cambria" w:hAnsi="Cambria"/>
          <w:b/>
          <w:bCs/>
          <w:sz w:val="26"/>
          <w:szCs w:val="26"/>
        </w:rPr>
        <w:t>Water Temperature)</w:t>
      </w:r>
      <w:bookmarkEnd w:id="225"/>
    </w:p>
    <w:p w14:paraId="60996B97" w14:textId="77777777" w:rsidR="003C52BD" w:rsidRPr="00344C59" w:rsidRDefault="003C52BD" w:rsidP="003C52BD">
      <w:pPr>
        <w:widowControl w:val="0"/>
        <w:ind w:left="1080"/>
        <w:contextualSpacing/>
        <w:rPr>
          <w:rFonts w:eastAsia="SimSun"/>
          <w:szCs w:val="20"/>
        </w:rPr>
      </w:pPr>
    </w:p>
    <w:p w14:paraId="78C15B1D" w14:textId="77777777" w:rsidR="003C52BD" w:rsidRPr="00344C59" w:rsidRDefault="003C52BD" w:rsidP="003C52BD">
      <w:pPr>
        <w:widowControl w:val="0"/>
        <w:ind w:left="1080"/>
        <w:contextualSpacing/>
        <w:rPr>
          <w:rFonts w:eastAsia="SimSun"/>
          <w:szCs w:val="20"/>
        </w:rPr>
      </w:pPr>
      <w:r w:rsidRPr="00344C59">
        <w:rPr>
          <w:rFonts w:eastAsia="SimSun"/>
          <w:szCs w:val="20"/>
        </w:rPr>
        <w:t xml:space="preserve">A two wire 10k ohm thermistor used to record rate of change of ice water temperature.  Operating range of thermistor in application is </w:t>
      </w:r>
      <w:r w:rsidR="00F83658" w:rsidRPr="00344C59">
        <w:rPr>
          <w:rFonts w:eastAsia="SimSun"/>
          <w:szCs w:val="20"/>
        </w:rPr>
        <w:t>20</w:t>
      </w:r>
      <w:r w:rsidRPr="00344C59">
        <w:rPr>
          <w:rFonts w:ascii="Arial" w:eastAsia="SimSun" w:hAnsi="Arial" w:cs="Arial"/>
          <w:szCs w:val="20"/>
        </w:rPr>
        <w:t>°</w:t>
      </w:r>
      <w:r w:rsidRPr="00344C59">
        <w:rPr>
          <w:rFonts w:eastAsia="SimSun"/>
          <w:szCs w:val="20"/>
        </w:rPr>
        <w:t xml:space="preserve">F to </w:t>
      </w:r>
      <w:r w:rsidR="00F83658" w:rsidRPr="00344C59">
        <w:rPr>
          <w:rFonts w:eastAsia="SimSun"/>
          <w:szCs w:val="20"/>
        </w:rPr>
        <w:t>11</w:t>
      </w:r>
      <w:r w:rsidR="006E5828" w:rsidRPr="00344C59">
        <w:rPr>
          <w:rFonts w:eastAsia="SimSun"/>
          <w:szCs w:val="20"/>
        </w:rPr>
        <w:t>5</w:t>
      </w:r>
      <w:r w:rsidRPr="00344C59">
        <w:rPr>
          <w:rFonts w:ascii="Arial" w:eastAsia="SimSun" w:hAnsi="Arial" w:cs="Arial"/>
          <w:szCs w:val="20"/>
        </w:rPr>
        <w:t>°</w:t>
      </w:r>
      <w:r w:rsidRPr="00344C59">
        <w:rPr>
          <w:rFonts w:eastAsia="SimSun"/>
          <w:szCs w:val="20"/>
        </w:rPr>
        <w:t xml:space="preserve">F resulting in expected resistance values ranging from </w:t>
      </w:r>
      <w:r w:rsidR="00C953CD" w:rsidRPr="00344C59">
        <w:rPr>
          <w:rFonts w:eastAsia="SimSun"/>
          <w:szCs w:val="20"/>
        </w:rPr>
        <w:t xml:space="preserve">47,063 </w:t>
      </w:r>
      <w:r w:rsidR="00F83658" w:rsidRPr="00344C59">
        <w:rPr>
          <w:rFonts w:eastAsia="SimSun"/>
          <w:szCs w:val="20"/>
        </w:rPr>
        <w:t>to 4,</w:t>
      </w:r>
      <w:r w:rsidR="00C953CD" w:rsidRPr="00344C59">
        <w:rPr>
          <w:rFonts w:eastAsia="SimSun"/>
          <w:szCs w:val="20"/>
        </w:rPr>
        <w:t>202</w:t>
      </w:r>
      <w:r w:rsidR="00F83658" w:rsidRPr="00344C59">
        <w:rPr>
          <w:rFonts w:eastAsia="SimSun"/>
          <w:szCs w:val="20"/>
        </w:rPr>
        <w:t xml:space="preserve"> ohms.</w:t>
      </w:r>
    </w:p>
    <w:p w14:paraId="2CD170E1" w14:textId="77777777" w:rsidR="003C52BD" w:rsidRPr="00E94A21" w:rsidRDefault="003C52BD" w:rsidP="003C52BD">
      <w:pPr>
        <w:widowControl w:val="0"/>
        <w:contextualSpacing/>
        <w:rPr>
          <w:rFonts w:eastAsia="SimSun"/>
          <w:strike/>
          <w:color w:val="0000FF"/>
          <w:szCs w:val="20"/>
        </w:rPr>
      </w:pPr>
    </w:p>
    <w:p w14:paraId="79E43FA0" w14:textId="77777777" w:rsidR="00B16FB3" w:rsidRPr="00B16FB3" w:rsidRDefault="00B16FB3" w:rsidP="00DB5CCA">
      <w:pPr>
        <w:numPr>
          <w:ilvl w:val="0"/>
          <w:numId w:val="2"/>
        </w:numPr>
        <w:rPr>
          <w:rFonts w:ascii="Cambria" w:hAnsi="Cambria"/>
          <w:b/>
          <w:bCs/>
          <w:sz w:val="28"/>
          <w:szCs w:val="28"/>
        </w:rPr>
      </w:pPr>
      <w:r w:rsidRPr="00B16FB3">
        <w:rPr>
          <w:rFonts w:ascii="Courier" w:eastAsia="SimSun" w:hAnsi="Courier"/>
          <w:szCs w:val="20"/>
        </w:rPr>
        <w:br w:type="page"/>
      </w:r>
      <w:bookmarkStart w:id="226" w:name="_Toc333391312"/>
      <w:bookmarkStart w:id="227" w:name="_Toc333391378"/>
      <w:bookmarkStart w:id="228" w:name="_Toc333391440"/>
      <w:bookmarkStart w:id="229" w:name="_Toc333391499"/>
      <w:bookmarkStart w:id="230" w:name="_Toc333411004"/>
      <w:bookmarkStart w:id="231" w:name="_Toc335288107"/>
      <w:bookmarkStart w:id="232" w:name="_Toc337114666"/>
      <w:bookmarkStart w:id="233" w:name="_Toc337559863"/>
      <w:bookmarkStart w:id="234" w:name="_Toc337617415"/>
      <w:bookmarkStart w:id="235" w:name="_Toc337800122"/>
      <w:bookmarkStart w:id="236" w:name="_Toc337800537"/>
      <w:bookmarkStart w:id="237" w:name="_Toc338677476"/>
      <w:bookmarkStart w:id="238" w:name="_Toc338938942"/>
      <w:bookmarkStart w:id="239" w:name="_Toc338939007"/>
      <w:bookmarkStart w:id="240" w:name="_Toc339973755"/>
      <w:bookmarkStart w:id="241" w:name="_Toc348007956"/>
      <w:bookmarkStart w:id="242" w:name="_Toc348009006"/>
      <w:bookmarkStart w:id="243" w:name="_Toc348009144"/>
      <w:bookmarkStart w:id="244" w:name="_Toc348009581"/>
      <w:bookmarkStart w:id="245" w:name="_Toc348009679"/>
      <w:bookmarkStart w:id="246" w:name="_Toc348009777"/>
      <w:bookmarkStart w:id="247" w:name="_Toc348009859"/>
      <w:bookmarkStart w:id="248" w:name="_Toc348010188"/>
      <w:bookmarkStart w:id="249" w:name="_Toc348010256"/>
      <w:bookmarkStart w:id="250" w:name="_Toc348010324"/>
      <w:bookmarkStart w:id="251" w:name="_Toc348010392"/>
      <w:bookmarkStart w:id="252" w:name="_Toc348097497"/>
      <w:bookmarkStart w:id="253" w:name="_Toc348361515"/>
      <w:bookmarkStart w:id="254" w:name="_Toc348594271"/>
      <w:bookmarkStart w:id="255" w:name="_Toc348595503"/>
      <w:bookmarkStart w:id="256" w:name="_Toc348596190"/>
      <w:bookmarkStart w:id="257" w:name="_Toc348597291"/>
      <w:bookmarkStart w:id="258" w:name="_Toc348597367"/>
      <w:bookmarkStart w:id="259" w:name="_Toc348597466"/>
      <w:bookmarkStart w:id="260" w:name="_Toc348597547"/>
      <w:bookmarkStart w:id="261" w:name="_Toc348597630"/>
      <w:bookmarkStart w:id="262" w:name="_Toc348597705"/>
      <w:bookmarkStart w:id="263" w:name="_Toc348604130"/>
      <w:bookmarkStart w:id="264" w:name="_Toc348604212"/>
      <w:bookmarkStart w:id="265" w:name="_Toc348613160"/>
      <w:bookmarkStart w:id="266" w:name="_Toc350165991"/>
      <w:bookmarkStart w:id="267" w:name="_Toc350166329"/>
      <w:bookmarkStart w:id="268" w:name="_Toc350166419"/>
      <w:bookmarkStart w:id="269" w:name="_Toc350945148"/>
      <w:bookmarkStart w:id="270" w:name="_Toc351101871"/>
      <w:bookmarkStart w:id="271" w:name="_Toc351109898"/>
      <w:bookmarkStart w:id="272" w:name="_Toc351111278"/>
      <w:bookmarkStart w:id="273" w:name="_Toc351111416"/>
      <w:bookmarkStart w:id="274" w:name="_Toc351111783"/>
      <w:bookmarkStart w:id="275" w:name="_Toc351111873"/>
      <w:bookmarkStart w:id="276" w:name="_Toc351124664"/>
      <w:bookmarkStart w:id="277" w:name="_Toc351124762"/>
      <w:bookmarkStart w:id="278" w:name="_Toc351538809"/>
      <w:bookmarkStart w:id="279" w:name="_Toc351538984"/>
      <w:bookmarkStart w:id="280" w:name="_Toc354118932"/>
      <w:bookmarkStart w:id="281" w:name="_Toc354467727"/>
      <w:bookmarkStart w:id="282" w:name="_Toc354668301"/>
      <w:bookmarkStart w:id="283" w:name="_Toc355595819"/>
      <w:bookmarkStart w:id="284" w:name="_Toc43519238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Pr="00B16FB3">
        <w:rPr>
          <w:rFonts w:ascii="Cambria" w:hAnsi="Cambria"/>
          <w:b/>
          <w:bCs/>
          <w:sz w:val="28"/>
          <w:szCs w:val="28"/>
        </w:rPr>
        <w:t>System Outputs</w:t>
      </w:r>
      <w:bookmarkEnd w:id="284"/>
    </w:p>
    <w:p w14:paraId="4469DFCD" w14:textId="77777777" w:rsidR="00B16FB3" w:rsidRPr="00B16FB3" w:rsidRDefault="00B16FB3" w:rsidP="00B16FB3">
      <w:pPr>
        <w:widowControl w:val="0"/>
        <w:ind w:left="1080"/>
        <w:contextualSpacing/>
        <w:rPr>
          <w:rFonts w:eastAsia="SimSun"/>
          <w:szCs w:val="20"/>
        </w:rPr>
      </w:pPr>
    </w:p>
    <w:p w14:paraId="2CBB8CEC"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85" w:name="_Toc435192386"/>
      <w:bookmarkStart w:id="286" w:name="_Toc447538050"/>
      <w:r w:rsidRPr="00B16FB3">
        <w:rPr>
          <w:rFonts w:ascii="Cambria" w:hAnsi="Cambria"/>
          <w:b/>
          <w:bCs/>
          <w:sz w:val="26"/>
          <w:szCs w:val="26"/>
        </w:rPr>
        <w:t>Water inlet solenoid</w:t>
      </w:r>
      <w:bookmarkEnd w:id="285"/>
      <w:bookmarkEnd w:id="286"/>
    </w:p>
    <w:p w14:paraId="3219FE38" w14:textId="77777777" w:rsidR="00B16FB3" w:rsidRPr="00B16FB3" w:rsidRDefault="00B16FB3" w:rsidP="00B16FB3">
      <w:pPr>
        <w:widowControl w:val="0"/>
        <w:rPr>
          <w:rFonts w:ascii="Courier" w:eastAsia="SimSun" w:hAnsi="Courier"/>
          <w:szCs w:val="20"/>
        </w:rPr>
      </w:pPr>
    </w:p>
    <w:p w14:paraId="2A3A84EF" w14:textId="77777777" w:rsidR="00B16FB3" w:rsidRPr="00B16FB3" w:rsidRDefault="00B16FB3" w:rsidP="004412A2">
      <w:pPr>
        <w:widowControl w:val="0"/>
        <w:numPr>
          <w:ilvl w:val="0"/>
          <w:numId w:val="5"/>
        </w:numPr>
        <w:contextualSpacing/>
        <w:rPr>
          <w:rFonts w:eastAsia="SimSun"/>
          <w:szCs w:val="20"/>
        </w:rPr>
      </w:pPr>
      <w:r w:rsidRPr="00B16FB3">
        <w:rPr>
          <w:rFonts w:eastAsia="SimSun"/>
          <w:szCs w:val="20"/>
        </w:rPr>
        <w:t>115VAC, 0.25A (1,000,000 on/off cycles)</w:t>
      </w:r>
    </w:p>
    <w:p w14:paraId="220A8F74" w14:textId="77777777" w:rsidR="00B16FB3" w:rsidRPr="00B16FB3" w:rsidRDefault="00B16FB3" w:rsidP="004412A2">
      <w:pPr>
        <w:widowControl w:val="0"/>
        <w:numPr>
          <w:ilvl w:val="0"/>
          <w:numId w:val="5"/>
        </w:numPr>
        <w:contextualSpacing/>
        <w:rPr>
          <w:rFonts w:eastAsia="SimSun"/>
          <w:szCs w:val="20"/>
        </w:rPr>
      </w:pPr>
      <w:r w:rsidRPr="00B16FB3">
        <w:rPr>
          <w:rFonts w:eastAsia="SimSun"/>
          <w:szCs w:val="20"/>
        </w:rPr>
        <w:t>230VAC, 0.13A (1,000,000 on/off cycles)</w:t>
      </w:r>
    </w:p>
    <w:p w14:paraId="0A2E2BB0" w14:textId="77777777" w:rsidR="00B16FB3" w:rsidRPr="00B16FB3" w:rsidRDefault="00B16FB3" w:rsidP="00B16FB3">
      <w:pPr>
        <w:widowControl w:val="0"/>
        <w:ind w:left="1080"/>
        <w:contextualSpacing/>
        <w:rPr>
          <w:rFonts w:eastAsia="SimSun"/>
          <w:szCs w:val="20"/>
        </w:rPr>
      </w:pPr>
    </w:p>
    <w:p w14:paraId="284EAA8C"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87" w:name="_Toc435192387"/>
      <w:bookmarkStart w:id="288" w:name="_Toc447538051"/>
      <w:r w:rsidRPr="00B16FB3">
        <w:rPr>
          <w:rFonts w:ascii="Cambria" w:hAnsi="Cambria"/>
          <w:b/>
          <w:bCs/>
          <w:sz w:val="26"/>
          <w:szCs w:val="26"/>
        </w:rPr>
        <w:t>Main Compressor and Condenser Fan Contactor</w:t>
      </w:r>
      <w:bookmarkEnd w:id="287"/>
      <w:bookmarkEnd w:id="288"/>
    </w:p>
    <w:p w14:paraId="6CF18BC2" w14:textId="77777777" w:rsidR="00B16FB3" w:rsidRPr="00B16FB3" w:rsidRDefault="00B16FB3" w:rsidP="00B16FB3">
      <w:pPr>
        <w:widowControl w:val="0"/>
        <w:rPr>
          <w:rFonts w:ascii="Courier" w:eastAsia="SimSun" w:hAnsi="Courier"/>
          <w:szCs w:val="20"/>
        </w:rPr>
      </w:pPr>
    </w:p>
    <w:p w14:paraId="098B7596"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115VAC, 0.25A (100,000 on/off cycles)</w:t>
      </w:r>
    </w:p>
    <w:p w14:paraId="462AA261"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230VAC, 0.13A (100,000 on/off cycles)</w:t>
      </w:r>
    </w:p>
    <w:p w14:paraId="6CA4477D" w14:textId="77777777" w:rsidR="00B16FB3" w:rsidRPr="00B16FB3" w:rsidRDefault="00B16FB3" w:rsidP="00B16FB3">
      <w:pPr>
        <w:widowControl w:val="0"/>
        <w:ind w:left="1080"/>
        <w:contextualSpacing/>
        <w:rPr>
          <w:rFonts w:eastAsia="SimSun"/>
          <w:szCs w:val="20"/>
        </w:rPr>
      </w:pPr>
    </w:p>
    <w:p w14:paraId="755787F5"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89" w:name="_Toc435192388"/>
      <w:bookmarkStart w:id="290" w:name="_Toc447538052"/>
      <w:r w:rsidRPr="00B16FB3">
        <w:rPr>
          <w:rFonts w:ascii="Cambria" w:hAnsi="Cambria"/>
          <w:b/>
          <w:bCs/>
          <w:sz w:val="26"/>
          <w:szCs w:val="26"/>
        </w:rPr>
        <w:t>Water Dump Valve Solenoid</w:t>
      </w:r>
      <w:bookmarkEnd w:id="289"/>
      <w:bookmarkEnd w:id="290"/>
      <w:r w:rsidRPr="00B16FB3">
        <w:rPr>
          <w:rFonts w:ascii="Cambria" w:hAnsi="Cambria"/>
          <w:b/>
          <w:bCs/>
          <w:sz w:val="26"/>
          <w:szCs w:val="26"/>
        </w:rPr>
        <w:t xml:space="preserve"> </w:t>
      </w:r>
    </w:p>
    <w:p w14:paraId="3A07C474" w14:textId="77777777" w:rsidR="00B16FB3" w:rsidRPr="00B16FB3" w:rsidRDefault="00B16FB3" w:rsidP="00B16FB3">
      <w:pPr>
        <w:widowControl w:val="0"/>
        <w:rPr>
          <w:rFonts w:ascii="Courier" w:eastAsia="SimSun" w:hAnsi="Courier"/>
          <w:szCs w:val="20"/>
        </w:rPr>
      </w:pPr>
    </w:p>
    <w:p w14:paraId="5708791F"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115VAC, 0.25A (500,000 on/off cycles)</w:t>
      </w:r>
    </w:p>
    <w:p w14:paraId="7B1B7213"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230VAC, 0.13A (500,000 on/off cycles)</w:t>
      </w:r>
    </w:p>
    <w:p w14:paraId="66F43E9B" w14:textId="77777777" w:rsidR="00B16FB3" w:rsidRPr="00B16FB3" w:rsidRDefault="00B16FB3" w:rsidP="00B16FB3">
      <w:pPr>
        <w:widowControl w:val="0"/>
        <w:ind w:left="1080"/>
        <w:contextualSpacing/>
        <w:rPr>
          <w:rFonts w:eastAsia="SimSun"/>
          <w:szCs w:val="20"/>
        </w:rPr>
      </w:pPr>
    </w:p>
    <w:p w14:paraId="4312BC51"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91" w:name="_Toc435192389"/>
      <w:bookmarkStart w:id="292" w:name="_Toc447538053"/>
      <w:r w:rsidRPr="00B16FB3">
        <w:rPr>
          <w:rFonts w:ascii="Cambria" w:hAnsi="Cambria"/>
          <w:b/>
          <w:bCs/>
          <w:sz w:val="26"/>
          <w:szCs w:val="26"/>
        </w:rPr>
        <w:t>Harvest Valve Solenoid</w:t>
      </w:r>
      <w:bookmarkEnd w:id="291"/>
      <w:bookmarkEnd w:id="292"/>
      <w:r w:rsidRPr="00B16FB3">
        <w:rPr>
          <w:rFonts w:ascii="Cambria" w:hAnsi="Cambria"/>
          <w:b/>
          <w:bCs/>
          <w:sz w:val="26"/>
          <w:szCs w:val="26"/>
        </w:rPr>
        <w:t xml:space="preserve"> </w:t>
      </w:r>
    </w:p>
    <w:p w14:paraId="40CF3A81" w14:textId="77777777" w:rsidR="00B16FB3" w:rsidRPr="00B16FB3" w:rsidRDefault="00B16FB3" w:rsidP="00B16FB3">
      <w:pPr>
        <w:widowControl w:val="0"/>
        <w:rPr>
          <w:rFonts w:ascii="Courier" w:eastAsia="SimSun" w:hAnsi="Courier"/>
          <w:szCs w:val="20"/>
        </w:rPr>
      </w:pPr>
    </w:p>
    <w:p w14:paraId="690440DA"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115VAC, 0.25A (500,000 on/off cycles)</w:t>
      </w:r>
    </w:p>
    <w:p w14:paraId="6338CACD"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230VAC, 0.13A (500,000 on/off cycles)</w:t>
      </w:r>
    </w:p>
    <w:p w14:paraId="14C911FC" w14:textId="77777777" w:rsidR="00B16FB3" w:rsidRPr="00B16FB3" w:rsidRDefault="00B16FB3" w:rsidP="00B16FB3">
      <w:pPr>
        <w:widowControl w:val="0"/>
        <w:ind w:left="1080"/>
        <w:contextualSpacing/>
        <w:rPr>
          <w:rFonts w:eastAsia="SimSun"/>
          <w:szCs w:val="20"/>
        </w:rPr>
      </w:pPr>
    </w:p>
    <w:p w14:paraId="00C3BF87"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93" w:name="_Toc435192390"/>
      <w:bookmarkStart w:id="294" w:name="_Toc447538054"/>
      <w:r w:rsidRPr="00B16FB3">
        <w:rPr>
          <w:rFonts w:ascii="Cambria" w:hAnsi="Cambria"/>
          <w:b/>
          <w:bCs/>
          <w:sz w:val="26"/>
          <w:szCs w:val="26"/>
        </w:rPr>
        <w:t>Water Pump Motor</w:t>
      </w:r>
      <w:bookmarkEnd w:id="293"/>
      <w:bookmarkEnd w:id="294"/>
      <w:r w:rsidRPr="00B16FB3">
        <w:rPr>
          <w:rFonts w:ascii="Cambria" w:hAnsi="Cambria"/>
          <w:b/>
          <w:bCs/>
          <w:sz w:val="26"/>
          <w:szCs w:val="26"/>
        </w:rPr>
        <w:t xml:space="preserve"> </w:t>
      </w:r>
    </w:p>
    <w:p w14:paraId="70973C63" w14:textId="77777777" w:rsidR="00B16FB3" w:rsidRPr="00B16FB3" w:rsidRDefault="00B16FB3" w:rsidP="00B16FB3">
      <w:pPr>
        <w:widowControl w:val="0"/>
        <w:ind w:left="1080"/>
        <w:contextualSpacing/>
        <w:rPr>
          <w:rFonts w:eastAsia="SimSun"/>
          <w:szCs w:val="20"/>
        </w:rPr>
      </w:pPr>
    </w:p>
    <w:p w14:paraId="74F49175" w14:textId="77777777" w:rsidR="00B16FB3" w:rsidRPr="000B3F54" w:rsidRDefault="00B16FB3" w:rsidP="004412A2">
      <w:pPr>
        <w:widowControl w:val="0"/>
        <w:numPr>
          <w:ilvl w:val="0"/>
          <w:numId w:val="6"/>
        </w:numPr>
        <w:contextualSpacing/>
        <w:rPr>
          <w:rFonts w:eastAsia="SimSun"/>
          <w:szCs w:val="20"/>
        </w:rPr>
      </w:pPr>
      <w:r w:rsidRPr="000B3F54">
        <w:rPr>
          <w:rFonts w:eastAsia="SimSun"/>
          <w:szCs w:val="20"/>
        </w:rPr>
        <w:t>115VAC, 0.25A (500,000 on/off cycles, continuous duty)</w:t>
      </w:r>
    </w:p>
    <w:p w14:paraId="657D25AB" w14:textId="77777777" w:rsidR="00B16FB3" w:rsidRPr="000B3F54" w:rsidRDefault="00B16FB3" w:rsidP="004412A2">
      <w:pPr>
        <w:widowControl w:val="0"/>
        <w:numPr>
          <w:ilvl w:val="0"/>
          <w:numId w:val="6"/>
        </w:numPr>
        <w:contextualSpacing/>
        <w:rPr>
          <w:rFonts w:eastAsia="SimSun"/>
          <w:szCs w:val="20"/>
        </w:rPr>
      </w:pPr>
      <w:r w:rsidRPr="000B3F54">
        <w:rPr>
          <w:rFonts w:eastAsia="SimSun"/>
          <w:szCs w:val="20"/>
        </w:rPr>
        <w:t>230VAC, 0.13A (500,000 on/off cycles, continuous duty)</w:t>
      </w:r>
    </w:p>
    <w:p w14:paraId="0D1B0E2E" w14:textId="77777777" w:rsidR="00B16FB3" w:rsidRPr="00B16FB3" w:rsidRDefault="00B16FB3" w:rsidP="00B16FB3">
      <w:pPr>
        <w:widowControl w:val="0"/>
        <w:ind w:left="1080"/>
        <w:contextualSpacing/>
        <w:rPr>
          <w:rFonts w:eastAsia="SimSun"/>
          <w:szCs w:val="20"/>
        </w:rPr>
      </w:pPr>
    </w:p>
    <w:p w14:paraId="61FBB441"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95" w:name="_Toc435192391"/>
      <w:bookmarkStart w:id="296" w:name="_Toc447538055"/>
      <w:r w:rsidRPr="00B16FB3">
        <w:rPr>
          <w:rFonts w:ascii="Cambria" w:hAnsi="Cambria"/>
          <w:b/>
          <w:bCs/>
          <w:sz w:val="26"/>
          <w:szCs w:val="26"/>
        </w:rPr>
        <w:t>Life and Misc. Requirements</w:t>
      </w:r>
      <w:bookmarkEnd w:id="295"/>
      <w:bookmarkEnd w:id="296"/>
    </w:p>
    <w:p w14:paraId="103F0EA3" w14:textId="77777777" w:rsidR="00B16FB3" w:rsidRPr="00B16FB3" w:rsidRDefault="00B16FB3" w:rsidP="00B16FB3">
      <w:pPr>
        <w:widowControl w:val="0"/>
        <w:ind w:left="1080"/>
        <w:contextualSpacing/>
        <w:rPr>
          <w:rFonts w:eastAsia="SimSun"/>
          <w:szCs w:val="20"/>
        </w:rPr>
      </w:pPr>
    </w:p>
    <w:p w14:paraId="5E2141B4" w14:textId="77777777" w:rsidR="00B16FB3" w:rsidRPr="00B16FB3" w:rsidRDefault="00B16FB3" w:rsidP="004412A2">
      <w:pPr>
        <w:widowControl w:val="0"/>
        <w:numPr>
          <w:ilvl w:val="0"/>
          <w:numId w:val="12"/>
        </w:numPr>
        <w:contextualSpacing/>
        <w:rPr>
          <w:rFonts w:eastAsia="SimSun"/>
          <w:szCs w:val="20"/>
        </w:rPr>
      </w:pPr>
      <w:r w:rsidRPr="00B16FB3">
        <w:rPr>
          <w:rFonts w:eastAsia="SimSun"/>
          <w:szCs w:val="20"/>
        </w:rPr>
        <w:t>The relays (mechanical life of 1 million cycles) driving the outputs shall be properly conditioned for transients associated with turning on-off the coils. Relays shall be properly snubbed to limit spikes of 1000V p-p.</w:t>
      </w:r>
    </w:p>
    <w:p w14:paraId="3CE282F6" w14:textId="77777777" w:rsidR="00B16FB3" w:rsidRPr="00B16FB3" w:rsidRDefault="00B16FB3" w:rsidP="00B16FB3">
      <w:pPr>
        <w:widowControl w:val="0"/>
        <w:ind w:left="1800"/>
        <w:contextualSpacing/>
        <w:rPr>
          <w:rFonts w:eastAsia="SimSun"/>
          <w:szCs w:val="20"/>
        </w:rPr>
      </w:pPr>
    </w:p>
    <w:p w14:paraId="58C6F8C6" w14:textId="77777777" w:rsidR="00B16FB3" w:rsidRPr="00B16FB3" w:rsidRDefault="00B16FB3" w:rsidP="004412A2">
      <w:pPr>
        <w:widowControl w:val="0"/>
        <w:numPr>
          <w:ilvl w:val="0"/>
          <w:numId w:val="12"/>
        </w:numPr>
        <w:contextualSpacing/>
        <w:rPr>
          <w:rFonts w:eastAsia="SimSun"/>
          <w:szCs w:val="20"/>
        </w:rPr>
      </w:pPr>
      <w:r w:rsidRPr="00B16FB3">
        <w:rPr>
          <w:rFonts w:eastAsia="SimSun"/>
          <w:szCs w:val="20"/>
        </w:rPr>
        <w:t xml:space="preserve">The silk screen on the PCB shall be marked with input &amp; output names as defined by </w:t>
      </w:r>
      <w:r w:rsidRPr="00B16FB3">
        <w:rPr>
          <w:rFonts w:eastAsia="SimSun"/>
          <w:szCs w:val="20"/>
        </w:rPr>
        <w:fldChar w:fldCharType="begin"/>
      </w:r>
      <w:r w:rsidRPr="00B16FB3">
        <w:rPr>
          <w:rFonts w:eastAsia="SimSun"/>
          <w:szCs w:val="20"/>
        </w:rPr>
        <w:instrText xml:space="preserve"> REF _Ref403556451 \h </w:instrText>
      </w:r>
      <w:r w:rsidRPr="00B16FB3">
        <w:rPr>
          <w:rFonts w:eastAsia="SimSun"/>
          <w:szCs w:val="20"/>
        </w:rPr>
      </w:r>
      <w:r w:rsidRPr="00B16FB3">
        <w:rPr>
          <w:rFonts w:eastAsia="SimSun"/>
          <w:szCs w:val="20"/>
        </w:rPr>
        <w:fldChar w:fldCharType="separate"/>
      </w:r>
      <w:r w:rsidR="00E015A1" w:rsidRPr="00316B35">
        <w:rPr>
          <w:rFonts w:eastAsia="SimSun"/>
          <w:b/>
          <w:bCs/>
        </w:rPr>
        <w:t xml:space="preserve">Figure </w:t>
      </w:r>
      <w:r w:rsidR="00E015A1">
        <w:rPr>
          <w:rFonts w:eastAsia="SimSun"/>
          <w:b/>
          <w:bCs/>
          <w:noProof/>
        </w:rPr>
        <w:t>3</w:t>
      </w:r>
      <w:r w:rsidRPr="00B16FB3">
        <w:rPr>
          <w:rFonts w:eastAsia="SimSun"/>
          <w:szCs w:val="20"/>
        </w:rPr>
        <w:fldChar w:fldCharType="end"/>
      </w:r>
      <w:r w:rsidRPr="00B16FB3">
        <w:rPr>
          <w:rFonts w:eastAsia="SimSun"/>
          <w:szCs w:val="20"/>
        </w:rPr>
        <w:t xml:space="preserve">. </w:t>
      </w:r>
    </w:p>
    <w:p w14:paraId="6442A2DD" w14:textId="77777777" w:rsidR="00B16FB3" w:rsidRPr="00B16FB3" w:rsidRDefault="00B16FB3" w:rsidP="00B16FB3">
      <w:pPr>
        <w:widowControl w:val="0"/>
        <w:contextualSpacing/>
        <w:rPr>
          <w:rFonts w:eastAsia="SimSun"/>
          <w:szCs w:val="20"/>
        </w:rPr>
      </w:pPr>
    </w:p>
    <w:p w14:paraId="6B6ED771" w14:textId="77777777" w:rsidR="00B16FB3" w:rsidRPr="00B16FB3" w:rsidRDefault="00B16FB3" w:rsidP="004412A2">
      <w:pPr>
        <w:widowControl w:val="0"/>
        <w:numPr>
          <w:ilvl w:val="0"/>
          <w:numId w:val="12"/>
        </w:numPr>
        <w:contextualSpacing/>
        <w:rPr>
          <w:rFonts w:eastAsia="SimSun"/>
          <w:szCs w:val="20"/>
        </w:rPr>
      </w:pPr>
      <w:r w:rsidRPr="00B16FB3">
        <w:rPr>
          <w:rFonts w:eastAsia="SimSun"/>
          <w:szCs w:val="20"/>
        </w:rPr>
        <w:t>The system inputs shall be properly clamped to comply with section 2.1.4 requirements before being presented to the microprocessor.</w:t>
      </w:r>
    </w:p>
    <w:p w14:paraId="164BFE1E" w14:textId="77777777" w:rsidR="00B16FB3" w:rsidRPr="00B16FB3" w:rsidRDefault="00B16FB3" w:rsidP="00B16FB3">
      <w:pPr>
        <w:widowControl w:val="0"/>
        <w:ind w:left="720"/>
        <w:contextualSpacing/>
        <w:rPr>
          <w:rFonts w:ascii="Courier" w:eastAsia="SimSun" w:hAnsi="Courier"/>
          <w:szCs w:val="20"/>
        </w:rPr>
      </w:pPr>
    </w:p>
    <w:p w14:paraId="7C60864F" w14:textId="77777777" w:rsidR="00B16FB3" w:rsidRPr="00B16FB3" w:rsidRDefault="00BD0388" w:rsidP="00340889">
      <w:pPr>
        <w:widowControl w:val="0"/>
        <w:contextualSpacing/>
        <w:jc w:val="center"/>
        <w:rPr>
          <w:rFonts w:eastAsia="SimSun"/>
          <w:szCs w:val="20"/>
        </w:rPr>
      </w:pPr>
      <w:r>
        <w:rPr>
          <w:noProof/>
        </w:rPr>
        <w:drawing>
          <wp:inline distT="0" distB="0" distL="0" distR="0" wp14:anchorId="40B180EF" wp14:editId="74AC1AB3">
            <wp:extent cx="594360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9975"/>
                    </a:xfrm>
                    <a:prstGeom prst="rect">
                      <a:avLst/>
                    </a:prstGeom>
                  </pic:spPr>
                </pic:pic>
              </a:graphicData>
            </a:graphic>
          </wp:inline>
        </w:drawing>
      </w:r>
    </w:p>
    <w:p w14:paraId="1E0D747F" w14:textId="2DB007A0" w:rsidR="00B16FB3" w:rsidRPr="00316B35" w:rsidRDefault="00B16FB3" w:rsidP="00B16FB3">
      <w:pPr>
        <w:widowControl w:val="0"/>
        <w:spacing w:after="200"/>
        <w:jc w:val="center"/>
        <w:rPr>
          <w:b/>
        </w:rPr>
      </w:pPr>
      <w:bookmarkStart w:id="297" w:name="_Ref403556451"/>
      <w:r w:rsidRPr="00316B35">
        <w:rPr>
          <w:rFonts w:eastAsia="SimSun"/>
          <w:b/>
          <w:bCs/>
        </w:rPr>
        <w:t xml:space="preserve">Figure </w:t>
      </w:r>
      <w:r w:rsidRPr="00316B35">
        <w:rPr>
          <w:rFonts w:eastAsia="SimSun"/>
          <w:b/>
          <w:bCs/>
        </w:rPr>
        <w:fldChar w:fldCharType="begin"/>
      </w:r>
      <w:r w:rsidRPr="00316B35">
        <w:rPr>
          <w:rFonts w:eastAsia="SimSun"/>
          <w:b/>
          <w:bCs/>
        </w:rPr>
        <w:instrText xml:space="preserve"> SEQ Figure \* ARABIC </w:instrText>
      </w:r>
      <w:r w:rsidRPr="00316B35">
        <w:rPr>
          <w:rFonts w:eastAsia="SimSun"/>
          <w:b/>
          <w:bCs/>
        </w:rPr>
        <w:fldChar w:fldCharType="separate"/>
      </w:r>
      <w:r w:rsidR="00BB415B">
        <w:rPr>
          <w:rFonts w:eastAsia="SimSun"/>
          <w:b/>
          <w:bCs/>
          <w:noProof/>
        </w:rPr>
        <w:t>3</w:t>
      </w:r>
      <w:r w:rsidRPr="00316B35">
        <w:rPr>
          <w:rFonts w:eastAsia="SimSun"/>
          <w:b/>
          <w:bCs/>
        </w:rPr>
        <w:fldChar w:fldCharType="end"/>
      </w:r>
      <w:bookmarkEnd w:id="297"/>
      <w:r w:rsidRPr="00316B35">
        <w:rPr>
          <w:rFonts w:eastAsia="SimSun"/>
          <w:b/>
          <w:bCs/>
        </w:rPr>
        <w:t>: Control Board Silkscreen</w:t>
      </w:r>
    </w:p>
    <w:p w14:paraId="053ADFEB" w14:textId="77777777" w:rsidR="00B16FB3" w:rsidRPr="00B16FB3" w:rsidRDefault="00B16FB3" w:rsidP="004412A2">
      <w:pPr>
        <w:keepNext/>
        <w:keepLines/>
        <w:widowControl w:val="0"/>
        <w:numPr>
          <w:ilvl w:val="0"/>
          <w:numId w:val="2"/>
        </w:numPr>
        <w:spacing w:before="480"/>
        <w:outlineLvl w:val="0"/>
        <w:rPr>
          <w:rFonts w:ascii="Cambria" w:hAnsi="Cambria"/>
          <w:b/>
          <w:bCs/>
          <w:sz w:val="28"/>
          <w:szCs w:val="28"/>
        </w:rPr>
      </w:pPr>
      <w:bookmarkStart w:id="298" w:name="_Toc435192392"/>
      <w:bookmarkStart w:id="299" w:name="_Toc447538056"/>
      <w:r w:rsidRPr="00B16FB3">
        <w:rPr>
          <w:rFonts w:ascii="Cambria" w:hAnsi="Cambria"/>
          <w:b/>
          <w:bCs/>
          <w:sz w:val="28"/>
          <w:szCs w:val="28"/>
        </w:rPr>
        <w:t>System Functions</w:t>
      </w:r>
      <w:bookmarkEnd w:id="298"/>
      <w:bookmarkEnd w:id="299"/>
    </w:p>
    <w:p w14:paraId="3EACDB31" w14:textId="77777777" w:rsidR="00B16FB3" w:rsidRPr="00B16FB3" w:rsidRDefault="00B16FB3" w:rsidP="00B16FB3">
      <w:pPr>
        <w:widowControl w:val="0"/>
        <w:rPr>
          <w:rFonts w:ascii="Courier" w:eastAsia="SimSun" w:hAnsi="Courier"/>
          <w:szCs w:val="20"/>
        </w:rPr>
      </w:pPr>
    </w:p>
    <w:p w14:paraId="0861AFB6"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300" w:name="_Toc435192393"/>
      <w:bookmarkStart w:id="301" w:name="_Toc447538057"/>
      <w:r w:rsidRPr="00B16FB3">
        <w:rPr>
          <w:rFonts w:ascii="Cambria" w:hAnsi="Cambria"/>
          <w:b/>
          <w:bCs/>
          <w:sz w:val="26"/>
          <w:szCs w:val="26"/>
        </w:rPr>
        <w:t>LEDs</w:t>
      </w:r>
      <w:bookmarkEnd w:id="300"/>
      <w:bookmarkEnd w:id="301"/>
    </w:p>
    <w:p w14:paraId="269E827B" w14:textId="77777777" w:rsidR="00B16FB3" w:rsidRPr="00B16FB3" w:rsidRDefault="00B16FB3" w:rsidP="00B16FB3">
      <w:pPr>
        <w:widowControl w:val="0"/>
        <w:rPr>
          <w:rFonts w:ascii="Courier" w:eastAsia="SimSun" w:hAnsi="Courier"/>
          <w:szCs w:val="20"/>
        </w:rPr>
      </w:pPr>
    </w:p>
    <w:p w14:paraId="2A00665A"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Status LED indicators on user interface for NEO only: </w:t>
      </w:r>
    </w:p>
    <w:p w14:paraId="6C6350FA"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ON/OF</w:t>
      </w:r>
      <w:r w:rsidR="00316B35">
        <w:rPr>
          <w:rFonts w:eastAsia="SimSun"/>
          <w:szCs w:val="20"/>
        </w:rPr>
        <w:t>F</w:t>
      </w:r>
      <w:r w:rsidRPr="00B16FB3">
        <w:rPr>
          <w:rFonts w:eastAsia="SimSun"/>
          <w:szCs w:val="20"/>
        </w:rPr>
        <w:t xml:space="preserve"> Indicator LED</w:t>
      </w:r>
    </w:p>
    <w:p w14:paraId="39266F32"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 xml:space="preserve">Full Bin - This indicator shall be illuminated when the damper/curtain switch is open, opposite to the damper switch LED on control board. </w:t>
      </w:r>
    </w:p>
    <w:p w14:paraId="1284AC0E"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 xml:space="preserve">Service Required </w:t>
      </w:r>
    </w:p>
    <w:p w14:paraId="06C9553A"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4 hour Delay</w:t>
      </w:r>
    </w:p>
    <w:p w14:paraId="74D75820"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12 hour Delay</w:t>
      </w:r>
    </w:p>
    <w:p w14:paraId="045CBD76"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24 hour Delay</w:t>
      </w:r>
    </w:p>
    <w:p w14:paraId="74DD18D4"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Clean Indicator</w:t>
      </w:r>
    </w:p>
    <w:p w14:paraId="610E695C" w14:textId="77777777" w:rsidR="00B16FB3" w:rsidRPr="00B16FB3" w:rsidRDefault="00B16FB3" w:rsidP="00B16FB3">
      <w:pPr>
        <w:widowControl w:val="0"/>
        <w:ind w:left="1080"/>
        <w:contextualSpacing/>
        <w:rPr>
          <w:rFonts w:eastAsia="SimSun"/>
          <w:szCs w:val="20"/>
        </w:rPr>
      </w:pPr>
    </w:p>
    <w:p w14:paraId="00ECE171"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Status LED (SMD 10-20 mA) indicators on the board: </w:t>
      </w:r>
    </w:p>
    <w:p w14:paraId="1A915890"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Harvest (Red)</w:t>
      </w:r>
    </w:p>
    <w:p w14:paraId="54FF3BBE"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Safety Limit 1 (Red)</w:t>
      </w:r>
    </w:p>
    <w:p w14:paraId="5EA3CC8A"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Safety Limit 2 (Red)</w:t>
      </w:r>
    </w:p>
    <w:p w14:paraId="4CEAAA7D"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Each Relay (Red – low voltage side)</w:t>
      </w:r>
    </w:p>
    <w:p w14:paraId="619B6DE0"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Damper Switch (Green/Full Bin)</w:t>
      </w:r>
    </w:p>
    <w:p w14:paraId="22D31CDE"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Low Level Float (Green)</w:t>
      </w:r>
    </w:p>
    <w:p w14:paraId="1807391B"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High Level Float (Green)</w:t>
      </w:r>
    </w:p>
    <w:p w14:paraId="68268D15"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Test Mode (Green)</w:t>
      </w:r>
    </w:p>
    <w:p w14:paraId="29FF5B63" w14:textId="77777777" w:rsidR="00B16FB3" w:rsidRDefault="00B16FB3" w:rsidP="004412A2">
      <w:pPr>
        <w:widowControl w:val="0"/>
        <w:numPr>
          <w:ilvl w:val="0"/>
          <w:numId w:val="8"/>
        </w:numPr>
        <w:contextualSpacing/>
        <w:rPr>
          <w:rFonts w:eastAsia="SimSun"/>
          <w:szCs w:val="20"/>
        </w:rPr>
      </w:pPr>
      <w:r w:rsidRPr="00B16FB3">
        <w:rPr>
          <w:rFonts w:eastAsia="SimSun"/>
          <w:szCs w:val="20"/>
        </w:rPr>
        <w:t>Clean Mode (Yellow)</w:t>
      </w:r>
    </w:p>
    <w:p w14:paraId="4461A900" w14:textId="77777777" w:rsidR="0057594C" w:rsidRPr="00316B35" w:rsidRDefault="0057594C" w:rsidP="004412A2">
      <w:pPr>
        <w:widowControl w:val="0"/>
        <w:numPr>
          <w:ilvl w:val="0"/>
          <w:numId w:val="8"/>
        </w:numPr>
        <w:contextualSpacing/>
        <w:rPr>
          <w:rFonts w:eastAsia="SimSun"/>
          <w:szCs w:val="20"/>
        </w:rPr>
      </w:pPr>
      <w:r w:rsidRPr="00316B35">
        <w:rPr>
          <w:rFonts w:eastAsia="SimSun"/>
          <w:szCs w:val="20"/>
        </w:rPr>
        <w:t>Thermistor (</w:t>
      </w:r>
      <w:r w:rsidR="00F410FF" w:rsidRPr="00316B35">
        <w:rPr>
          <w:rFonts w:eastAsia="SimSun"/>
          <w:szCs w:val="20"/>
        </w:rPr>
        <w:t>Red</w:t>
      </w:r>
      <w:r w:rsidRPr="00316B35">
        <w:rPr>
          <w:rFonts w:eastAsia="SimSun"/>
          <w:szCs w:val="20"/>
        </w:rPr>
        <w:t>)</w:t>
      </w:r>
    </w:p>
    <w:p w14:paraId="719D3C24" w14:textId="77777777" w:rsidR="00B16FB3" w:rsidRPr="00B16FB3" w:rsidRDefault="00B16FB3" w:rsidP="00B16FB3">
      <w:pPr>
        <w:widowControl w:val="0"/>
        <w:ind w:left="1080"/>
        <w:contextualSpacing/>
        <w:rPr>
          <w:rFonts w:eastAsia="SimSun"/>
          <w:szCs w:val="20"/>
        </w:rPr>
      </w:pPr>
    </w:p>
    <w:p w14:paraId="3819146F"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302" w:name="_Toc435192394"/>
      <w:bookmarkStart w:id="303" w:name="_Toc447538058"/>
      <w:r w:rsidRPr="00B16FB3">
        <w:rPr>
          <w:rFonts w:ascii="Cambria" w:hAnsi="Cambria"/>
          <w:b/>
          <w:bCs/>
          <w:sz w:val="26"/>
          <w:szCs w:val="26"/>
        </w:rPr>
        <w:t>Sequence of Operation</w:t>
      </w:r>
      <w:bookmarkEnd w:id="302"/>
      <w:bookmarkEnd w:id="303"/>
    </w:p>
    <w:p w14:paraId="3531BAC5"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04" w:name="_Toc435192395"/>
      <w:bookmarkStart w:id="305" w:name="_Toc447538059"/>
      <w:r w:rsidRPr="00B16FB3">
        <w:rPr>
          <w:rFonts w:ascii="Cambria" w:hAnsi="Cambria"/>
          <w:b/>
          <w:bCs/>
          <w:szCs w:val="20"/>
        </w:rPr>
        <w:t>Ice Making Mode</w:t>
      </w:r>
      <w:bookmarkEnd w:id="304"/>
      <w:bookmarkEnd w:id="305"/>
    </w:p>
    <w:p w14:paraId="4FD6E63E" w14:textId="77777777" w:rsidR="00B16FB3" w:rsidRPr="00B16FB3" w:rsidRDefault="00B16FB3" w:rsidP="00B16FB3">
      <w:pPr>
        <w:widowControl w:val="0"/>
        <w:ind w:left="1080"/>
        <w:contextualSpacing/>
        <w:rPr>
          <w:rFonts w:eastAsia="SimSun"/>
          <w:szCs w:val="20"/>
        </w:rPr>
      </w:pPr>
    </w:p>
    <w:p w14:paraId="024BA7BA"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For Neo</w:t>
      </w:r>
    </w:p>
    <w:p w14:paraId="2B6E3DD3" w14:textId="77777777" w:rsidR="00B16FB3" w:rsidRPr="00B16FB3" w:rsidRDefault="00B16FB3" w:rsidP="00B16FB3">
      <w:pPr>
        <w:widowControl w:val="0"/>
        <w:ind w:left="1080"/>
        <w:contextualSpacing/>
        <w:rPr>
          <w:rFonts w:eastAsia="SimSun"/>
          <w:szCs w:val="20"/>
        </w:rPr>
      </w:pPr>
      <w:r w:rsidRPr="00B16FB3">
        <w:rPr>
          <w:rFonts w:eastAsia="SimSun"/>
          <w:szCs w:val="20"/>
        </w:rPr>
        <w:t>The membrane ON/OFF switch is pushed for 50ms to start the ice making mode which energizes the ON/OFF LED on the user interface. The damper switch must be closed for 2 seconds to start the ice machine operation. If the ON/OFF button is depressed again for 3 seconds, the machine shall go into shut down and the LED indicator shall turn OFF.  The full bin LED on the user interface shall illuminate whenever the damper switch is open, while the full bin LED on the control board shall be OFF, the opposite for each when the damper switch is closed.</w:t>
      </w:r>
    </w:p>
    <w:p w14:paraId="3F46846C" w14:textId="77777777" w:rsidR="00B16FB3" w:rsidRPr="00B16FB3" w:rsidRDefault="00B16FB3" w:rsidP="00B16FB3">
      <w:pPr>
        <w:widowControl w:val="0"/>
        <w:ind w:left="1080"/>
        <w:contextualSpacing/>
        <w:rPr>
          <w:rFonts w:eastAsia="SimSun"/>
          <w:szCs w:val="20"/>
        </w:rPr>
      </w:pPr>
    </w:p>
    <w:p w14:paraId="0F52F9A1"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KoolAire</w:t>
      </w:r>
    </w:p>
    <w:p w14:paraId="7D3F5985" w14:textId="77777777" w:rsidR="00B16FB3" w:rsidRPr="00B16FB3" w:rsidRDefault="00B16FB3" w:rsidP="00B16FB3">
      <w:pPr>
        <w:widowControl w:val="0"/>
        <w:ind w:left="1080"/>
        <w:contextualSpacing/>
        <w:rPr>
          <w:rFonts w:eastAsia="SimSun"/>
          <w:szCs w:val="20"/>
        </w:rPr>
      </w:pPr>
      <w:r w:rsidRPr="00B16FB3">
        <w:rPr>
          <w:rFonts w:eastAsia="SimSun"/>
          <w:szCs w:val="20"/>
        </w:rPr>
        <w:t>Moving the toggle switch to ICE will start the ice making mode. The full bin LED on the control board shall be OFF on a full bin condition. When the damper/curtain switch is open the control board LED is OFF.  The LED is ON when the damper/curtain switch is closed.</w:t>
      </w:r>
    </w:p>
    <w:p w14:paraId="025A40D3" w14:textId="77777777" w:rsidR="00B16FB3" w:rsidRPr="00B16FB3" w:rsidRDefault="00B16FB3" w:rsidP="00B16FB3">
      <w:pPr>
        <w:widowControl w:val="0"/>
        <w:ind w:left="1080"/>
        <w:contextualSpacing/>
        <w:rPr>
          <w:rFonts w:eastAsia="SimSun"/>
          <w:b/>
        </w:rPr>
      </w:pPr>
    </w:p>
    <w:p w14:paraId="5B759BB8"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2</w:t>
      </w:r>
      <w:r w:rsidRPr="00B16FB3">
        <w:rPr>
          <w:rFonts w:eastAsia="SimSun"/>
          <w:b/>
          <w:bCs/>
        </w:rPr>
        <w:fldChar w:fldCharType="end"/>
      </w:r>
      <w:r w:rsidRPr="00B16FB3">
        <w:rPr>
          <w:rFonts w:eastAsia="SimSun"/>
          <w:b/>
          <w:bCs/>
        </w:rPr>
        <w:t>: LED Conditions</w:t>
      </w:r>
    </w:p>
    <w:tbl>
      <w:tblPr>
        <w:tblW w:w="0" w:type="auto"/>
        <w:jc w:val="center"/>
        <w:tblCellMar>
          <w:left w:w="0" w:type="dxa"/>
          <w:right w:w="0" w:type="dxa"/>
        </w:tblCellMar>
        <w:tblLook w:val="04A0" w:firstRow="1" w:lastRow="0" w:firstColumn="1" w:lastColumn="0" w:noHBand="0" w:noVBand="1"/>
      </w:tblPr>
      <w:tblGrid>
        <w:gridCol w:w="1596"/>
        <w:gridCol w:w="1596"/>
        <w:gridCol w:w="1596"/>
        <w:gridCol w:w="1596"/>
        <w:gridCol w:w="1596"/>
      </w:tblGrid>
      <w:tr w:rsidR="00B16FB3" w:rsidRPr="00B16FB3" w14:paraId="14988E4F" w14:textId="77777777" w:rsidTr="008E76D1">
        <w:trPr>
          <w:jc w:val="center"/>
        </w:trPr>
        <w:tc>
          <w:tcPr>
            <w:tcW w:w="15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E3BD1C" w14:textId="77777777" w:rsidR="00B16FB3" w:rsidRPr="00B16FB3" w:rsidRDefault="00B16FB3" w:rsidP="00B16FB3">
            <w:pPr>
              <w:widowControl w:val="0"/>
              <w:rPr>
                <w:rFonts w:eastAsia="Calibri"/>
                <w:sz w:val="22"/>
                <w:szCs w:val="22"/>
              </w:rPr>
            </w:pPr>
          </w:p>
        </w:tc>
        <w:tc>
          <w:tcPr>
            <w:tcW w:w="319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DAAECB" w14:textId="77777777" w:rsidR="00B16FB3" w:rsidRPr="00B16FB3" w:rsidRDefault="00B16FB3" w:rsidP="00B16FB3">
            <w:pPr>
              <w:widowControl w:val="0"/>
              <w:jc w:val="center"/>
              <w:rPr>
                <w:rFonts w:eastAsia="Calibri"/>
                <w:sz w:val="22"/>
                <w:szCs w:val="22"/>
              </w:rPr>
            </w:pPr>
            <w:r w:rsidRPr="00B16FB3">
              <w:rPr>
                <w:rFonts w:eastAsia="SimSun"/>
                <w:szCs w:val="20"/>
              </w:rPr>
              <w:t>Neo’s LED</w:t>
            </w:r>
          </w:p>
        </w:tc>
        <w:tc>
          <w:tcPr>
            <w:tcW w:w="319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70707F" w14:textId="77777777" w:rsidR="00B16FB3" w:rsidRPr="00B16FB3" w:rsidRDefault="00B16FB3" w:rsidP="00B16FB3">
            <w:pPr>
              <w:widowControl w:val="0"/>
              <w:jc w:val="center"/>
              <w:rPr>
                <w:rFonts w:eastAsia="Calibri"/>
                <w:sz w:val="22"/>
                <w:szCs w:val="22"/>
              </w:rPr>
            </w:pPr>
            <w:r w:rsidRPr="00B16FB3">
              <w:rPr>
                <w:rFonts w:eastAsia="SimSun"/>
                <w:szCs w:val="20"/>
              </w:rPr>
              <w:t>KoolAire’s LED</w:t>
            </w:r>
          </w:p>
        </w:tc>
      </w:tr>
      <w:tr w:rsidR="00B16FB3" w:rsidRPr="00B16FB3" w14:paraId="253DA218" w14:textId="77777777" w:rsidTr="008E76D1">
        <w:trPr>
          <w:jc w:val="center"/>
        </w:trPr>
        <w:tc>
          <w:tcPr>
            <w:tcW w:w="15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981BD4" w14:textId="77777777" w:rsidR="00B16FB3" w:rsidRPr="00B16FB3" w:rsidRDefault="00B16FB3" w:rsidP="00B16FB3">
            <w:pPr>
              <w:widowControl w:val="0"/>
              <w:rPr>
                <w:rFonts w:eastAsia="Calibri"/>
                <w:sz w:val="22"/>
                <w:szCs w:val="22"/>
              </w:rPr>
            </w:pPr>
            <w:r w:rsidRPr="00B16FB3">
              <w:rPr>
                <w:rFonts w:eastAsia="SimSun"/>
                <w:szCs w:val="20"/>
              </w:rPr>
              <w:t>Condition</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55707785" w14:textId="77777777" w:rsidR="00B16FB3" w:rsidRPr="00B16FB3" w:rsidRDefault="00B16FB3" w:rsidP="00B16FB3">
            <w:pPr>
              <w:widowControl w:val="0"/>
              <w:rPr>
                <w:rFonts w:eastAsia="Calibri"/>
                <w:sz w:val="22"/>
                <w:szCs w:val="22"/>
              </w:rPr>
            </w:pPr>
            <w:r w:rsidRPr="00B16FB3">
              <w:rPr>
                <w:rFonts w:eastAsia="SimSun"/>
                <w:szCs w:val="20"/>
              </w:rPr>
              <w:t>Control Board</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56A60B8C" w14:textId="77777777" w:rsidR="00B16FB3" w:rsidRPr="00B16FB3" w:rsidRDefault="00B16FB3" w:rsidP="00B16FB3">
            <w:pPr>
              <w:widowControl w:val="0"/>
              <w:rPr>
                <w:rFonts w:eastAsia="Calibri"/>
                <w:sz w:val="22"/>
                <w:szCs w:val="22"/>
              </w:rPr>
            </w:pPr>
            <w:r w:rsidRPr="00B16FB3">
              <w:rPr>
                <w:rFonts w:eastAsia="SimSun"/>
                <w:szCs w:val="20"/>
              </w:rPr>
              <w:t>User interface</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3B15D8B8" w14:textId="77777777" w:rsidR="00B16FB3" w:rsidRPr="00B16FB3" w:rsidRDefault="00B16FB3" w:rsidP="00B16FB3">
            <w:pPr>
              <w:widowControl w:val="0"/>
              <w:rPr>
                <w:rFonts w:eastAsia="Calibri"/>
                <w:sz w:val="22"/>
                <w:szCs w:val="22"/>
              </w:rPr>
            </w:pPr>
            <w:r w:rsidRPr="00B16FB3">
              <w:rPr>
                <w:rFonts w:eastAsia="SimSun"/>
                <w:szCs w:val="20"/>
              </w:rPr>
              <w:t>Control Board</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5027E309" w14:textId="77777777" w:rsidR="00B16FB3" w:rsidRPr="00B16FB3" w:rsidRDefault="00B16FB3" w:rsidP="00B16FB3">
            <w:pPr>
              <w:widowControl w:val="0"/>
              <w:rPr>
                <w:rFonts w:eastAsia="Calibri"/>
                <w:sz w:val="22"/>
                <w:szCs w:val="22"/>
              </w:rPr>
            </w:pPr>
            <w:r w:rsidRPr="00B16FB3">
              <w:rPr>
                <w:rFonts w:eastAsia="SimSun"/>
                <w:szCs w:val="20"/>
              </w:rPr>
              <w:t>User interface</w:t>
            </w:r>
          </w:p>
        </w:tc>
      </w:tr>
      <w:tr w:rsidR="00B16FB3" w:rsidRPr="00B16FB3" w14:paraId="16357E59" w14:textId="77777777" w:rsidTr="008E76D1">
        <w:trPr>
          <w:jc w:val="center"/>
        </w:trPr>
        <w:tc>
          <w:tcPr>
            <w:tcW w:w="15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8033AE" w14:textId="77777777" w:rsidR="00B16FB3" w:rsidRPr="00B16FB3" w:rsidRDefault="00B16FB3" w:rsidP="00B16FB3">
            <w:pPr>
              <w:widowControl w:val="0"/>
              <w:rPr>
                <w:rFonts w:eastAsia="Calibri"/>
                <w:sz w:val="22"/>
                <w:szCs w:val="22"/>
              </w:rPr>
            </w:pPr>
            <w:r w:rsidRPr="00B16FB3">
              <w:rPr>
                <w:rFonts w:eastAsia="SimSun"/>
                <w:szCs w:val="20"/>
              </w:rPr>
              <w:t>Bin full</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794B868E"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6175E873" w14:textId="77777777" w:rsidR="00B16FB3" w:rsidRPr="00B16FB3" w:rsidRDefault="00B16FB3" w:rsidP="00B16FB3">
            <w:pPr>
              <w:widowControl w:val="0"/>
              <w:rPr>
                <w:rFonts w:eastAsia="Calibri"/>
                <w:sz w:val="22"/>
                <w:szCs w:val="22"/>
              </w:rPr>
            </w:pPr>
            <w:r w:rsidRPr="00B16FB3">
              <w:rPr>
                <w:rFonts w:eastAsia="SimSun"/>
                <w:szCs w:val="20"/>
              </w:rPr>
              <w:t>ON</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03636F27"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18ABE9D0" w14:textId="77777777" w:rsidR="00B16FB3" w:rsidRPr="00B16FB3" w:rsidRDefault="00B16FB3" w:rsidP="00B16FB3">
            <w:pPr>
              <w:widowControl w:val="0"/>
              <w:rPr>
                <w:rFonts w:eastAsia="Calibri"/>
                <w:sz w:val="22"/>
                <w:szCs w:val="22"/>
              </w:rPr>
            </w:pPr>
            <w:r w:rsidRPr="00B16FB3">
              <w:rPr>
                <w:rFonts w:eastAsia="SimSun"/>
                <w:szCs w:val="20"/>
              </w:rPr>
              <w:t>N/A</w:t>
            </w:r>
          </w:p>
        </w:tc>
      </w:tr>
      <w:tr w:rsidR="00B16FB3" w:rsidRPr="00B16FB3" w14:paraId="595E017B" w14:textId="77777777" w:rsidTr="008E76D1">
        <w:trPr>
          <w:jc w:val="center"/>
        </w:trPr>
        <w:tc>
          <w:tcPr>
            <w:tcW w:w="15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3CCF23" w14:textId="77777777" w:rsidR="00B16FB3" w:rsidRPr="00B16FB3" w:rsidRDefault="00B16FB3" w:rsidP="00B16FB3">
            <w:pPr>
              <w:widowControl w:val="0"/>
              <w:rPr>
                <w:rFonts w:eastAsia="Calibri"/>
                <w:sz w:val="22"/>
                <w:szCs w:val="22"/>
              </w:rPr>
            </w:pPr>
            <w:r w:rsidRPr="00B16FB3">
              <w:rPr>
                <w:rFonts w:eastAsia="SimSun"/>
                <w:szCs w:val="20"/>
              </w:rPr>
              <w:t>NOT Bin full</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40E32B09" w14:textId="77777777" w:rsidR="00B16FB3" w:rsidRPr="00B16FB3" w:rsidRDefault="00B16FB3" w:rsidP="00B16FB3">
            <w:pPr>
              <w:widowControl w:val="0"/>
              <w:rPr>
                <w:rFonts w:eastAsia="Calibri"/>
                <w:sz w:val="22"/>
                <w:szCs w:val="22"/>
              </w:rPr>
            </w:pPr>
            <w:r w:rsidRPr="00B16FB3">
              <w:rPr>
                <w:rFonts w:eastAsia="SimSun"/>
                <w:szCs w:val="20"/>
              </w:rPr>
              <w:t>ON</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65F6D062"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48A530D1" w14:textId="77777777" w:rsidR="00B16FB3" w:rsidRPr="00B16FB3" w:rsidRDefault="00B16FB3" w:rsidP="00B16FB3">
            <w:pPr>
              <w:widowControl w:val="0"/>
              <w:rPr>
                <w:rFonts w:eastAsia="Calibri"/>
                <w:sz w:val="22"/>
                <w:szCs w:val="22"/>
              </w:rPr>
            </w:pPr>
            <w:r w:rsidRPr="00B16FB3">
              <w:rPr>
                <w:rFonts w:eastAsia="SimSun"/>
                <w:szCs w:val="20"/>
              </w:rPr>
              <w:t>ON</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044EAD60" w14:textId="77777777" w:rsidR="00B16FB3" w:rsidRPr="00B16FB3" w:rsidRDefault="00B16FB3" w:rsidP="00B16FB3">
            <w:pPr>
              <w:widowControl w:val="0"/>
              <w:rPr>
                <w:rFonts w:eastAsia="Calibri"/>
                <w:sz w:val="22"/>
                <w:szCs w:val="22"/>
              </w:rPr>
            </w:pPr>
            <w:r w:rsidRPr="00B16FB3">
              <w:rPr>
                <w:rFonts w:eastAsia="SimSun"/>
                <w:szCs w:val="20"/>
              </w:rPr>
              <w:t>N/A</w:t>
            </w:r>
          </w:p>
        </w:tc>
      </w:tr>
    </w:tbl>
    <w:p w14:paraId="066BC213" w14:textId="77777777" w:rsidR="00B16FB3" w:rsidRPr="00B16FB3" w:rsidRDefault="00B16FB3" w:rsidP="00B16FB3">
      <w:pPr>
        <w:widowControl w:val="0"/>
        <w:ind w:left="1080"/>
        <w:contextualSpacing/>
        <w:jc w:val="both"/>
        <w:rPr>
          <w:rFonts w:eastAsia="SimSun"/>
          <w:szCs w:val="20"/>
        </w:rPr>
      </w:pPr>
    </w:p>
    <w:p w14:paraId="6F010613" w14:textId="77777777" w:rsidR="00B16FB3" w:rsidRPr="00B16FB3" w:rsidRDefault="00B16FB3" w:rsidP="00B16FB3">
      <w:pPr>
        <w:widowControl w:val="0"/>
        <w:ind w:left="1080"/>
        <w:contextualSpacing/>
        <w:jc w:val="both"/>
        <w:rPr>
          <w:rFonts w:eastAsia="SimSun"/>
          <w:szCs w:val="20"/>
        </w:rPr>
      </w:pPr>
    </w:p>
    <w:p w14:paraId="1553096E" w14:textId="77777777" w:rsidR="00B16FB3" w:rsidRPr="00B16FB3" w:rsidRDefault="00B16FB3" w:rsidP="004412A2">
      <w:pPr>
        <w:widowControl w:val="0"/>
        <w:numPr>
          <w:ilvl w:val="0"/>
          <w:numId w:val="9"/>
        </w:numPr>
        <w:contextualSpacing/>
        <w:rPr>
          <w:rFonts w:eastAsia="SimSun"/>
          <w:szCs w:val="20"/>
        </w:rPr>
      </w:pPr>
      <w:r w:rsidRPr="00B16FB3">
        <w:rPr>
          <w:rFonts w:eastAsia="SimSun"/>
          <w:b/>
          <w:szCs w:val="20"/>
        </w:rPr>
        <w:t>Neo and KoolAire</w:t>
      </w:r>
      <w:r w:rsidRPr="00B16FB3">
        <w:rPr>
          <w:rFonts w:eastAsia="SimSun"/>
          <w:szCs w:val="20"/>
        </w:rPr>
        <w:t xml:space="preserve">, if the damper switch is open when the membrane switch is pushed to ON or toggle switch is in ICE, the control system waits until the damper switch has been closed for 2 seconds prior to entering the ice making mode. </w:t>
      </w:r>
    </w:p>
    <w:p w14:paraId="2D9D849F" w14:textId="77777777" w:rsidR="00B16FB3" w:rsidRPr="00B16FB3" w:rsidRDefault="00B16FB3" w:rsidP="00B16FB3">
      <w:pPr>
        <w:widowControl w:val="0"/>
        <w:contextualSpacing/>
        <w:rPr>
          <w:rFonts w:eastAsia="SimSun"/>
          <w:szCs w:val="20"/>
        </w:rPr>
      </w:pPr>
    </w:p>
    <w:p w14:paraId="0EF5A26E" w14:textId="77777777" w:rsidR="00B16FB3" w:rsidRPr="00B16FB3" w:rsidRDefault="00B16FB3" w:rsidP="004412A2">
      <w:pPr>
        <w:widowControl w:val="0"/>
        <w:numPr>
          <w:ilvl w:val="0"/>
          <w:numId w:val="9"/>
        </w:numPr>
        <w:contextualSpacing/>
        <w:rPr>
          <w:rFonts w:eastAsia="SimSun"/>
          <w:szCs w:val="20"/>
        </w:rPr>
      </w:pPr>
      <w:r w:rsidRPr="00B16FB3">
        <w:rPr>
          <w:rFonts w:eastAsia="SimSun"/>
          <w:szCs w:val="20"/>
        </w:rPr>
        <w:t xml:space="preserve">For </w:t>
      </w:r>
      <w:r w:rsidRPr="00B16FB3">
        <w:rPr>
          <w:rFonts w:eastAsia="SimSun"/>
          <w:b/>
          <w:szCs w:val="20"/>
        </w:rPr>
        <w:t>Neo</w:t>
      </w:r>
      <w:r w:rsidRPr="00B16FB3">
        <w:rPr>
          <w:rFonts w:eastAsia="SimSun"/>
          <w:szCs w:val="20"/>
        </w:rPr>
        <w:t xml:space="preserve">, during the </w:t>
      </w:r>
      <w:r w:rsidRPr="00B16FB3">
        <w:rPr>
          <w:rFonts w:eastAsia="SimSun"/>
          <w:i/>
          <w:szCs w:val="20"/>
        </w:rPr>
        <w:t>freeze cycle</w:t>
      </w:r>
      <w:r w:rsidRPr="00B16FB3">
        <w:rPr>
          <w:rFonts w:eastAsia="SimSun"/>
          <w:szCs w:val="20"/>
        </w:rPr>
        <w:t xml:space="preserve">, if the damper switch is open longer than 30 seconds, the </w:t>
      </w:r>
      <w:r w:rsidRPr="00B16FB3">
        <w:rPr>
          <w:rFonts w:eastAsia="SimSun"/>
          <w:i/>
          <w:szCs w:val="20"/>
        </w:rPr>
        <w:t>automatic shutdown</w:t>
      </w:r>
      <w:r w:rsidRPr="00B16FB3">
        <w:rPr>
          <w:rFonts w:eastAsia="SimSun"/>
          <w:szCs w:val="20"/>
        </w:rPr>
        <w:t xml:space="preserve"> sequence is initiated. For</w:t>
      </w:r>
      <w:r w:rsidRPr="00B16FB3">
        <w:rPr>
          <w:rFonts w:eastAsia="SimSun"/>
          <w:b/>
          <w:szCs w:val="20"/>
        </w:rPr>
        <w:t xml:space="preserve"> KoolAire</w:t>
      </w:r>
      <w:r w:rsidRPr="00B16FB3">
        <w:rPr>
          <w:rFonts w:eastAsia="SimSun"/>
          <w:szCs w:val="20"/>
        </w:rPr>
        <w:t xml:space="preserve">, during the </w:t>
      </w:r>
      <w:r w:rsidRPr="00B16FB3">
        <w:rPr>
          <w:rFonts w:eastAsia="SimSun"/>
          <w:i/>
          <w:szCs w:val="20"/>
        </w:rPr>
        <w:t>freeze cycle</w:t>
      </w:r>
      <w:r w:rsidRPr="00B16FB3">
        <w:rPr>
          <w:rFonts w:eastAsia="SimSun"/>
          <w:szCs w:val="20"/>
        </w:rPr>
        <w:t xml:space="preserve">, if the damper/curtain switch is open the ice machine shall continue the </w:t>
      </w:r>
      <w:r w:rsidRPr="00B16FB3">
        <w:rPr>
          <w:rFonts w:eastAsia="SimSun"/>
          <w:i/>
          <w:szCs w:val="20"/>
        </w:rPr>
        <w:t>freeze cycle</w:t>
      </w:r>
      <w:r w:rsidRPr="00B16FB3">
        <w:rPr>
          <w:rFonts w:eastAsia="SimSun"/>
          <w:szCs w:val="20"/>
        </w:rPr>
        <w:t xml:space="preserve"> until the </w:t>
      </w:r>
      <w:r w:rsidRPr="00B16FB3">
        <w:rPr>
          <w:rFonts w:eastAsia="SimSun"/>
          <w:i/>
          <w:szCs w:val="20"/>
        </w:rPr>
        <w:t>harvest cycle</w:t>
      </w:r>
      <w:r w:rsidRPr="00B16FB3">
        <w:rPr>
          <w:rFonts w:eastAsia="SimSun"/>
          <w:szCs w:val="20"/>
        </w:rPr>
        <w:t xml:space="preserve"> is initiated.</w:t>
      </w:r>
    </w:p>
    <w:p w14:paraId="00650133" w14:textId="77777777" w:rsidR="00B16FB3" w:rsidRPr="00B16FB3" w:rsidRDefault="00B16FB3" w:rsidP="00B16FB3">
      <w:pPr>
        <w:widowControl w:val="0"/>
        <w:contextualSpacing/>
        <w:rPr>
          <w:rFonts w:eastAsia="SimSun"/>
          <w:szCs w:val="20"/>
        </w:rPr>
      </w:pPr>
    </w:p>
    <w:p w14:paraId="3DEBAD96" w14:textId="77777777" w:rsidR="00B16FB3" w:rsidRPr="00B16FB3" w:rsidRDefault="00B16FB3" w:rsidP="004412A2">
      <w:pPr>
        <w:widowControl w:val="0"/>
        <w:numPr>
          <w:ilvl w:val="0"/>
          <w:numId w:val="9"/>
        </w:numPr>
        <w:contextualSpacing/>
        <w:rPr>
          <w:rFonts w:eastAsia="SimSun"/>
          <w:szCs w:val="20"/>
        </w:rPr>
      </w:pPr>
      <w:r w:rsidRPr="00B16FB3">
        <w:rPr>
          <w:rFonts w:eastAsia="SimSun"/>
          <w:szCs w:val="20"/>
        </w:rPr>
        <w:t xml:space="preserve">For </w:t>
      </w:r>
      <w:r w:rsidRPr="00B16FB3">
        <w:rPr>
          <w:rFonts w:eastAsia="SimSun"/>
          <w:b/>
          <w:szCs w:val="20"/>
        </w:rPr>
        <w:t>Neo</w:t>
      </w:r>
      <w:r w:rsidRPr="00B16FB3">
        <w:rPr>
          <w:rFonts w:eastAsia="SimSun"/>
          <w:szCs w:val="20"/>
        </w:rPr>
        <w:t xml:space="preserve">, if during the </w:t>
      </w:r>
      <w:r w:rsidRPr="00B16FB3">
        <w:rPr>
          <w:rFonts w:eastAsia="SimSun"/>
          <w:i/>
          <w:szCs w:val="20"/>
        </w:rPr>
        <w:t>freeze cycle</w:t>
      </w:r>
      <w:r w:rsidRPr="00B16FB3">
        <w:rPr>
          <w:rFonts w:eastAsia="SimSun"/>
          <w:szCs w:val="20"/>
        </w:rPr>
        <w:t xml:space="preserve"> the ON/OFF button is pressed and held for 3 seconds the ON/OFF LED on the user interface turns OFF with all outputs. For </w:t>
      </w:r>
      <w:r w:rsidRPr="00B16FB3">
        <w:rPr>
          <w:rFonts w:eastAsia="SimSun"/>
          <w:b/>
          <w:szCs w:val="20"/>
        </w:rPr>
        <w:t>KoolAire,</w:t>
      </w:r>
      <w:r w:rsidRPr="00B16FB3">
        <w:rPr>
          <w:rFonts w:eastAsia="SimSun"/>
          <w:szCs w:val="20"/>
        </w:rPr>
        <w:t xml:space="preserve"> this occurs if the toggle switch is flipped to OFF.</w:t>
      </w:r>
    </w:p>
    <w:p w14:paraId="156F25D8" w14:textId="77777777" w:rsidR="00B16FB3" w:rsidRPr="00B16FB3" w:rsidRDefault="00B16FB3" w:rsidP="00B16FB3">
      <w:pPr>
        <w:widowControl w:val="0"/>
        <w:ind w:left="720"/>
        <w:contextualSpacing/>
        <w:rPr>
          <w:rFonts w:ascii="Courier" w:eastAsia="SimSun" w:hAnsi="Courier"/>
          <w:szCs w:val="20"/>
        </w:rPr>
      </w:pPr>
    </w:p>
    <w:p w14:paraId="640B82DE" w14:textId="77777777" w:rsidR="00B16FB3" w:rsidRPr="00B16FB3" w:rsidRDefault="00B16FB3" w:rsidP="00B16FB3">
      <w:pPr>
        <w:widowControl w:val="0"/>
        <w:ind w:left="1440"/>
        <w:contextualSpacing/>
        <w:rPr>
          <w:rFonts w:eastAsia="SimSun"/>
          <w:szCs w:val="20"/>
        </w:rPr>
      </w:pPr>
    </w:p>
    <w:p w14:paraId="28A86FB8" w14:textId="77777777" w:rsidR="00B16FB3" w:rsidRPr="00B16FB3" w:rsidRDefault="00B16FB3" w:rsidP="00B16FB3">
      <w:pPr>
        <w:widowControl w:val="0"/>
        <w:ind w:left="720"/>
        <w:contextualSpacing/>
        <w:rPr>
          <w:rFonts w:ascii="Courier" w:eastAsia="SimSun" w:hAnsi="Courier"/>
          <w:szCs w:val="20"/>
        </w:rPr>
      </w:pPr>
    </w:p>
    <w:p w14:paraId="60D29CFD"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06" w:name="_Toc435192396"/>
      <w:bookmarkStart w:id="307" w:name="_Toc447538060"/>
      <w:r w:rsidRPr="00B16FB3">
        <w:rPr>
          <w:rFonts w:ascii="Cambria" w:hAnsi="Cambria"/>
          <w:b/>
          <w:bCs/>
          <w:szCs w:val="20"/>
        </w:rPr>
        <w:t>Initial Start-up (Ice Machine State 1)</w:t>
      </w:r>
      <w:bookmarkEnd w:id="306"/>
      <w:bookmarkEnd w:id="307"/>
    </w:p>
    <w:p w14:paraId="0ADD8A21" w14:textId="77777777" w:rsidR="00B16FB3" w:rsidRPr="00B16FB3" w:rsidRDefault="00B16FB3" w:rsidP="00B16FB3">
      <w:pPr>
        <w:widowControl w:val="0"/>
        <w:ind w:left="1080"/>
        <w:contextualSpacing/>
        <w:rPr>
          <w:rFonts w:eastAsia="SimSun"/>
          <w:szCs w:val="20"/>
        </w:rPr>
      </w:pPr>
    </w:p>
    <w:p w14:paraId="7008BCE6"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1A43A424" w14:textId="77777777" w:rsidR="00B16FB3" w:rsidRPr="00B16FB3" w:rsidRDefault="00B16FB3" w:rsidP="00B16FB3">
      <w:pPr>
        <w:widowControl w:val="0"/>
        <w:ind w:left="1080"/>
        <w:contextualSpacing/>
        <w:rPr>
          <w:rFonts w:eastAsia="SimSun"/>
          <w:szCs w:val="20"/>
        </w:rPr>
      </w:pPr>
      <w:r w:rsidRPr="00B16FB3">
        <w:rPr>
          <w:rFonts w:eastAsia="SimSun"/>
          <w:szCs w:val="20"/>
        </w:rPr>
        <w:t>When the machine is OFF and power is applied, all lights on the membrane pad are OFF with the exception of the full bin LED.  The full bin LED can be energized if the damper switch is open. At the start of the first ice making sequence, initiated by the pushing of the membrane ON/OFF button, or a change of full bin state, the dump valve solenoid is energized.  The harvest solenoid is energized 1 second after the dump valve solenoid is energized.  At 21 seconds, the harvest solenoid is energized, the dump valve solenoid is de-energized and the compressor contactor is energized. At 26 seconds the compressor contactor is energized and the harvest solenoid is de-energized.</w:t>
      </w:r>
    </w:p>
    <w:p w14:paraId="2FFCB1CD" w14:textId="77777777" w:rsidR="00B16FB3" w:rsidRPr="00B16FB3" w:rsidRDefault="00B16FB3" w:rsidP="00B16FB3">
      <w:pPr>
        <w:widowControl w:val="0"/>
        <w:ind w:left="1080"/>
        <w:contextualSpacing/>
        <w:rPr>
          <w:rFonts w:eastAsia="SimSun"/>
          <w:szCs w:val="20"/>
        </w:rPr>
      </w:pPr>
    </w:p>
    <w:p w14:paraId="0C3DCC35" w14:textId="77777777" w:rsidR="00B16FB3" w:rsidRPr="00B16FB3" w:rsidRDefault="00B16FB3" w:rsidP="00B16FB3">
      <w:pPr>
        <w:widowControl w:val="0"/>
        <w:ind w:left="1080"/>
        <w:contextualSpacing/>
        <w:rPr>
          <w:rFonts w:eastAsia="SimSun"/>
          <w:szCs w:val="20"/>
        </w:rPr>
      </w:pPr>
      <w:r w:rsidRPr="00B16FB3">
        <w:rPr>
          <w:rFonts w:eastAsia="SimSun"/>
          <w:szCs w:val="20"/>
        </w:rPr>
        <w:t>The water inlet solenoid is energized after harvest solenoid turns OFF and shall remain energized until the ice thickness float has opened and remains open for 5 continuous seconds*.</w:t>
      </w:r>
    </w:p>
    <w:p w14:paraId="39CFD2B7" w14:textId="77777777" w:rsidR="00B16FB3" w:rsidRPr="00B16FB3" w:rsidRDefault="00B16FB3" w:rsidP="00B16FB3">
      <w:pPr>
        <w:widowControl w:val="0"/>
        <w:contextualSpacing/>
        <w:jc w:val="both"/>
        <w:rPr>
          <w:rFonts w:eastAsia="SimSun"/>
          <w:szCs w:val="20"/>
        </w:rPr>
      </w:pPr>
    </w:p>
    <w:p w14:paraId="74D37890"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3</w:t>
      </w:r>
      <w:r w:rsidRPr="00B16FB3">
        <w:rPr>
          <w:rFonts w:eastAsia="SimSun"/>
          <w:b/>
          <w:bCs/>
        </w:rPr>
        <w:fldChar w:fldCharType="end"/>
      </w:r>
      <w:r w:rsidRPr="00B16FB3">
        <w:rPr>
          <w:rFonts w:eastAsia="SimSun"/>
          <w:b/>
          <w:bCs/>
        </w:rPr>
        <w:t>: Neo Initial Start-up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170"/>
        <w:gridCol w:w="900"/>
        <w:gridCol w:w="990"/>
        <w:gridCol w:w="1402"/>
        <w:gridCol w:w="2486"/>
      </w:tblGrid>
      <w:tr w:rsidR="00B16FB3" w:rsidRPr="00B37B20" w14:paraId="63BE9BFC" w14:textId="77777777" w:rsidTr="004412A2">
        <w:trPr>
          <w:jc w:val="center"/>
        </w:trPr>
        <w:tc>
          <w:tcPr>
            <w:tcW w:w="1548" w:type="dxa"/>
            <w:shd w:val="clear" w:color="auto" w:fill="auto"/>
            <w:hideMark/>
          </w:tcPr>
          <w:p w14:paraId="6FC53474" w14:textId="77777777" w:rsidR="00B16FB3" w:rsidRPr="00B37B20" w:rsidRDefault="00B16FB3" w:rsidP="004412A2">
            <w:pPr>
              <w:widowControl w:val="0"/>
              <w:rPr>
                <w:rFonts w:eastAsia="Calibri"/>
                <w:sz w:val="22"/>
                <w:szCs w:val="22"/>
              </w:rPr>
            </w:pPr>
            <w:r w:rsidRPr="00B37B20">
              <w:rPr>
                <w:rFonts w:eastAsia="SimSun"/>
                <w:szCs w:val="20"/>
              </w:rPr>
              <w:t>At Time(sec)</w:t>
            </w:r>
          </w:p>
        </w:tc>
        <w:tc>
          <w:tcPr>
            <w:tcW w:w="1170" w:type="dxa"/>
            <w:shd w:val="clear" w:color="auto" w:fill="auto"/>
            <w:hideMark/>
          </w:tcPr>
          <w:p w14:paraId="7B7A47FD" w14:textId="77777777" w:rsidR="00B16FB3" w:rsidRPr="00B37B20" w:rsidRDefault="00B16FB3" w:rsidP="004412A2">
            <w:pPr>
              <w:widowControl w:val="0"/>
              <w:rPr>
                <w:rFonts w:eastAsia="Calibri"/>
                <w:sz w:val="22"/>
                <w:szCs w:val="22"/>
              </w:rPr>
            </w:pPr>
            <w:r w:rsidRPr="00B37B20">
              <w:rPr>
                <w:rFonts w:eastAsia="SimSun"/>
                <w:szCs w:val="20"/>
              </w:rPr>
              <w:t>Dump Valve</w:t>
            </w:r>
          </w:p>
        </w:tc>
        <w:tc>
          <w:tcPr>
            <w:tcW w:w="900" w:type="dxa"/>
            <w:shd w:val="clear" w:color="auto" w:fill="auto"/>
            <w:hideMark/>
          </w:tcPr>
          <w:p w14:paraId="1D28ACDF" w14:textId="77777777" w:rsidR="00B16FB3" w:rsidRPr="00B37B20" w:rsidRDefault="00B16FB3" w:rsidP="004412A2">
            <w:pPr>
              <w:widowControl w:val="0"/>
              <w:rPr>
                <w:rFonts w:eastAsia="Calibri"/>
                <w:sz w:val="22"/>
                <w:szCs w:val="22"/>
              </w:rPr>
            </w:pPr>
            <w:r w:rsidRPr="00B37B20">
              <w:rPr>
                <w:rFonts w:eastAsia="SimSun"/>
                <w:szCs w:val="20"/>
              </w:rPr>
              <w:t>Water pump</w:t>
            </w:r>
          </w:p>
        </w:tc>
        <w:tc>
          <w:tcPr>
            <w:tcW w:w="990" w:type="dxa"/>
            <w:shd w:val="clear" w:color="auto" w:fill="auto"/>
            <w:hideMark/>
          </w:tcPr>
          <w:p w14:paraId="3C7CB982" w14:textId="77777777" w:rsidR="00B16FB3" w:rsidRPr="00B37B20" w:rsidRDefault="00B16FB3" w:rsidP="004412A2">
            <w:pPr>
              <w:widowControl w:val="0"/>
              <w:rPr>
                <w:rFonts w:eastAsia="Calibri"/>
                <w:sz w:val="22"/>
                <w:szCs w:val="22"/>
              </w:rPr>
            </w:pPr>
            <w:r w:rsidRPr="00B37B20">
              <w:rPr>
                <w:rFonts w:eastAsia="SimSun"/>
                <w:szCs w:val="20"/>
              </w:rPr>
              <w:t>Harvest</w:t>
            </w:r>
          </w:p>
        </w:tc>
        <w:tc>
          <w:tcPr>
            <w:tcW w:w="1402" w:type="dxa"/>
            <w:shd w:val="clear" w:color="auto" w:fill="auto"/>
            <w:hideMark/>
          </w:tcPr>
          <w:p w14:paraId="17E5898B" w14:textId="77777777" w:rsidR="00B16FB3" w:rsidRPr="00B37B20" w:rsidRDefault="00B16FB3" w:rsidP="004412A2">
            <w:pPr>
              <w:widowControl w:val="0"/>
              <w:jc w:val="center"/>
              <w:rPr>
                <w:rFonts w:eastAsia="Calibri"/>
                <w:sz w:val="22"/>
                <w:szCs w:val="22"/>
              </w:rPr>
            </w:pPr>
            <w:r w:rsidRPr="00B37B20">
              <w:rPr>
                <w:rFonts w:eastAsia="SimSun"/>
                <w:szCs w:val="20"/>
              </w:rPr>
              <w:t>Compressor</w:t>
            </w:r>
          </w:p>
        </w:tc>
        <w:tc>
          <w:tcPr>
            <w:tcW w:w="2486" w:type="dxa"/>
            <w:shd w:val="clear" w:color="auto" w:fill="auto"/>
          </w:tcPr>
          <w:p w14:paraId="5BDA60C0" w14:textId="77777777" w:rsidR="00B16FB3" w:rsidRPr="00B37B20" w:rsidRDefault="00B16FB3" w:rsidP="004412A2">
            <w:pPr>
              <w:widowControl w:val="0"/>
              <w:rPr>
                <w:rFonts w:eastAsia="SimSun"/>
                <w:szCs w:val="20"/>
              </w:rPr>
            </w:pPr>
            <w:r w:rsidRPr="00B37B20">
              <w:rPr>
                <w:rFonts w:eastAsia="SimSun"/>
                <w:szCs w:val="20"/>
              </w:rPr>
              <w:t xml:space="preserve">Water Inlet </w:t>
            </w:r>
          </w:p>
        </w:tc>
      </w:tr>
      <w:tr w:rsidR="00B16FB3" w:rsidRPr="00B37B20" w14:paraId="6CA53FA5" w14:textId="77777777" w:rsidTr="004412A2">
        <w:trPr>
          <w:jc w:val="center"/>
        </w:trPr>
        <w:tc>
          <w:tcPr>
            <w:tcW w:w="1548" w:type="dxa"/>
            <w:shd w:val="clear" w:color="auto" w:fill="auto"/>
          </w:tcPr>
          <w:p w14:paraId="22730484" w14:textId="77777777" w:rsidR="00B16FB3" w:rsidRPr="00B37B20" w:rsidRDefault="00B16FB3" w:rsidP="004412A2">
            <w:pPr>
              <w:widowControl w:val="0"/>
              <w:contextualSpacing/>
              <w:jc w:val="both"/>
              <w:rPr>
                <w:rFonts w:eastAsia="SimSun"/>
                <w:szCs w:val="20"/>
              </w:rPr>
            </w:pPr>
            <w:r w:rsidRPr="00B37B20">
              <w:rPr>
                <w:rFonts w:eastAsia="SimSun"/>
                <w:szCs w:val="20"/>
              </w:rPr>
              <w:t>0</w:t>
            </w:r>
          </w:p>
        </w:tc>
        <w:tc>
          <w:tcPr>
            <w:tcW w:w="1170" w:type="dxa"/>
            <w:shd w:val="clear" w:color="auto" w:fill="auto"/>
          </w:tcPr>
          <w:p w14:paraId="3180F9FF"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900" w:type="dxa"/>
            <w:shd w:val="clear" w:color="auto" w:fill="auto"/>
          </w:tcPr>
          <w:p w14:paraId="3C036E66"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90" w:type="dxa"/>
            <w:shd w:val="clear" w:color="auto" w:fill="auto"/>
          </w:tcPr>
          <w:p w14:paraId="6AAF12D2"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1402" w:type="dxa"/>
            <w:shd w:val="clear" w:color="auto" w:fill="auto"/>
          </w:tcPr>
          <w:p w14:paraId="59720556"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2486" w:type="dxa"/>
            <w:shd w:val="clear" w:color="auto" w:fill="auto"/>
          </w:tcPr>
          <w:p w14:paraId="0643A889"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r>
      <w:tr w:rsidR="00B16FB3" w:rsidRPr="00B37B20" w14:paraId="779B3C26" w14:textId="77777777" w:rsidTr="004412A2">
        <w:trPr>
          <w:jc w:val="center"/>
        </w:trPr>
        <w:tc>
          <w:tcPr>
            <w:tcW w:w="1548" w:type="dxa"/>
            <w:shd w:val="clear" w:color="auto" w:fill="auto"/>
          </w:tcPr>
          <w:p w14:paraId="1A879FC5" w14:textId="77777777" w:rsidR="00B16FB3" w:rsidRPr="00B37B20" w:rsidRDefault="00B16FB3" w:rsidP="004412A2">
            <w:pPr>
              <w:widowControl w:val="0"/>
              <w:contextualSpacing/>
              <w:jc w:val="both"/>
              <w:rPr>
                <w:rFonts w:eastAsia="SimSun"/>
                <w:szCs w:val="20"/>
              </w:rPr>
            </w:pPr>
            <w:r w:rsidRPr="00B37B20">
              <w:rPr>
                <w:rFonts w:eastAsia="SimSun"/>
                <w:szCs w:val="20"/>
              </w:rPr>
              <w:t>1</w:t>
            </w:r>
          </w:p>
        </w:tc>
        <w:tc>
          <w:tcPr>
            <w:tcW w:w="1170" w:type="dxa"/>
            <w:shd w:val="clear" w:color="auto" w:fill="auto"/>
          </w:tcPr>
          <w:p w14:paraId="600901BC"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900" w:type="dxa"/>
            <w:shd w:val="clear" w:color="auto" w:fill="auto"/>
          </w:tcPr>
          <w:p w14:paraId="549479D7"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90" w:type="dxa"/>
            <w:shd w:val="clear" w:color="auto" w:fill="auto"/>
          </w:tcPr>
          <w:p w14:paraId="5F130033"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1402" w:type="dxa"/>
            <w:shd w:val="clear" w:color="auto" w:fill="auto"/>
          </w:tcPr>
          <w:p w14:paraId="76FB8F39"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2486" w:type="dxa"/>
            <w:shd w:val="clear" w:color="auto" w:fill="auto"/>
          </w:tcPr>
          <w:p w14:paraId="2BB270B9"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r>
      <w:tr w:rsidR="00B16FB3" w:rsidRPr="00B37B20" w14:paraId="232062AF" w14:textId="77777777" w:rsidTr="004412A2">
        <w:trPr>
          <w:jc w:val="center"/>
        </w:trPr>
        <w:tc>
          <w:tcPr>
            <w:tcW w:w="1548" w:type="dxa"/>
            <w:shd w:val="clear" w:color="auto" w:fill="auto"/>
          </w:tcPr>
          <w:p w14:paraId="195F80EF" w14:textId="77777777" w:rsidR="00B16FB3" w:rsidRPr="00B37B20" w:rsidRDefault="00B16FB3" w:rsidP="004412A2">
            <w:pPr>
              <w:widowControl w:val="0"/>
              <w:contextualSpacing/>
              <w:jc w:val="both"/>
              <w:rPr>
                <w:rFonts w:eastAsia="SimSun"/>
                <w:szCs w:val="20"/>
              </w:rPr>
            </w:pPr>
            <w:r w:rsidRPr="00B37B20">
              <w:rPr>
                <w:rFonts w:eastAsia="SimSun"/>
                <w:szCs w:val="20"/>
              </w:rPr>
              <w:t xml:space="preserve">21 </w:t>
            </w:r>
          </w:p>
        </w:tc>
        <w:tc>
          <w:tcPr>
            <w:tcW w:w="1170" w:type="dxa"/>
            <w:shd w:val="clear" w:color="auto" w:fill="auto"/>
          </w:tcPr>
          <w:p w14:paraId="7FE1FF80"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00" w:type="dxa"/>
            <w:shd w:val="clear" w:color="auto" w:fill="auto"/>
          </w:tcPr>
          <w:p w14:paraId="1C13D7ED"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90" w:type="dxa"/>
            <w:shd w:val="clear" w:color="auto" w:fill="auto"/>
          </w:tcPr>
          <w:p w14:paraId="404F4D7B"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1402" w:type="dxa"/>
            <w:shd w:val="clear" w:color="auto" w:fill="auto"/>
          </w:tcPr>
          <w:p w14:paraId="3D5C2BDE"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2486" w:type="dxa"/>
            <w:shd w:val="clear" w:color="auto" w:fill="auto"/>
          </w:tcPr>
          <w:p w14:paraId="140BC8BB"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r>
      <w:tr w:rsidR="00B16FB3" w:rsidRPr="00B37B20" w14:paraId="3B34ED95" w14:textId="77777777" w:rsidTr="004412A2">
        <w:trPr>
          <w:jc w:val="center"/>
        </w:trPr>
        <w:tc>
          <w:tcPr>
            <w:tcW w:w="1548" w:type="dxa"/>
            <w:shd w:val="clear" w:color="auto" w:fill="auto"/>
          </w:tcPr>
          <w:p w14:paraId="2C76A89F" w14:textId="77777777" w:rsidR="00B16FB3" w:rsidRPr="00B37B20" w:rsidRDefault="00B16FB3" w:rsidP="004412A2">
            <w:pPr>
              <w:widowControl w:val="0"/>
              <w:contextualSpacing/>
              <w:jc w:val="both"/>
              <w:rPr>
                <w:rFonts w:eastAsia="SimSun"/>
                <w:szCs w:val="20"/>
              </w:rPr>
            </w:pPr>
            <w:r w:rsidRPr="00B37B20">
              <w:rPr>
                <w:rFonts w:eastAsia="SimSun"/>
                <w:szCs w:val="20"/>
              </w:rPr>
              <w:t>26</w:t>
            </w:r>
          </w:p>
        </w:tc>
        <w:tc>
          <w:tcPr>
            <w:tcW w:w="1170" w:type="dxa"/>
            <w:shd w:val="clear" w:color="auto" w:fill="auto"/>
          </w:tcPr>
          <w:p w14:paraId="5F2F9574"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00" w:type="dxa"/>
            <w:shd w:val="clear" w:color="auto" w:fill="auto"/>
          </w:tcPr>
          <w:p w14:paraId="3F857E19"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90" w:type="dxa"/>
            <w:shd w:val="clear" w:color="auto" w:fill="auto"/>
          </w:tcPr>
          <w:p w14:paraId="7F4361B1"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1402" w:type="dxa"/>
            <w:shd w:val="clear" w:color="auto" w:fill="auto"/>
          </w:tcPr>
          <w:p w14:paraId="5707B09F"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2486" w:type="dxa"/>
            <w:shd w:val="clear" w:color="auto" w:fill="auto"/>
          </w:tcPr>
          <w:p w14:paraId="5D0F9E33"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r>
    </w:tbl>
    <w:p w14:paraId="788B4BE9" w14:textId="77777777" w:rsidR="00B16FB3" w:rsidRPr="00B16FB3" w:rsidRDefault="00B16FB3" w:rsidP="00B16FB3">
      <w:pPr>
        <w:widowControl w:val="0"/>
        <w:ind w:left="1080"/>
        <w:contextualSpacing/>
        <w:jc w:val="both"/>
        <w:rPr>
          <w:rFonts w:eastAsia="SimSun"/>
          <w:szCs w:val="20"/>
        </w:rPr>
      </w:pPr>
    </w:p>
    <w:p w14:paraId="12EC213C" w14:textId="77777777" w:rsidR="00B16FB3" w:rsidRPr="00B16FB3" w:rsidRDefault="00B16FB3" w:rsidP="00B16FB3">
      <w:pPr>
        <w:widowControl w:val="0"/>
        <w:ind w:left="1080"/>
        <w:contextualSpacing/>
        <w:jc w:val="both"/>
        <w:rPr>
          <w:rFonts w:eastAsia="SimSun"/>
          <w:szCs w:val="20"/>
        </w:rPr>
      </w:pPr>
    </w:p>
    <w:p w14:paraId="07C3AA61"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KoolAire</w:t>
      </w:r>
    </w:p>
    <w:p w14:paraId="786C0BD3" w14:textId="77777777" w:rsidR="00B16FB3" w:rsidRPr="00B16FB3" w:rsidRDefault="00B16FB3" w:rsidP="00B16FB3">
      <w:pPr>
        <w:widowControl w:val="0"/>
        <w:ind w:left="1080"/>
        <w:contextualSpacing/>
        <w:rPr>
          <w:rFonts w:eastAsia="SimSun"/>
          <w:szCs w:val="20"/>
        </w:rPr>
      </w:pPr>
      <w:r w:rsidRPr="00B16FB3">
        <w:rPr>
          <w:rFonts w:eastAsia="SimSun"/>
          <w:szCs w:val="20"/>
        </w:rPr>
        <w:t>At the start of the first ice making sequence, initiated by flipping the toggle switch to ICE or a change of full bin state, the dump valve solenoid and water pump are energized.  45 seconds into start-up, the water pump and dump valve solenoid are de-energized. The harvest solenoid is energized 50 seconds into the cycle, at 55 seconds the compressor contactor is energized and at 60 seconds the harvest solenoid is de-energized.</w:t>
      </w:r>
    </w:p>
    <w:p w14:paraId="640E8D85" w14:textId="77777777" w:rsidR="00B16FB3" w:rsidRPr="00B16FB3" w:rsidRDefault="00B16FB3" w:rsidP="00B16FB3">
      <w:pPr>
        <w:widowControl w:val="0"/>
        <w:ind w:left="1080"/>
        <w:contextualSpacing/>
        <w:rPr>
          <w:rFonts w:eastAsia="SimSun"/>
          <w:szCs w:val="20"/>
        </w:rPr>
      </w:pPr>
    </w:p>
    <w:p w14:paraId="1D580880" w14:textId="77777777" w:rsidR="00B16FB3" w:rsidRPr="00B16FB3" w:rsidRDefault="00B16FB3" w:rsidP="00B16FB3">
      <w:pPr>
        <w:rPr>
          <w:rFonts w:eastAsia="SimSun"/>
          <w:szCs w:val="20"/>
        </w:rPr>
      </w:pPr>
      <w:r w:rsidRPr="00B16FB3">
        <w:rPr>
          <w:rFonts w:ascii="Courier" w:eastAsia="SimSun" w:hAnsi="Courier"/>
          <w:szCs w:val="20"/>
        </w:rPr>
        <w:br w:type="page"/>
      </w:r>
    </w:p>
    <w:p w14:paraId="554AE087"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4</w:t>
      </w:r>
      <w:r w:rsidRPr="00B16FB3">
        <w:rPr>
          <w:rFonts w:eastAsia="SimSun"/>
          <w:b/>
          <w:bCs/>
        </w:rPr>
        <w:fldChar w:fldCharType="end"/>
      </w:r>
      <w:r w:rsidRPr="00B16FB3">
        <w:rPr>
          <w:rFonts w:eastAsia="SimSun"/>
          <w:b/>
          <w:bCs/>
        </w:rPr>
        <w:t>: KoolAire Initial Start-up</w:t>
      </w:r>
    </w:p>
    <w:tbl>
      <w:tblPr>
        <w:tblW w:w="0" w:type="auto"/>
        <w:jc w:val="center"/>
        <w:tblCellMar>
          <w:left w:w="0" w:type="dxa"/>
          <w:right w:w="0" w:type="dxa"/>
        </w:tblCellMar>
        <w:tblLook w:val="04A0" w:firstRow="1" w:lastRow="0" w:firstColumn="1" w:lastColumn="0" w:noHBand="0" w:noVBand="1"/>
      </w:tblPr>
      <w:tblGrid>
        <w:gridCol w:w="1530"/>
        <w:gridCol w:w="990"/>
        <w:gridCol w:w="1260"/>
        <w:gridCol w:w="964"/>
        <w:gridCol w:w="1419"/>
        <w:gridCol w:w="2217"/>
      </w:tblGrid>
      <w:tr w:rsidR="00B16FB3" w:rsidRPr="00B16FB3" w14:paraId="37FD1DF0" w14:textId="77777777" w:rsidTr="008E76D1">
        <w:trPr>
          <w:jc w:val="center"/>
        </w:trPr>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948691" w14:textId="77777777" w:rsidR="00B16FB3" w:rsidRPr="00B16FB3" w:rsidRDefault="00B16FB3" w:rsidP="00B16FB3">
            <w:pPr>
              <w:widowControl w:val="0"/>
              <w:rPr>
                <w:rFonts w:eastAsia="Calibri"/>
                <w:sz w:val="22"/>
                <w:szCs w:val="22"/>
              </w:rPr>
            </w:pPr>
            <w:r w:rsidRPr="00B16FB3">
              <w:rPr>
                <w:rFonts w:eastAsia="SimSun"/>
                <w:szCs w:val="20"/>
              </w:rPr>
              <w:t>At Time(sec)</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FB3541" w14:textId="77777777" w:rsidR="00B16FB3" w:rsidRPr="00B16FB3" w:rsidRDefault="00B16FB3" w:rsidP="00B16FB3">
            <w:pPr>
              <w:widowControl w:val="0"/>
              <w:rPr>
                <w:rFonts w:eastAsia="Calibri"/>
                <w:sz w:val="22"/>
                <w:szCs w:val="22"/>
              </w:rPr>
            </w:pPr>
            <w:r w:rsidRPr="00B16FB3">
              <w:rPr>
                <w:rFonts w:eastAsia="SimSun"/>
                <w:szCs w:val="20"/>
              </w:rPr>
              <w:t>Dump Valve</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36CA85" w14:textId="77777777" w:rsidR="00B16FB3" w:rsidRPr="00B16FB3" w:rsidRDefault="00B16FB3" w:rsidP="00B16FB3">
            <w:pPr>
              <w:widowControl w:val="0"/>
              <w:rPr>
                <w:rFonts w:eastAsia="Calibri"/>
                <w:sz w:val="22"/>
                <w:szCs w:val="22"/>
              </w:rPr>
            </w:pPr>
            <w:r w:rsidRPr="00B16FB3">
              <w:rPr>
                <w:rFonts w:eastAsia="SimSun"/>
                <w:szCs w:val="20"/>
              </w:rPr>
              <w:t>Water pump</w:t>
            </w:r>
          </w:p>
        </w:tc>
        <w:tc>
          <w:tcPr>
            <w:tcW w:w="9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0403DE" w14:textId="77777777" w:rsidR="00B16FB3" w:rsidRPr="00B16FB3" w:rsidRDefault="00B16FB3" w:rsidP="00B16FB3">
            <w:pPr>
              <w:widowControl w:val="0"/>
              <w:rPr>
                <w:rFonts w:eastAsia="Calibri"/>
                <w:sz w:val="22"/>
                <w:szCs w:val="22"/>
              </w:rPr>
            </w:pPr>
            <w:r w:rsidRPr="00B16FB3">
              <w:rPr>
                <w:rFonts w:eastAsia="SimSun"/>
                <w:szCs w:val="20"/>
              </w:rPr>
              <w:t>Harvest</w:t>
            </w:r>
          </w:p>
        </w:tc>
        <w:tc>
          <w:tcPr>
            <w:tcW w:w="14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15344B" w14:textId="77777777" w:rsidR="00B16FB3" w:rsidRPr="00B16FB3" w:rsidRDefault="00B16FB3" w:rsidP="00B16FB3">
            <w:pPr>
              <w:widowControl w:val="0"/>
              <w:rPr>
                <w:rFonts w:eastAsia="Calibri"/>
                <w:sz w:val="22"/>
                <w:szCs w:val="22"/>
              </w:rPr>
            </w:pPr>
            <w:r w:rsidRPr="00B16FB3">
              <w:rPr>
                <w:rFonts w:eastAsia="SimSun"/>
                <w:szCs w:val="20"/>
              </w:rPr>
              <w:t>Compressor</w:t>
            </w:r>
          </w:p>
        </w:tc>
        <w:tc>
          <w:tcPr>
            <w:tcW w:w="2217" w:type="dxa"/>
            <w:tcBorders>
              <w:top w:val="single" w:sz="8" w:space="0" w:color="auto"/>
              <w:left w:val="nil"/>
              <w:bottom w:val="single" w:sz="8" w:space="0" w:color="auto"/>
              <w:right w:val="single" w:sz="8" w:space="0" w:color="auto"/>
            </w:tcBorders>
          </w:tcPr>
          <w:p w14:paraId="2283DE8A" w14:textId="77777777" w:rsidR="00B16FB3" w:rsidRPr="00B16FB3" w:rsidRDefault="00B16FB3" w:rsidP="00B16FB3">
            <w:pPr>
              <w:widowControl w:val="0"/>
              <w:rPr>
                <w:rFonts w:eastAsia="SimSun"/>
                <w:szCs w:val="20"/>
              </w:rPr>
            </w:pPr>
            <w:r w:rsidRPr="00B16FB3">
              <w:rPr>
                <w:rFonts w:eastAsia="SimSun"/>
                <w:szCs w:val="20"/>
              </w:rPr>
              <w:t>Water Inlet</w:t>
            </w:r>
          </w:p>
        </w:tc>
      </w:tr>
      <w:tr w:rsidR="00B16FB3" w:rsidRPr="00B16FB3" w14:paraId="314A3C4A"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7256CF" w14:textId="77777777" w:rsidR="00B16FB3" w:rsidRPr="00B16FB3" w:rsidRDefault="00B16FB3" w:rsidP="00B16FB3">
            <w:pPr>
              <w:widowControl w:val="0"/>
              <w:rPr>
                <w:rFonts w:eastAsia="Calibri"/>
                <w:sz w:val="22"/>
                <w:szCs w:val="22"/>
              </w:rPr>
            </w:pPr>
            <w:r w:rsidRPr="00B16FB3">
              <w:rPr>
                <w:rFonts w:eastAsia="SimSun"/>
                <w:szCs w:val="20"/>
              </w:rPr>
              <w:t>0</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3178F5C7" w14:textId="77777777" w:rsidR="00B16FB3" w:rsidRPr="00B16FB3" w:rsidRDefault="00B16FB3" w:rsidP="00B16FB3">
            <w:pPr>
              <w:widowControl w:val="0"/>
              <w:rPr>
                <w:rFonts w:eastAsia="Calibri"/>
                <w:sz w:val="22"/>
                <w:szCs w:val="22"/>
              </w:rPr>
            </w:pPr>
            <w:r w:rsidRPr="00B16FB3">
              <w:rPr>
                <w:rFonts w:eastAsia="SimSun"/>
                <w:szCs w:val="20"/>
              </w:rPr>
              <w:t>ON</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8799E13" w14:textId="77777777" w:rsidR="00B16FB3" w:rsidRPr="00B16FB3" w:rsidRDefault="00B16FB3" w:rsidP="00B16FB3">
            <w:pPr>
              <w:widowControl w:val="0"/>
              <w:rPr>
                <w:rFonts w:eastAsia="Calibri"/>
                <w:sz w:val="22"/>
                <w:szCs w:val="22"/>
              </w:rPr>
            </w:pPr>
            <w:r w:rsidRPr="00B16FB3">
              <w:rPr>
                <w:rFonts w:eastAsia="SimSun"/>
                <w:szCs w:val="20"/>
              </w:rPr>
              <w:t>ON</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3CB1FD05"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419" w:type="dxa"/>
            <w:tcBorders>
              <w:top w:val="nil"/>
              <w:left w:val="nil"/>
              <w:bottom w:val="single" w:sz="8" w:space="0" w:color="auto"/>
              <w:right w:val="single" w:sz="8" w:space="0" w:color="auto"/>
            </w:tcBorders>
            <w:tcMar>
              <w:top w:w="0" w:type="dxa"/>
              <w:left w:w="108" w:type="dxa"/>
              <w:bottom w:w="0" w:type="dxa"/>
              <w:right w:w="108" w:type="dxa"/>
            </w:tcMar>
            <w:hideMark/>
          </w:tcPr>
          <w:p w14:paraId="1344728D" w14:textId="77777777" w:rsidR="00B16FB3" w:rsidRPr="00B16FB3" w:rsidRDefault="00B16FB3" w:rsidP="00B16FB3">
            <w:pPr>
              <w:widowControl w:val="0"/>
              <w:rPr>
                <w:rFonts w:eastAsia="Calibri"/>
                <w:sz w:val="22"/>
                <w:szCs w:val="22"/>
              </w:rPr>
            </w:pPr>
            <w:r w:rsidRPr="00B16FB3">
              <w:rPr>
                <w:rFonts w:eastAsia="SimSun"/>
                <w:szCs w:val="20"/>
              </w:rPr>
              <w:t>OFF</w:t>
            </w:r>
          </w:p>
        </w:tc>
        <w:tc>
          <w:tcPr>
            <w:tcW w:w="2217" w:type="dxa"/>
            <w:tcBorders>
              <w:top w:val="nil"/>
              <w:left w:val="nil"/>
              <w:bottom w:val="single" w:sz="8" w:space="0" w:color="auto"/>
              <w:right w:val="single" w:sz="8" w:space="0" w:color="auto"/>
            </w:tcBorders>
          </w:tcPr>
          <w:p w14:paraId="43EB3482" w14:textId="77777777" w:rsidR="00B16FB3" w:rsidRPr="00B16FB3" w:rsidRDefault="00B16FB3" w:rsidP="00B16FB3">
            <w:pPr>
              <w:widowControl w:val="0"/>
              <w:rPr>
                <w:rFonts w:eastAsia="SimSun"/>
                <w:szCs w:val="20"/>
              </w:rPr>
            </w:pPr>
          </w:p>
        </w:tc>
      </w:tr>
      <w:tr w:rsidR="00B16FB3" w:rsidRPr="00B16FB3" w14:paraId="29C5267F"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F7AD4A" w14:textId="77777777" w:rsidR="00B16FB3" w:rsidRPr="00B16FB3" w:rsidRDefault="00B16FB3" w:rsidP="00B16FB3">
            <w:pPr>
              <w:widowControl w:val="0"/>
              <w:rPr>
                <w:rFonts w:eastAsia="Calibri"/>
                <w:sz w:val="22"/>
                <w:szCs w:val="22"/>
              </w:rPr>
            </w:pPr>
            <w:r w:rsidRPr="00B16FB3">
              <w:rPr>
                <w:rFonts w:eastAsia="SimSun"/>
                <w:szCs w:val="20"/>
              </w:rPr>
              <w:t>45</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43BFB185"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2C0A19A7" w14:textId="77777777" w:rsidR="00B16FB3" w:rsidRPr="00B16FB3" w:rsidRDefault="00B16FB3" w:rsidP="00B16FB3">
            <w:pPr>
              <w:widowControl w:val="0"/>
              <w:rPr>
                <w:rFonts w:eastAsia="Calibri"/>
                <w:sz w:val="22"/>
                <w:szCs w:val="22"/>
              </w:rPr>
            </w:pPr>
            <w:r w:rsidRPr="00B16FB3">
              <w:rPr>
                <w:rFonts w:eastAsia="SimSun"/>
                <w:szCs w:val="20"/>
              </w:rPr>
              <w:t>OFF</w:t>
            </w:r>
          </w:p>
        </w:tc>
        <w:tc>
          <w:tcPr>
            <w:tcW w:w="964" w:type="dxa"/>
            <w:tcBorders>
              <w:top w:val="nil"/>
              <w:left w:val="nil"/>
              <w:bottom w:val="single" w:sz="8" w:space="0" w:color="auto"/>
              <w:right w:val="single" w:sz="8" w:space="0" w:color="auto"/>
            </w:tcBorders>
            <w:tcMar>
              <w:top w:w="0" w:type="dxa"/>
              <w:left w:w="108" w:type="dxa"/>
              <w:bottom w:w="0" w:type="dxa"/>
              <w:right w:w="108" w:type="dxa"/>
            </w:tcMar>
          </w:tcPr>
          <w:p w14:paraId="1A86E972" w14:textId="77777777" w:rsidR="00B16FB3" w:rsidRPr="00B16FB3" w:rsidRDefault="00B16FB3" w:rsidP="00B16FB3">
            <w:pPr>
              <w:widowControl w:val="0"/>
              <w:rPr>
                <w:rFonts w:eastAsia="Calibri"/>
                <w:sz w:val="22"/>
                <w:szCs w:val="22"/>
              </w:rPr>
            </w:pPr>
          </w:p>
        </w:tc>
        <w:tc>
          <w:tcPr>
            <w:tcW w:w="1419" w:type="dxa"/>
            <w:tcBorders>
              <w:top w:val="nil"/>
              <w:left w:val="nil"/>
              <w:bottom w:val="single" w:sz="8" w:space="0" w:color="auto"/>
              <w:right w:val="single" w:sz="8" w:space="0" w:color="auto"/>
            </w:tcBorders>
            <w:tcMar>
              <w:top w:w="0" w:type="dxa"/>
              <w:left w:w="108" w:type="dxa"/>
              <w:bottom w:w="0" w:type="dxa"/>
              <w:right w:w="108" w:type="dxa"/>
            </w:tcMar>
          </w:tcPr>
          <w:p w14:paraId="44B682B8" w14:textId="77777777" w:rsidR="00B16FB3" w:rsidRPr="00B16FB3" w:rsidRDefault="00B16FB3" w:rsidP="00B16FB3">
            <w:pPr>
              <w:widowControl w:val="0"/>
              <w:rPr>
                <w:rFonts w:eastAsia="Calibri"/>
                <w:sz w:val="22"/>
                <w:szCs w:val="22"/>
              </w:rPr>
            </w:pPr>
          </w:p>
        </w:tc>
        <w:tc>
          <w:tcPr>
            <w:tcW w:w="2217" w:type="dxa"/>
            <w:tcBorders>
              <w:top w:val="nil"/>
              <w:left w:val="nil"/>
              <w:bottom w:val="single" w:sz="8" w:space="0" w:color="auto"/>
              <w:right w:val="single" w:sz="8" w:space="0" w:color="auto"/>
            </w:tcBorders>
          </w:tcPr>
          <w:p w14:paraId="28C1B18D" w14:textId="77777777" w:rsidR="00B16FB3" w:rsidRPr="00B16FB3" w:rsidRDefault="00B16FB3" w:rsidP="00B16FB3">
            <w:pPr>
              <w:widowControl w:val="0"/>
              <w:rPr>
                <w:rFonts w:eastAsia="Calibri"/>
                <w:sz w:val="22"/>
                <w:szCs w:val="22"/>
              </w:rPr>
            </w:pPr>
          </w:p>
        </w:tc>
      </w:tr>
      <w:tr w:rsidR="00B16FB3" w:rsidRPr="00B16FB3" w14:paraId="64ED692B"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62996D" w14:textId="77777777" w:rsidR="00B16FB3" w:rsidRPr="00B16FB3" w:rsidRDefault="00B16FB3" w:rsidP="00B16FB3">
            <w:pPr>
              <w:widowControl w:val="0"/>
              <w:rPr>
                <w:rFonts w:eastAsia="Calibri"/>
                <w:sz w:val="22"/>
                <w:szCs w:val="22"/>
              </w:rPr>
            </w:pPr>
            <w:r w:rsidRPr="00B16FB3">
              <w:rPr>
                <w:rFonts w:eastAsia="SimSun"/>
                <w:szCs w:val="20"/>
              </w:rPr>
              <w:t>50</w:t>
            </w:r>
          </w:p>
        </w:tc>
        <w:tc>
          <w:tcPr>
            <w:tcW w:w="990" w:type="dxa"/>
            <w:tcBorders>
              <w:top w:val="nil"/>
              <w:left w:val="nil"/>
              <w:bottom w:val="single" w:sz="8" w:space="0" w:color="auto"/>
              <w:right w:val="single" w:sz="8" w:space="0" w:color="auto"/>
            </w:tcBorders>
            <w:tcMar>
              <w:top w:w="0" w:type="dxa"/>
              <w:left w:w="108" w:type="dxa"/>
              <w:bottom w:w="0" w:type="dxa"/>
              <w:right w:w="108" w:type="dxa"/>
            </w:tcMar>
          </w:tcPr>
          <w:p w14:paraId="60A4A26B" w14:textId="77777777" w:rsidR="00B16FB3" w:rsidRPr="00B16FB3" w:rsidRDefault="00B16FB3" w:rsidP="00B16FB3">
            <w:pPr>
              <w:widowControl w:val="0"/>
              <w:rPr>
                <w:rFonts w:eastAsia="Calibri"/>
                <w:sz w:val="22"/>
                <w:szCs w:val="22"/>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26F7C913" w14:textId="77777777" w:rsidR="00B16FB3" w:rsidRPr="00B16FB3" w:rsidRDefault="00B16FB3" w:rsidP="00B16FB3">
            <w:pPr>
              <w:widowControl w:val="0"/>
              <w:rPr>
                <w:rFonts w:eastAsia="Calibri"/>
                <w:sz w:val="22"/>
                <w:szCs w:val="22"/>
              </w:rPr>
            </w:pP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0AE9AE74" w14:textId="77777777" w:rsidR="00B16FB3" w:rsidRPr="00B16FB3" w:rsidRDefault="00B16FB3" w:rsidP="00B16FB3">
            <w:pPr>
              <w:widowControl w:val="0"/>
              <w:rPr>
                <w:rFonts w:eastAsia="Calibri"/>
                <w:sz w:val="22"/>
                <w:szCs w:val="22"/>
              </w:rPr>
            </w:pPr>
            <w:r w:rsidRPr="00B16FB3">
              <w:rPr>
                <w:rFonts w:eastAsia="SimSun"/>
                <w:szCs w:val="20"/>
              </w:rPr>
              <w:t>ON</w:t>
            </w:r>
          </w:p>
        </w:tc>
        <w:tc>
          <w:tcPr>
            <w:tcW w:w="1419" w:type="dxa"/>
            <w:tcBorders>
              <w:top w:val="nil"/>
              <w:left w:val="nil"/>
              <w:bottom w:val="single" w:sz="8" w:space="0" w:color="auto"/>
              <w:right w:val="single" w:sz="8" w:space="0" w:color="auto"/>
            </w:tcBorders>
            <w:tcMar>
              <w:top w:w="0" w:type="dxa"/>
              <w:left w:w="108" w:type="dxa"/>
              <w:bottom w:w="0" w:type="dxa"/>
              <w:right w:w="108" w:type="dxa"/>
            </w:tcMar>
          </w:tcPr>
          <w:p w14:paraId="41D655BB" w14:textId="77777777" w:rsidR="00B16FB3" w:rsidRPr="00B16FB3" w:rsidRDefault="00B16FB3" w:rsidP="00B16FB3">
            <w:pPr>
              <w:widowControl w:val="0"/>
              <w:rPr>
                <w:rFonts w:eastAsia="Calibri"/>
                <w:sz w:val="22"/>
                <w:szCs w:val="22"/>
              </w:rPr>
            </w:pPr>
          </w:p>
        </w:tc>
        <w:tc>
          <w:tcPr>
            <w:tcW w:w="2217" w:type="dxa"/>
            <w:tcBorders>
              <w:top w:val="nil"/>
              <w:left w:val="nil"/>
              <w:bottom w:val="single" w:sz="8" w:space="0" w:color="auto"/>
              <w:right w:val="single" w:sz="8" w:space="0" w:color="auto"/>
            </w:tcBorders>
          </w:tcPr>
          <w:p w14:paraId="56A3CC9C" w14:textId="77777777" w:rsidR="00B16FB3" w:rsidRPr="00B16FB3" w:rsidRDefault="00B16FB3" w:rsidP="00B16FB3">
            <w:pPr>
              <w:widowControl w:val="0"/>
              <w:rPr>
                <w:rFonts w:eastAsia="Calibri"/>
                <w:sz w:val="22"/>
                <w:szCs w:val="22"/>
              </w:rPr>
            </w:pPr>
          </w:p>
        </w:tc>
      </w:tr>
      <w:tr w:rsidR="00B16FB3" w:rsidRPr="00B16FB3" w14:paraId="125E1342"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E87110" w14:textId="77777777" w:rsidR="00B16FB3" w:rsidRPr="00B16FB3" w:rsidRDefault="00B16FB3" w:rsidP="00B16FB3">
            <w:pPr>
              <w:widowControl w:val="0"/>
              <w:rPr>
                <w:rFonts w:eastAsia="Calibri"/>
                <w:sz w:val="22"/>
                <w:szCs w:val="22"/>
              </w:rPr>
            </w:pPr>
            <w:r w:rsidRPr="00B16FB3">
              <w:rPr>
                <w:rFonts w:eastAsia="SimSun"/>
                <w:szCs w:val="20"/>
              </w:rPr>
              <w:t>55</w:t>
            </w:r>
          </w:p>
        </w:tc>
        <w:tc>
          <w:tcPr>
            <w:tcW w:w="990" w:type="dxa"/>
            <w:tcBorders>
              <w:top w:val="nil"/>
              <w:left w:val="nil"/>
              <w:bottom w:val="single" w:sz="8" w:space="0" w:color="auto"/>
              <w:right w:val="single" w:sz="8" w:space="0" w:color="auto"/>
            </w:tcBorders>
            <w:tcMar>
              <w:top w:w="0" w:type="dxa"/>
              <w:left w:w="108" w:type="dxa"/>
              <w:bottom w:w="0" w:type="dxa"/>
              <w:right w:w="108" w:type="dxa"/>
            </w:tcMar>
          </w:tcPr>
          <w:p w14:paraId="2A462F82" w14:textId="77777777" w:rsidR="00B16FB3" w:rsidRPr="00B16FB3" w:rsidRDefault="00B16FB3" w:rsidP="00B16FB3">
            <w:pPr>
              <w:widowControl w:val="0"/>
              <w:rPr>
                <w:rFonts w:eastAsia="Calibri"/>
                <w:sz w:val="22"/>
                <w:szCs w:val="22"/>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619946A6" w14:textId="77777777" w:rsidR="00B16FB3" w:rsidRPr="00B16FB3" w:rsidRDefault="00B16FB3" w:rsidP="00B16FB3">
            <w:pPr>
              <w:widowControl w:val="0"/>
              <w:rPr>
                <w:rFonts w:eastAsia="Calibri"/>
                <w:sz w:val="22"/>
                <w:szCs w:val="22"/>
              </w:rPr>
            </w:pPr>
          </w:p>
        </w:tc>
        <w:tc>
          <w:tcPr>
            <w:tcW w:w="964" w:type="dxa"/>
            <w:tcBorders>
              <w:top w:val="nil"/>
              <w:left w:val="nil"/>
              <w:bottom w:val="single" w:sz="8" w:space="0" w:color="auto"/>
              <w:right w:val="single" w:sz="8" w:space="0" w:color="auto"/>
            </w:tcBorders>
            <w:tcMar>
              <w:top w:w="0" w:type="dxa"/>
              <w:left w:w="108" w:type="dxa"/>
              <w:bottom w:w="0" w:type="dxa"/>
              <w:right w:w="108" w:type="dxa"/>
            </w:tcMar>
          </w:tcPr>
          <w:p w14:paraId="50383687" w14:textId="77777777" w:rsidR="00B16FB3" w:rsidRPr="00B16FB3" w:rsidRDefault="00B16FB3" w:rsidP="00B16FB3">
            <w:pPr>
              <w:widowControl w:val="0"/>
              <w:rPr>
                <w:rFonts w:eastAsia="Calibri"/>
                <w:sz w:val="22"/>
                <w:szCs w:val="22"/>
              </w:rPr>
            </w:pPr>
          </w:p>
        </w:tc>
        <w:tc>
          <w:tcPr>
            <w:tcW w:w="1419" w:type="dxa"/>
            <w:tcBorders>
              <w:top w:val="nil"/>
              <w:left w:val="nil"/>
              <w:bottom w:val="single" w:sz="8" w:space="0" w:color="auto"/>
              <w:right w:val="single" w:sz="8" w:space="0" w:color="auto"/>
            </w:tcBorders>
            <w:tcMar>
              <w:top w:w="0" w:type="dxa"/>
              <w:left w:w="108" w:type="dxa"/>
              <w:bottom w:w="0" w:type="dxa"/>
              <w:right w:w="108" w:type="dxa"/>
            </w:tcMar>
            <w:hideMark/>
          </w:tcPr>
          <w:p w14:paraId="1790CC49" w14:textId="77777777" w:rsidR="00B16FB3" w:rsidRPr="00B16FB3" w:rsidRDefault="00B16FB3" w:rsidP="00B16FB3">
            <w:pPr>
              <w:widowControl w:val="0"/>
              <w:rPr>
                <w:rFonts w:eastAsia="Calibri"/>
                <w:sz w:val="22"/>
                <w:szCs w:val="22"/>
              </w:rPr>
            </w:pPr>
            <w:r w:rsidRPr="00B16FB3">
              <w:rPr>
                <w:rFonts w:eastAsia="SimSun"/>
                <w:szCs w:val="20"/>
              </w:rPr>
              <w:t>ON</w:t>
            </w:r>
          </w:p>
        </w:tc>
        <w:tc>
          <w:tcPr>
            <w:tcW w:w="2217" w:type="dxa"/>
            <w:tcBorders>
              <w:top w:val="nil"/>
              <w:left w:val="nil"/>
              <w:bottom w:val="single" w:sz="8" w:space="0" w:color="auto"/>
              <w:right w:val="single" w:sz="8" w:space="0" w:color="auto"/>
            </w:tcBorders>
          </w:tcPr>
          <w:p w14:paraId="28F9CDEF" w14:textId="77777777" w:rsidR="00B16FB3" w:rsidRPr="00B16FB3" w:rsidRDefault="00B16FB3" w:rsidP="00B16FB3">
            <w:pPr>
              <w:widowControl w:val="0"/>
              <w:rPr>
                <w:rFonts w:eastAsia="SimSun"/>
                <w:szCs w:val="20"/>
              </w:rPr>
            </w:pPr>
          </w:p>
        </w:tc>
      </w:tr>
      <w:tr w:rsidR="00B16FB3" w:rsidRPr="00B16FB3" w14:paraId="4141A257"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57EC1" w14:textId="77777777" w:rsidR="00B16FB3" w:rsidRPr="00B16FB3" w:rsidRDefault="00B16FB3" w:rsidP="00B16FB3">
            <w:pPr>
              <w:widowControl w:val="0"/>
              <w:rPr>
                <w:rFonts w:eastAsia="Calibri"/>
                <w:sz w:val="22"/>
                <w:szCs w:val="22"/>
              </w:rPr>
            </w:pPr>
            <w:r w:rsidRPr="00B16FB3">
              <w:rPr>
                <w:rFonts w:eastAsia="SimSun"/>
                <w:szCs w:val="20"/>
              </w:rPr>
              <w:t>60</w:t>
            </w:r>
          </w:p>
        </w:tc>
        <w:tc>
          <w:tcPr>
            <w:tcW w:w="990" w:type="dxa"/>
            <w:tcBorders>
              <w:top w:val="nil"/>
              <w:left w:val="nil"/>
              <w:bottom w:val="single" w:sz="8" w:space="0" w:color="auto"/>
              <w:right w:val="single" w:sz="8" w:space="0" w:color="auto"/>
            </w:tcBorders>
            <w:tcMar>
              <w:top w:w="0" w:type="dxa"/>
              <w:left w:w="108" w:type="dxa"/>
              <w:bottom w:w="0" w:type="dxa"/>
              <w:right w:w="108" w:type="dxa"/>
            </w:tcMar>
          </w:tcPr>
          <w:p w14:paraId="59AC794B" w14:textId="77777777" w:rsidR="00B16FB3" w:rsidRPr="00B16FB3" w:rsidRDefault="00B16FB3" w:rsidP="00B16FB3">
            <w:pPr>
              <w:widowControl w:val="0"/>
              <w:rPr>
                <w:rFonts w:eastAsia="Calibri"/>
                <w:sz w:val="22"/>
                <w:szCs w:val="22"/>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48B62184" w14:textId="77777777" w:rsidR="00B16FB3" w:rsidRPr="00B16FB3" w:rsidRDefault="00B16FB3" w:rsidP="00B16FB3">
            <w:pPr>
              <w:widowControl w:val="0"/>
              <w:rPr>
                <w:rFonts w:eastAsia="Calibri"/>
                <w:sz w:val="22"/>
                <w:szCs w:val="22"/>
              </w:rPr>
            </w:pP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0E3094AE"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419" w:type="dxa"/>
            <w:tcBorders>
              <w:top w:val="nil"/>
              <w:left w:val="nil"/>
              <w:bottom w:val="single" w:sz="8" w:space="0" w:color="auto"/>
              <w:right w:val="single" w:sz="8" w:space="0" w:color="auto"/>
            </w:tcBorders>
            <w:tcMar>
              <w:top w:w="0" w:type="dxa"/>
              <w:left w:w="108" w:type="dxa"/>
              <w:bottom w:w="0" w:type="dxa"/>
              <w:right w:w="108" w:type="dxa"/>
            </w:tcMar>
            <w:hideMark/>
          </w:tcPr>
          <w:p w14:paraId="78C494E0" w14:textId="77777777" w:rsidR="00B16FB3" w:rsidRPr="00B16FB3" w:rsidRDefault="00B16FB3" w:rsidP="00B16FB3">
            <w:pPr>
              <w:widowControl w:val="0"/>
              <w:rPr>
                <w:rFonts w:eastAsia="Calibri"/>
                <w:sz w:val="22"/>
                <w:szCs w:val="22"/>
              </w:rPr>
            </w:pPr>
            <w:r w:rsidRPr="00B16FB3">
              <w:rPr>
                <w:rFonts w:eastAsia="SimSun"/>
                <w:szCs w:val="20"/>
              </w:rPr>
              <w:t>ON</w:t>
            </w:r>
          </w:p>
        </w:tc>
        <w:tc>
          <w:tcPr>
            <w:tcW w:w="2217" w:type="dxa"/>
            <w:tcBorders>
              <w:top w:val="nil"/>
              <w:left w:val="nil"/>
              <w:bottom w:val="single" w:sz="8" w:space="0" w:color="auto"/>
              <w:right w:val="single" w:sz="8" w:space="0" w:color="auto"/>
            </w:tcBorders>
          </w:tcPr>
          <w:p w14:paraId="28904206" w14:textId="77777777" w:rsidR="00B16FB3" w:rsidRPr="00B16FB3" w:rsidRDefault="00B16FB3" w:rsidP="00B16FB3">
            <w:pPr>
              <w:widowControl w:val="0"/>
              <w:rPr>
                <w:rFonts w:eastAsia="SimSun"/>
                <w:szCs w:val="20"/>
              </w:rPr>
            </w:pPr>
          </w:p>
        </w:tc>
      </w:tr>
      <w:tr w:rsidR="00B16FB3" w:rsidRPr="00B16FB3" w14:paraId="1328F102"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FDCC5C" w14:textId="77777777" w:rsidR="00B16FB3" w:rsidRPr="00B16FB3" w:rsidRDefault="00B16FB3" w:rsidP="00B16FB3">
            <w:pPr>
              <w:widowControl w:val="0"/>
              <w:rPr>
                <w:rFonts w:eastAsia="Calibri"/>
                <w:sz w:val="22"/>
                <w:szCs w:val="22"/>
              </w:rPr>
            </w:pPr>
            <w:r w:rsidRPr="00B16FB3">
              <w:rPr>
                <w:rFonts w:eastAsia="SimSun"/>
                <w:szCs w:val="20"/>
              </w:rPr>
              <w:t>Prechill cycle</w:t>
            </w:r>
          </w:p>
        </w:tc>
        <w:tc>
          <w:tcPr>
            <w:tcW w:w="990" w:type="dxa"/>
            <w:tcBorders>
              <w:top w:val="nil"/>
              <w:left w:val="nil"/>
              <w:bottom w:val="single" w:sz="8" w:space="0" w:color="auto"/>
              <w:right w:val="single" w:sz="8" w:space="0" w:color="auto"/>
            </w:tcBorders>
            <w:tcMar>
              <w:top w:w="0" w:type="dxa"/>
              <w:left w:w="108" w:type="dxa"/>
              <w:bottom w:w="0" w:type="dxa"/>
              <w:right w:w="108" w:type="dxa"/>
            </w:tcMar>
          </w:tcPr>
          <w:p w14:paraId="5C959659" w14:textId="77777777" w:rsidR="00B16FB3" w:rsidRPr="00B16FB3" w:rsidRDefault="00B16FB3" w:rsidP="00B16FB3">
            <w:pPr>
              <w:widowControl w:val="0"/>
              <w:rPr>
                <w:rFonts w:eastAsia="Calibri"/>
                <w:sz w:val="22"/>
                <w:szCs w:val="22"/>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71B5C59F" w14:textId="77777777" w:rsidR="00B16FB3" w:rsidRPr="00B16FB3" w:rsidRDefault="00B16FB3" w:rsidP="00B16FB3">
            <w:pPr>
              <w:widowControl w:val="0"/>
              <w:rPr>
                <w:rFonts w:eastAsia="Calibri"/>
                <w:sz w:val="22"/>
                <w:szCs w:val="22"/>
              </w:rPr>
            </w:pPr>
          </w:p>
        </w:tc>
        <w:tc>
          <w:tcPr>
            <w:tcW w:w="964" w:type="dxa"/>
            <w:tcBorders>
              <w:top w:val="nil"/>
              <w:left w:val="nil"/>
              <w:bottom w:val="single" w:sz="8" w:space="0" w:color="auto"/>
              <w:right w:val="single" w:sz="8" w:space="0" w:color="auto"/>
            </w:tcBorders>
            <w:tcMar>
              <w:top w:w="0" w:type="dxa"/>
              <w:left w:w="108" w:type="dxa"/>
              <w:bottom w:w="0" w:type="dxa"/>
              <w:right w:w="108" w:type="dxa"/>
            </w:tcMar>
          </w:tcPr>
          <w:p w14:paraId="656B572D" w14:textId="77777777" w:rsidR="00B16FB3" w:rsidRPr="00B16FB3" w:rsidRDefault="00B16FB3" w:rsidP="00B16FB3">
            <w:pPr>
              <w:widowControl w:val="0"/>
              <w:rPr>
                <w:rFonts w:eastAsia="Calibri"/>
                <w:sz w:val="22"/>
                <w:szCs w:val="22"/>
              </w:rPr>
            </w:pPr>
          </w:p>
        </w:tc>
        <w:tc>
          <w:tcPr>
            <w:tcW w:w="1419" w:type="dxa"/>
            <w:tcBorders>
              <w:top w:val="nil"/>
              <w:left w:val="nil"/>
              <w:bottom w:val="single" w:sz="8" w:space="0" w:color="auto"/>
              <w:right w:val="single" w:sz="8" w:space="0" w:color="auto"/>
            </w:tcBorders>
            <w:tcMar>
              <w:top w:w="0" w:type="dxa"/>
              <w:left w:w="108" w:type="dxa"/>
              <w:bottom w:w="0" w:type="dxa"/>
              <w:right w:w="108" w:type="dxa"/>
            </w:tcMar>
          </w:tcPr>
          <w:p w14:paraId="61FC4145" w14:textId="77777777" w:rsidR="00B16FB3" w:rsidRPr="00B16FB3" w:rsidRDefault="00B16FB3" w:rsidP="00B16FB3">
            <w:pPr>
              <w:widowControl w:val="0"/>
              <w:rPr>
                <w:rFonts w:eastAsia="Calibri"/>
                <w:sz w:val="22"/>
                <w:szCs w:val="22"/>
              </w:rPr>
            </w:pPr>
            <w:r w:rsidRPr="00B16FB3">
              <w:rPr>
                <w:rFonts w:eastAsia="SimSun"/>
                <w:szCs w:val="20"/>
              </w:rPr>
              <w:t>ON</w:t>
            </w:r>
          </w:p>
        </w:tc>
        <w:tc>
          <w:tcPr>
            <w:tcW w:w="2217" w:type="dxa"/>
            <w:tcBorders>
              <w:top w:val="nil"/>
              <w:left w:val="nil"/>
              <w:bottom w:val="single" w:sz="8" w:space="0" w:color="auto"/>
              <w:right w:val="single" w:sz="8" w:space="0" w:color="auto"/>
            </w:tcBorders>
          </w:tcPr>
          <w:p w14:paraId="2560F1CC" w14:textId="77777777" w:rsidR="00B16FB3" w:rsidRPr="00B16FB3" w:rsidRDefault="00B16FB3" w:rsidP="00B16FB3">
            <w:pPr>
              <w:widowControl w:val="0"/>
              <w:rPr>
                <w:rFonts w:eastAsia="SimSun"/>
                <w:szCs w:val="20"/>
              </w:rPr>
            </w:pPr>
            <w:r w:rsidRPr="00B16FB3">
              <w:rPr>
                <w:rFonts w:eastAsia="SimSun"/>
                <w:szCs w:val="20"/>
              </w:rPr>
              <w:t>ON (until ice thickness float is open)</w:t>
            </w:r>
          </w:p>
        </w:tc>
      </w:tr>
      <w:tr w:rsidR="00B16FB3" w:rsidRPr="00B16FB3" w14:paraId="560106C9"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B2A1A9" w14:textId="77777777" w:rsidR="00B16FB3" w:rsidRPr="00B16FB3" w:rsidRDefault="00B16FB3" w:rsidP="00B16FB3">
            <w:pPr>
              <w:widowControl w:val="0"/>
              <w:rPr>
                <w:rFonts w:eastAsia="Calibri"/>
                <w:sz w:val="22"/>
                <w:szCs w:val="22"/>
              </w:rPr>
            </w:pPr>
            <w:r w:rsidRPr="00B16FB3">
              <w:rPr>
                <w:rFonts w:eastAsia="SimSun"/>
                <w:szCs w:val="20"/>
              </w:rPr>
              <w:t>Total ON time:</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73F09241" w14:textId="77777777" w:rsidR="00B16FB3" w:rsidRPr="00B16FB3" w:rsidRDefault="00B16FB3" w:rsidP="00B16FB3">
            <w:pPr>
              <w:widowControl w:val="0"/>
              <w:rPr>
                <w:rFonts w:eastAsia="Calibri"/>
                <w:sz w:val="22"/>
                <w:szCs w:val="22"/>
              </w:rPr>
            </w:pPr>
            <w:r w:rsidRPr="00B16FB3">
              <w:rPr>
                <w:rFonts w:eastAsia="SimSun"/>
                <w:szCs w:val="20"/>
              </w:rPr>
              <w:t>45</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F27BADA" w14:textId="77777777" w:rsidR="00B16FB3" w:rsidRPr="00B16FB3" w:rsidRDefault="00B16FB3" w:rsidP="00B16FB3">
            <w:pPr>
              <w:widowControl w:val="0"/>
              <w:rPr>
                <w:rFonts w:eastAsia="Calibri"/>
                <w:sz w:val="22"/>
                <w:szCs w:val="22"/>
              </w:rPr>
            </w:pPr>
            <w:r w:rsidRPr="00B16FB3">
              <w:rPr>
                <w:rFonts w:eastAsia="SimSun"/>
                <w:szCs w:val="20"/>
              </w:rPr>
              <w:t>45</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6238251E" w14:textId="77777777" w:rsidR="00B16FB3" w:rsidRPr="00B16FB3" w:rsidRDefault="00B16FB3" w:rsidP="00B16FB3">
            <w:pPr>
              <w:widowControl w:val="0"/>
              <w:rPr>
                <w:rFonts w:eastAsia="Calibri"/>
                <w:sz w:val="22"/>
                <w:szCs w:val="22"/>
              </w:rPr>
            </w:pPr>
            <w:r w:rsidRPr="00B16FB3">
              <w:rPr>
                <w:rFonts w:eastAsia="SimSun"/>
                <w:szCs w:val="20"/>
              </w:rPr>
              <w:t>10</w:t>
            </w:r>
          </w:p>
        </w:tc>
        <w:tc>
          <w:tcPr>
            <w:tcW w:w="1419" w:type="dxa"/>
            <w:tcBorders>
              <w:top w:val="nil"/>
              <w:left w:val="nil"/>
              <w:bottom w:val="single" w:sz="8" w:space="0" w:color="auto"/>
              <w:right w:val="single" w:sz="8" w:space="0" w:color="auto"/>
            </w:tcBorders>
            <w:tcMar>
              <w:top w:w="0" w:type="dxa"/>
              <w:left w:w="108" w:type="dxa"/>
              <w:bottom w:w="0" w:type="dxa"/>
              <w:right w:w="108" w:type="dxa"/>
            </w:tcMar>
            <w:hideMark/>
          </w:tcPr>
          <w:p w14:paraId="1EF4EDB5" w14:textId="77777777" w:rsidR="00B16FB3" w:rsidRPr="00B16FB3" w:rsidRDefault="00B16FB3" w:rsidP="00B16FB3">
            <w:pPr>
              <w:widowControl w:val="0"/>
              <w:rPr>
                <w:rFonts w:eastAsia="Calibri"/>
                <w:sz w:val="22"/>
                <w:szCs w:val="22"/>
              </w:rPr>
            </w:pPr>
            <w:r w:rsidRPr="00B16FB3">
              <w:rPr>
                <w:rFonts w:eastAsia="SimSun"/>
                <w:szCs w:val="20"/>
              </w:rPr>
              <w:t xml:space="preserve">5 </w:t>
            </w:r>
          </w:p>
        </w:tc>
        <w:tc>
          <w:tcPr>
            <w:tcW w:w="2217" w:type="dxa"/>
            <w:tcBorders>
              <w:top w:val="nil"/>
              <w:left w:val="nil"/>
              <w:bottom w:val="single" w:sz="8" w:space="0" w:color="auto"/>
              <w:right w:val="single" w:sz="8" w:space="0" w:color="auto"/>
            </w:tcBorders>
          </w:tcPr>
          <w:p w14:paraId="354FEB42" w14:textId="77777777" w:rsidR="00B16FB3" w:rsidRPr="00B16FB3" w:rsidRDefault="00B16FB3" w:rsidP="00B16FB3">
            <w:pPr>
              <w:widowControl w:val="0"/>
              <w:rPr>
                <w:rFonts w:eastAsia="SimSun"/>
                <w:szCs w:val="20"/>
              </w:rPr>
            </w:pPr>
            <w:r w:rsidRPr="00B16FB3">
              <w:rPr>
                <w:rFonts w:eastAsia="SimSun"/>
                <w:szCs w:val="20"/>
              </w:rPr>
              <w:t xml:space="preserve">Dependent on float </w:t>
            </w:r>
          </w:p>
        </w:tc>
      </w:tr>
    </w:tbl>
    <w:p w14:paraId="006E35A0" w14:textId="77777777" w:rsidR="00B16FB3" w:rsidRPr="00B16FB3" w:rsidRDefault="00B16FB3" w:rsidP="00B16FB3">
      <w:pPr>
        <w:widowControl w:val="0"/>
        <w:contextualSpacing/>
        <w:jc w:val="both"/>
        <w:rPr>
          <w:rFonts w:eastAsia="SimSun"/>
          <w:szCs w:val="20"/>
        </w:rPr>
      </w:pPr>
    </w:p>
    <w:p w14:paraId="1F0BDE1E"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08" w:name="_Toc435192397"/>
      <w:bookmarkStart w:id="309" w:name="_Toc447538061"/>
      <w:r w:rsidRPr="00B16FB3">
        <w:rPr>
          <w:rFonts w:ascii="Cambria" w:hAnsi="Cambria"/>
          <w:b/>
          <w:bCs/>
          <w:szCs w:val="20"/>
        </w:rPr>
        <w:t>Pre-chill Cycle (Ice Machine State 2)</w:t>
      </w:r>
      <w:bookmarkEnd w:id="308"/>
      <w:bookmarkEnd w:id="309"/>
    </w:p>
    <w:p w14:paraId="2554F812" w14:textId="77777777" w:rsidR="00B16FB3" w:rsidRPr="00B16FB3" w:rsidRDefault="00B16FB3" w:rsidP="00B16FB3">
      <w:pPr>
        <w:widowControl w:val="0"/>
        <w:rPr>
          <w:rFonts w:ascii="Courier" w:eastAsia="SimSun" w:hAnsi="Courier"/>
          <w:szCs w:val="20"/>
        </w:rPr>
      </w:pPr>
    </w:p>
    <w:p w14:paraId="47BDA158"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50E38426"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compressor shall run for 120 seconds on the </w:t>
      </w:r>
      <w:r w:rsidRPr="00B16FB3">
        <w:rPr>
          <w:rFonts w:eastAsia="SimSun"/>
          <w:i/>
          <w:szCs w:val="20"/>
        </w:rPr>
        <w:t xml:space="preserve">initial start-up </w:t>
      </w:r>
      <w:r w:rsidRPr="00B16FB3">
        <w:rPr>
          <w:rFonts w:eastAsia="SimSun"/>
          <w:szCs w:val="20"/>
        </w:rPr>
        <w:t xml:space="preserve">and 60 seconds for subsequent cycles.  At the start of the </w:t>
      </w:r>
      <w:r w:rsidRPr="00B16FB3">
        <w:rPr>
          <w:rFonts w:eastAsia="SimSun"/>
          <w:i/>
          <w:szCs w:val="20"/>
        </w:rPr>
        <w:t>pre-chill cycle</w:t>
      </w:r>
      <w:r w:rsidRPr="00B16FB3">
        <w:rPr>
          <w:rFonts w:eastAsia="SimSun"/>
          <w:szCs w:val="20"/>
        </w:rPr>
        <w:t xml:space="preserve"> the water inlet solenoid is energized to fill the trough.  The water inlet solenoid will remain energized until the ice thickness float opens for 5 continuous seconds*.  Throughout the </w:t>
      </w:r>
      <w:r w:rsidRPr="00B16FB3">
        <w:rPr>
          <w:rFonts w:eastAsia="SimSun"/>
          <w:i/>
          <w:szCs w:val="20"/>
        </w:rPr>
        <w:t>pre-chill cycle</w:t>
      </w:r>
      <w:r w:rsidRPr="00B16FB3">
        <w:rPr>
          <w:rFonts w:eastAsia="SimSun"/>
          <w:szCs w:val="20"/>
        </w:rPr>
        <w:t xml:space="preserve"> the water inlet solenoid may respond to the ice thickness float; meaning it will energize when the ice thickness float is closed for 1 second and de-energize when the ice thicknes</w:t>
      </w:r>
      <w:r w:rsidR="00990651">
        <w:rPr>
          <w:rFonts w:eastAsia="SimSun"/>
          <w:szCs w:val="20"/>
        </w:rPr>
        <w:t>s float is open</w:t>
      </w:r>
      <w:r w:rsidRPr="00B16FB3">
        <w:rPr>
          <w:rFonts w:eastAsia="SimSun"/>
          <w:szCs w:val="20"/>
        </w:rPr>
        <w:t xml:space="preserve"> for 5 continuous seconds.</w:t>
      </w:r>
    </w:p>
    <w:p w14:paraId="4351796D" w14:textId="77777777" w:rsidR="00B16FB3" w:rsidRPr="00B16FB3" w:rsidRDefault="00B16FB3" w:rsidP="00B16FB3">
      <w:pPr>
        <w:widowControl w:val="0"/>
        <w:ind w:left="1080"/>
        <w:contextualSpacing/>
        <w:rPr>
          <w:rFonts w:eastAsia="SimSun"/>
          <w:szCs w:val="20"/>
        </w:rPr>
      </w:pPr>
    </w:p>
    <w:p w14:paraId="27AC1959"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5</w:t>
      </w:r>
      <w:r w:rsidRPr="00B16FB3">
        <w:rPr>
          <w:rFonts w:eastAsia="SimSun"/>
          <w:b/>
          <w:bCs/>
        </w:rPr>
        <w:fldChar w:fldCharType="end"/>
      </w:r>
      <w:r w:rsidRPr="00B16FB3">
        <w:rPr>
          <w:rFonts w:eastAsia="SimSun"/>
          <w:b/>
          <w:bCs/>
        </w:rPr>
        <w:t>: Neo Pre-chill, Initial Cycle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6"/>
        <w:gridCol w:w="1416"/>
        <w:gridCol w:w="1416"/>
        <w:gridCol w:w="1416"/>
        <w:gridCol w:w="1416"/>
      </w:tblGrid>
      <w:tr w:rsidR="00B16FB3" w:rsidRPr="00B37B20" w14:paraId="6B842BDD" w14:textId="77777777" w:rsidTr="00B37B20">
        <w:trPr>
          <w:jc w:val="center"/>
        </w:trPr>
        <w:tc>
          <w:tcPr>
            <w:tcW w:w="1416" w:type="dxa"/>
            <w:shd w:val="clear" w:color="auto" w:fill="auto"/>
          </w:tcPr>
          <w:p w14:paraId="10554181" w14:textId="77777777" w:rsidR="00B16FB3" w:rsidRPr="00B37B20" w:rsidRDefault="00B16FB3" w:rsidP="004412A2">
            <w:pPr>
              <w:widowControl w:val="0"/>
              <w:contextualSpacing/>
              <w:rPr>
                <w:rFonts w:eastAsia="SimSun"/>
                <w:szCs w:val="20"/>
              </w:rPr>
            </w:pPr>
            <w:r w:rsidRPr="00B37B20">
              <w:rPr>
                <w:rFonts w:eastAsia="SimSun"/>
                <w:szCs w:val="20"/>
              </w:rPr>
              <w:t>At Time(sec)</w:t>
            </w:r>
          </w:p>
        </w:tc>
        <w:tc>
          <w:tcPr>
            <w:tcW w:w="1416" w:type="dxa"/>
            <w:shd w:val="clear" w:color="auto" w:fill="auto"/>
          </w:tcPr>
          <w:p w14:paraId="31BEA0FF" w14:textId="77777777" w:rsidR="00B16FB3" w:rsidRPr="00B37B20" w:rsidRDefault="00B16FB3" w:rsidP="004412A2">
            <w:pPr>
              <w:widowControl w:val="0"/>
              <w:contextualSpacing/>
              <w:rPr>
                <w:rFonts w:eastAsia="SimSun"/>
                <w:szCs w:val="20"/>
              </w:rPr>
            </w:pPr>
            <w:r w:rsidRPr="00B37B20">
              <w:rPr>
                <w:rFonts w:eastAsia="SimSun"/>
                <w:szCs w:val="20"/>
              </w:rPr>
              <w:t>Dump Valve</w:t>
            </w:r>
          </w:p>
        </w:tc>
        <w:tc>
          <w:tcPr>
            <w:tcW w:w="1416" w:type="dxa"/>
            <w:shd w:val="clear" w:color="auto" w:fill="auto"/>
          </w:tcPr>
          <w:p w14:paraId="793313C6" w14:textId="77777777" w:rsidR="00B16FB3" w:rsidRPr="00B37B20" w:rsidRDefault="00B16FB3" w:rsidP="004412A2">
            <w:pPr>
              <w:widowControl w:val="0"/>
              <w:contextualSpacing/>
              <w:rPr>
                <w:rFonts w:eastAsia="SimSun"/>
                <w:szCs w:val="20"/>
              </w:rPr>
            </w:pPr>
            <w:r w:rsidRPr="00B37B20">
              <w:rPr>
                <w:rFonts w:eastAsia="SimSun"/>
                <w:szCs w:val="20"/>
              </w:rPr>
              <w:t>Water pump</w:t>
            </w:r>
          </w:p>
        </w:tc>
        <w:tc>
          <w:tcPr>
            <w:tcW w:w="1416" w:type="dxa"/>
            <w:shd w:val="clear" w:color="auto" w:fill="auto"/>
          </w:tcPr>
          <w:p w14:paraId="378A9B86" w14:textId="77777777" w:rsidR="00B16FB3" w:rsidRPr="00B37B20" w:rsidRDefault="00B16FB3" w:rsidP="004412A2">
            <w:pPr>
              <w:widowControl w:val="0"/>
              <w:contextualSpacing/>
              <w:rPr>
                <w:rFonts w:eastAsia="SimSun"/>
                <w:szCs w:val="20"/>
              </w:rPr>
            </w:pPr>
            <w:r w:rsidRPr="00B37B20">
              <w:rPr>
                <w:rFonts w:eastAsia="SimSun"/>
                <w:szCs w:val="20"/>
              </w:rPr>
              <w:t>Harvest</w:t>
            </w:r>
          </w:p>
        </w:tc>
        <w:tc>
          <w:tcPr>
            <w:tcW w:w="1416" w:type="dxa"/>
            <w:shd w:val="clear" w:color="auto" w:fill="auto"/>
          </w:tcPr>
          <w:p w14:paraId="5B7D429D" w14:textId="77777777" w:rsidR="00B16FB3" w:rsidRPr="00B37B20" w:rsidRDefault="00B16FB3" w:rsidP="004412A2">
            <w:pPr>
              <w:widowControl w:val="0"/>
              <w:contextualSpacing/>
              <w:rPr>
                <w:rFonts w:eastAsia="SimSun"/>
                <w:szCs w:val="20"/>
              </w:rPr>
            </w:pPr>
            <w:r w:rsidRPr="00B37B20">
              <w:rPr>
                <w:rFonts w:eastAsia="SimSun"/>
                <w:szCs w:val="20"/>
              </w:rPr>
              <w:t>Compressor</w:t>
            </w:r>
          </w:p>
        </w:tc>
        <w:tc>
          <w:tcPr>
            <w:tcW w:w="1416" w:type="dxa"/>
            <w:shd w:val="clear" w:color="auto" w:fill="auto"/>
          </w:tcPr>
          <w:p w14:paraId="6F716031" w14:textId="77777777" w:rsidR="00B16FB3" w:rsidRPr="00B37B20" w:rsidRDefault="00B16FB3" w:rsidP="004412A2">
            <w:pPr>
              <w:widowControl w:val="0"/>
              <w:contextualSpacing/>
              <w:rPr>
                <w:rFonts w:eastAsia="SimSun"/>
                <w:szCs w:val="20"/>
              </w:rPr>
            </w:pPr>
            <w:r w:rsidRPr="00B37B20">
              <w:rPr>
                <w:rFonts w:eastAsia="SimSun"/>
                <w:szCs w:val="20"/>
              </w:rPr>
              <w:t xml:space="preserve">Water Inlet </w:t>
            </w:r>
          </w:p>
        </w:tc>
      </w:tr>
      <w:tr w:rsidR="00B16FB3" w:rsidRPr="00B37B20" w14:paraId="662669BF" w14:textId="77777777" w:rsidTr="00B37B20">
        <w:trPr>
          <w:jc w:val="center"/>
        </w:trPr>
        <w:tc>
          <w:tcPr>
            <w:tcW w:w="1416" w:type="dxa"/>
            <w:shd w:val="clear" w:color="auto" w:fill="auto"/>
          </w:tcPr>
          <w:p w14:paraId="4893A510" w14:textId="77777777" w:rsidR="00B16FB3" w:rsidRPr="00B37B20" w:rsidRDefault="00B16FB3" w:rsidP="004412A2">
            <w:pPr>
              <w:widowControl w:val="0"/>
              <w:contextualSpacing/>
              <w:rPr>
                <w:rFonts w:eastAsia="SimSun"/>
                <w:szCs w:val="20"/>
              </w:rPr>
            </w:pPr>
            <w:r w:rsidRPr="00B37B20">
              <w:rPr>
                <w:rFonts w:eastAsia="SimSun"/>
                <w:szCs w:val="20"/>
              </w:rPr>
              <w:t>26</w:t>
            </w:r>
          </w:p>
        </w:tc>
        <w:tc>
          <w:tcPr>
            <w:tcW w:w="1416" w:type="dxa"/>
            <w:shd w:val="clear" w:color="auto" w:fill="auto"/>
          </w:tcPr>
          <w:p w14:paraId="63302051"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4854A488"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7238DED4"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0AC95AAA"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69A7D1BF" w14:textId="77777777" w:rsidR="00B16FB3" w:rsidRPr="00B37B20" w:rsidRDefault="00B16FB3" w:rsidP="004412A2">
            <w:pPr>
              <w:widowControl w:val="0"/>
              <w:contextualSpacing/>
              <w:rPr>
                <w:rFonts w:eastAsia="SimSun"/>
                <w:szCs w:val="20"/>
              </w:rPr>
            </w:pPr>
            <w:r w:rsidRPr="00B37B20">
              <w:rPr>
                <w:rFonts w:eastAsia="SimSun"/>
                <w:szCs w:val="20"/>
              </w:rPr>
              <w:t>ON*</w:t>
            </w:r>
          </w:p>
        </w:tc>
      </w:tr>
      <w:tr w:rsidR="00B16FB3" w:rsidRPr="00B37B20" w14:paraId="4383358D" w14:textId="77777777" w:rsidTr="00B37B20">
        <w:trPr>
          <w:jc w:val="center"/>
        </w:trPr>
        <w:tc>
          <w:tcPr>
            <w:tcW w:w="1416" w:type="dxa"/>
            <w:shd w:val="clear" w:color="auto" w:fill="auto"/>
          </w:tcPr>
          <w:p w14:paraId="6AB3AAA9" w14:textId="77777777" w:rsidR="00B16FB3" w:rsidRPr="00B37B20" w:rsidRDefault="00B16FB3" w:rsidP="004412A2">
            <w:pPr>
              <w:widowControl w:val="0"/>
              <w:contextualSpacing/>
              <w:rPr>
                <w:rFonts w:eastAsia="SimSun"/>
                <w:szCs w:val="20"/>
              </w:rPr>
            </w:pPr>
            <w:r w:rsidRPr="00B37B20">
              <w:rPr>
                <w:rFonts w:eastAsia="SimSun"/>
                <w:szCs w:val="20"/>
              </w:rPr>
              <w:t>146</w:t>
            </w:r>
          </w:p>
        </w:tc>
        <w:tc>
          <w:tcPr>
            <w:tcW w:w="1416" w:type="dxa"/>
            <w:shd w:val="clear" w:color="auto" w:fill="auto"/>
          </w:tcPr>
          <w:p w14:paraId="09A71347"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699B4443"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0496A465"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222D794E"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45936B2B" w14:textId="77777777" w:rsidR="00B16FB3" w:rsidRPr="00B37B20" w:rsidRDefault="00B16FB3" w:rsidP="004412A2">
            <w:pPr>
              <w:widowControl w:val="0"/>
              <w:contextualSpacing/>
              <w:rPr>
                <w:rFonts w:eastAsia="SimSun"/>
                <w:szCs w:val="20"/>
              </w:rPr>
            </w:pPr>
            <w:r w:rsidRPr="00B37B20">
              <w:rPr>
                <w:rFonts w:eastAsia="SimSun"/>
                <w:szCs w:val="20"/>
              </w:rPr>
              <w:t>ON*</w:t>
            </w:r>
          </w:p>
        </w:tc>
      </w:tr>
    </w:tbl>
    <w:p w14:paraId="1BAA2F67" w14:textId="77777777" w:rsidR="00B16FB3" w:rsidRPr="00B16FB3" w:rsidRDefault="00B16FB3" w:rsidP="00B16FB3">
      <w:pPr>
        <w:widowControl w:val="0"/>
        <w:contextualSpacing/>
        <w:jc w:val="both"/>
        <w:rPr>
          <w:rFonts w:eastAsia="SimSun"/>
          <w:szCs w:val="20"/>
        </w:rPr>
      </w:pPr>
    </w:p>
    <w:p w14:paraId="6AE93957" w14:textId="77777777" w:rsidR="00B16FB3" w:rsidRPr="00B16FB3" w:rsidRDefault="00B16FB3" w:rsidP="00B16FB3">
      <w:pPr>
        <w:widowControl w:val="0"/>
        <w:contextualSpacing/>
        <w:jc w:val="center"/>
        <w:rPr>
          <w:rFonts w:eastAsia="SimSun"/>
          <w:b/>
          <w:szCs w:val="20"/>
        </w:rPr>
      </w:pPr>
    </w:p>
    <w:p w14:paraId="10499DEB"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6</w:t>
      </w:r>
      <w:r w:rsidRPr="00B16FB3">
        <w:rPr>
          <w:rFonts w:eastAsia="SimSun"/>
          <w:b/>
          <w:bCs/>
        </w:rPr>
        <w:fldChar w:fldCharType="end"/>
      </w:r>
      <w:r w:rsidRPr="00B16FB3">
        <w:rPr>
          <w:rFonts w:eastAsia="SimSun"/>
          <w:b/>
          <w:bCs/>
        </w:rPr>
        <w:t>: Neo Pre-chill, Subsequent Cycles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6"/>
        <w:gridCol w:w="1416"/>
        <w:gridCol w:w="1416"/>
        <w:gridCol w:w="1416"/>
        <w:gridCol w:w="1416"/>
      </w:tblGrid>
      <w:tr w:rsidR="00B16FB3" w:rsidRPr="00B37B20" w14:paraId="55BEDAE2" w14:textId="77777777" w:rsidTr="004412A2">
        <w:trPr>
          <w:jc w:val="center"/>
        </w:trPr>
        <w:tc>
          <w:tcPr>
            <w:tcW w:w="1416" w:type="dxa"/>
            <w:shd w:val="clear" w:color="auto" w:fill="auto"/>
          </w:tcPr>
          <w:p w14:paraId="733BF5A4" w14:textId="77777777" w:rsidR="00B16FB3" w:rsidRPr="00B37B20" w:rsidRDefault="00B16FB3" w:rsidP="004412A2">
            <w:pPr>
              <w:widowControl w:val="0"/>
              <w:contextualSpacing/>
              <w:rPr>
                <w:rFonts w:eastAsia="SimSun"/>
                <w:szCs w:val="20"/>
              </w:rPr>
            </w:pPr>
            <w:r w:rsidRPr="00B37B20">
              <w:rPr>
                <w:rFonts w:eastAsia="SimSun"/>
                <w:szCs w:val="20"/>
              </w:rPr>
              <w:t>At Time(sec)</w:t>
            </w:r>
          </w:p>
        </w:tc>
        <w:tc>
          <w:tcPr>
            <w:tcW w:w="1416" w:type="dxa"/>
            <w:shd w:val="clear" w:color="auto" w:fill="auto"/>
          </w:tcPr>
          <w:p w14:paraId="5E4B9A66" w14:textId="77777777" w:rsidR="00B16FB3" w:rsidRPr="00B37B20" w:rsidRDefault="00B16FB3" w:rsidP="004412A2">
            <w:pPr>
              <w:widowControl w:val="0"/>
              <w:contextualSpacing/>
              <w:rPr>
                <w:rFonts w:eastAsia="SimSun"/>
                <w:szCs w:val="20"/>
              </w:rPr>
            </w:pPr>
            <w:r w:rsidRPr="00B37B20">
              <w:rPr>
                <w:rFonts w:eastAsia="SimSun"/>
                <w:szCs w:val="20"/>
              </w:rPr>
              <w:t>Dump Valve</w:t>
            </w:r>
          </w:p>
        </w:tc>
        <w:tc>
          <w:tcPr>
            <w:tcW w:w="1416" w:type="dxa"/>
            <w:shd w:val="clear" w:color="auto" w:fill="auto"/>
          </w:tcPr>
          <w:p w14:paraId="156F24C8" w14:textId="77777777" w:rsidR="00B16FB3" w:rsidRPr="00B37B20" w:rsidRDefault="00B16FB3" w:rsidP="004412A2">
            <w:pPr>
              <w:widowControl w:val="0"/>
              <w:contextualSpacing/>
              <w:rPr>
                <w:rFonts w:eastAsia="SimSun"/>
                <w:szCs w:val="20"/>
              </w:rPr>
            </w:pPr>
            <w:r w:rsidRPr="00B37B20">
              <w:rPr>
                <w:rFonts w:eastAsia="SimSun"/>
                <w:szCs w:val="20"/>
              </w:rPr>
              <w:t>Water pump</w:t>
            </w:r>
          </w:p>
        </w:tc>
        <w:tc>
          <w:tcPr>
            <w:tcW w:w="1416" w:type="dxa"/>
            <w:shd w:val="clear" w:color="auto" w:fill="auto"/>
          </w:tcPr>
          <w:p w14:paraId="63E2CB72" w14:textId="77777777" w:rsidR="00B16FB3" w:rsidRPr="00B37B20" w:rsidRDefault="00B16FB3" w:rsidP="004412A2">
            <w:pPr>
              <w:widowControl w:val="0"/>
              <w:contextualSpacing/>
              <w:rPr>
                <w:rFonts w:eastAsia="SimSun"/>
                <w:szCs w:val="20"/>
              </w:rPr>
            </w:pPr>
            <w:r w:rsidRPr="00B37B20">
              <w:rPr>
                <w:rFonts w:eastAsia="SimSun"/>
                <w:szCs w:val="20"/>
              </w:rPr>
              <w:t>Harvest</w:t>
            </w:r>
          </w:p>
        </w:tc>
        <w:tc>
          <w:tcPr>
            <w:tcW w:w="1416" w:type="dxa"/>
            <w:shd w:val="clear" w:color="auto" w:fill="auto"/>
          </w:tcPr>
          <w:p w14:paraId="0EA3B680" w14:textId="77777777" w:rsidR="00B16FB3" w:rsidRPr="00B37B20" w:rsidRDefault="00B16FB3" w:rsidP="004412A2">
            <w:pPr>
              <w:widowControl w:val="0"/>
              <w:contextualSpacing/>
              <w:rPr>
                <w:rFonts w:eastAsia="SimSun"/>
                <w:szCs w:val="20"/>
              </w:rPr>
            </w:pPr>
            <w:r w:rsidRPr="00B37B20">
              <w:rPr>
                <w:rFonts w:eastAsia="SimSun"/>
                <w:szCs w:val="20"/>
              </w:rPr>
              <w:t>Compressor</w:t>
            </w:r>
          </w:p>
        </w:tc>
        <w:tc>
          <w:tcPr>
            <w:tcW w:w="1416" w:type="dxa"/>
            <w:shd w:val="clear" w:color="auto" w:fill="auto"/>
          </w:tcPr>
          <w:p w14:paraId="399CF70F" w14:textId="77777777" w:rsidR="00B16FB3" w:rsidRPr="00B37B20" w:rsidRDefault="00B16FB3" w:rsidP="004412A2">
            <w:pPr>
              <w:widowControl w:val="0"/>
              <w:contextualSpacing/>
              <w:rPr>
                <w:rFonts w:eastAsia="SimSun"/>
                <w:szCs w:val="20"/>
              </w:rPr>
            </w:pPr>
            <w:r w:rsidRPr="00B37B20">
              <w:rPr>
                <w:rFonts w:eastAsia="SimSun"/>
                <w:szCs w:val="20"/>
              </w:rPr>
              <w:t xml:space="preserve">Water Inlet </w:t>
            </w:r>
          </w:p>
        </w:tc>
      </w:tr>
      <w:tr w:rsidR="00B16FB3" w:rsidRPr="00B37B20" w14:paraId="127DDEB6" w14:textId="77777777" w:rsidTr="004412A2">
        <w:trPr>
          <w:jc w:val="center"/>
        </w:trPr>
        <w:tc>
          <w:tcPr>
            <w:tcW w:w="1416" w:type="dxa"/>
            <w:shd w:val="clear" w:color="auto" w:fill="auto"/>
          </w:tcPr>
          <w:p w14:paraId="15DFE12D" w14:textId="77777777" w:rsidR="00B16FB3" w:rsidRPr="00B37B20" w:rsidRDefault="00B16FB3" w:rsidP="004412A2">
            <w:pPr>
              <w:widowControl w:val="0"/>
              <w:contextualSpacing/>
              <w:rPr>
                <w:rFonts w:eastAsia="SimSun"/>
                <w:szCs w:val="20"/>
              </w:rPr>
            </w:pPr>
            <w:r w:rsidRPr="00B37B20">
              <w:rPr>
                <w:rFonts w:eastAsia="SimSun"/>
                <w:szCs w:val="20"/>
              </w:rPr>
              <w:t>0</w:t>
            </w:r>
          </w:p>
        </w:tc>
        <w:tc>
          <w:tcPr>
            <w:tcW w:w="1416" w:type="dxa"/>
            <w:shd w:val="clear" w:color="auto" w:fill="auto"/>
          </w:tcPr>
          <w:p w14:paraId="48CE435B"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2BFAC2E4"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4E136D95"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5A5FD547"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2985F111" w14:textId="77777777" w:rsidR="00B16FB3" w:rsidRPr="00B37B20" w:rsidRDefault="00B16FB3" w:rsidP="004412A2">
            <w:pPr>
              <w:widowControl w:val="0"/>
              <w:contextualSpacing/>
              <w:rPr>
                <w:rFonts w:eastAsia="SimSun"/>
                <w:szCs w:val="20"/>
              </w:rPr>
            </w:pPr>
            <w:r w:rsidRPr="00B37B20">
              <w:rPr>
                <w:rFonts w:eastAsia="SimSun"/>
                <w:szCs w:val="20"/>
              </w:rPr>
              <w:t>ON*</w:t>
            </w:r>
          </w:p>
        </w:tc>
      </w:tr>
      <w:tr w:rsidR="00B16FB3" w:rsidRPr="00B37B20" w14:paraId="612F78D2" w14:textId="77777777" w:rsidTr="004412A2">
        <w:trPr>
          <w:jc w:val="center"/>
        </w:trPr>
        <w:tc>
          <w:tcPr>
            <w:tcW w:w="1416" w:type="dxa"/>
            <w:shd w:val="clear" w:color="auto" w:fill="auto"/>
          </w:tcPr>
          <w:p w14:paraId="01D5B52D" w14:textId="77777777" w:rsidR="00B16FB3" w:rsidRPr="00B37B20" w:rsidRDefault="00B16FB3" w:rsidP="004412A2">
            <w:pPr>
              <w:widowControl w:val="0"/>
              <w:contextualSpacing/>
              <w:rPr>
                <w:rFonts w:eastAsia="SimSun"/>
                <w:szCs w:val="20"/>
              </w:rPr>
            </w:pPr>
            <w:r w:rsidRPr="00B37B20">
              <w:rPr>
                <w:rFonts w:eastAsia="SimSun"/>
                <w:szCs w:val="20"/>
              </w:rPr>
              <w:t>60</w:t>
            </w:r>
          </w:p>
        </w:tc>
        <w:tc>
          <w:tcPr>
            <w:tcW w:w="1416" w:type="dxa"/>
            <w:shd w:val="clear" w:color="auto" w:fill="auto"/>
          </w:tcPr>
          <w:p w14:paraId="7E9436A4"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170133BC"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242A6AF8"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0A56845D"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34209637" w14:textId="77777777" w:rsidR="00B16FB3" w:rsidRPr="00B37B20" w:rsidRDefault="00B16FB3" w:rsidP="004412A2">
            <w:pPr>
              <w:widowControl w:val="0"/>
              <w:contextualSpacing/>
              <w:rPr>
                <w:rFonts w:eastAsia="SimSun"/>
                <w:szCs w:val="20"/>
              </w:rPr>
            </w:pPr>
            <w:r w:rsidRPr="00B37B20">
              <w:rPr>
                <w:rFonts w:eastAsia="SimSun"/>
                <w:szCs w:val="20"/>
              </w:rPr>
              <w:t>ON*</w:t>
            </w:r>
          </w:p>
        </w:tc>
      </w:tr>
    </w:tbl>
    <w:p w14:paraId="753AFD02" w14:textId="77777777" w:rsidR="00B16FB3" w:rsidRPr="00B16FB3" w:rsidRDefault="00B16FB3" w:rsidP="00B16FB3">
      <w:pPr>
        <w:widowControl w:val="0"/>
        <w:ind w:left="1080"/>
        <w:contextualSpacing/>
        <w:rPr>
          <w:rFonts w:eastAsia="SimSun"/>
          <w:szCs w:val="20"/>
        </w:rPr>
      </w:pPr>
    </w:p>
    <w:p w14:paraId="73092511" w14:textId="77777777" w:rsidR="00B16FB3" w:rsidRPr="00B16FB3" w:rsidRDefault="00B16FB3" w:rsidP="00B16FB3">
      <w:pPr>
        <w:widowControl w:val="0"/>
        <w:ind w:left="1080"/>
        <w:contextualSpacing/>
        <w:rPr>
          <w:rFonts w:eastAsia="SimSun"/>
          <w:szCs w:val="20"/>
        </w:rPr>
      </w:pPr>
    </w:p>
    <w:p w14:paraId="40DFFA62" w14:textId="77777777" w:rsidR="00B16FB3" w:rsidRPr="00B16FB3" w:rsidRDefault="00B16FB3" w:rsidP="00B16FB3">
      <w:pPr>
        <w:widowControl w:val="0"/>
        <w:ind w:left="1080"/>
        <w:contextualSpacing/>
        <w:rPr>
          <w:rFonts w:eastAsia="SimSun"/>
          <w:szCs w:val="20"/>
        </w:rPr>
      </w:pPr>
    </w:p>
    <w:p w14:paraId="6B954928" w14:textId="77777777" w:rsidR="00B16FB3" w:rsidRPr="00B16FB3" w:rsidRDefault="00B16FB3" w:rsidP="00B16FB3">
      <w:pPr>
        <w:widowControl w:val="0"/>
        <w:ind w:left="1080"/>
        <w:contextualSpacing/>
        <w:rPr>
          <w:rFonts w:eastAsia="SimSun"/>
          <w:szCs w:val="20"/>
        </w:rPr>
      </w:pPr>
    </w:p>
    <w:p w14:paraId="59246F47" w14:textId="77777777" w:rsidR="00B16FB3" w:rsidRPr="00B16FB3" w:rsidRDefault="00B16FB3" w:rsidP="00B16FB3">
      <w:pPr>
        <w:widowControl w:val="0"/>
        <w:ind w:left="1080"/>
        <w:contextualSpacing/>
        <w:rPr>
          <w:rFonts w:eastAsia="SimSun"/>
          <w:szCs w:val="20"/>
        </w:rPr>
      </w:pPr>
    </w:p>
    <w:p w14:paraId="65CDD86C"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KoolAire</w:t>
      </w:r>
    </w:p>
    <w:p w14:paraId="24F49B13"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compressor shall run for 120 seconds on </w:t>
      </w:r>
      <w:r w:rsidRPr="00B16FB3">
        <w:rPr>
          <w:rFonts w:eastAsia="SimSun"/>
          <w:i/>
          <w:szCs w:val="20"/>
        </w:rPr>
        <w:t>initial start-up</w:t>
      </w:r>
      <w:r w:rsidRPr="00B16FB3">
        <w:rPr>
          <w:rFonts w:eastAsia="SimSun"/>
          <w:szCs w:val="20"/>
        </w:rPr>
        <w:t xml:space="preserve"> and 30 seconds on consecutive ice making cycles.</w:t>
      </w:r>
    </w:p>
    <w:p w14:paraId="56EDFAB2" w14:textId="77777777" w:rsidR="00B16FB3" w:rsidRPr="00B16FB3" w:rsidRDefault="00B16FB3" w:rsidP="00B16FB3">
      <w:pPr>
        <w:widowControl w:val="0"/>
        <w:ind w:left="1080"/>
        <w:contextualSpacing/>
        <w:rPr>
          <w:rFonts w:eastAsia="SimSun"/>
          <w:szCs w:val="20"/>
        </w:rPr>
      </w:pPr>
    </w:p>
    <w:p w14:paraId="02B773DB"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At the start of the </w:t>
      </w:r>
      <w:r w:rsidRPr="00B16FB3">
        <w:rPr>
          <w:rFonts w:eastAsia="SimSun"/>
          <w:i/>
          <w:szCs w:val="20"/>
        </w:rPr>
        <w:t>pre-chill</w:t>
      </w:r>
      <w:r w:rsidRPr="00B16FB3">
        <w:rPr>
          <w:rFonts w:eastAsia="SimSun"/>
          <w:szCs w:val="20"/>
        </w:rPr>
        <w:t xml:space="preserve"> </w:t>
      </w:r>
      <w:r w:rsidRPr="00B16FB3">
        <w:rPr>
          <w:rFonts w:eastAsia="SimSun"/>
          <w:i/>
          <w:szCs w:val="20"/>
        </w:rPr>
        <w:t>cycle</w:t>
      </w:r>
      <w:r w:rsidRPr="00B16FB3">
        <w:rPr>
          <w:rFonts w:eastAsia="SimSun"/>
          <w:szCs w:val="20"/>
        </w:rPr>
        <w:t xml:space="preserve"> the water inlet solenoid is energized filling the trough.  The water inlet solenoid shall remain energized until the ice thickness float switch opens for 5 continuous seconds.  During the entire </w:t>
      </w:r>
      <w:r w:rsidRPr="00B16FB3">
        <w:rPr>
          <w:rFonts w:eastAsia="SimSun"/>
          <w:i/>
          <w:szCs w:val="20"/>
        </w:rPr>
        <w:t>pre-chill cycle</w:t>
      </w:r>
      <w:r w:rsidRPr="00B16FB3">
        <w:rPr>
          <w:rFonts w:eastAsia="SimSun"/>
          <w:szCs w:val="20"/>
        </w:rPr>
        <w:t xml:space="preserve"> the water inlet solenoid will respond to the ice thickness float, energizing when the ice thickness float has closed for 1 second and de-energizing when the ice thickness float has opened for 5 seconds.  </w:t>
      </w:r>
    </w:p>
    <w:p w14:paraId="52E44F55" w14:textId="77777777" w:rsidR="00B16FB3" w:rsidRPr="00B16FB3" w:rsidRDefault="00B16FB3" w:rsidP="00B16FB3">
      <w:pPr>
        <w:rPr>
          <w:rFonts w:ascii="Courier" w:eastAsia="SimSun" w:hAnsi="Courier"/>
          <w:szCs w:val="20"/>
        </w:rPr>
      </w:pPr>
    </w:p>
    <w:p w14:paraId="1BC44142"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10" w:name="_Toc435192398"/>
      <w:bookmarkStart w:id="311" w:name="_Toc447538062"/>
      <w:r w:rsidRPr="00B16FB3">
        <w:rPr>
          <w:rFonts w:ascii="Cambria" w:hAnsi="Cambria"/>
          <w:b/>
          <w:bCs/>
          <w:szCs w:val="20"/>
        </w:rPr>
        <w:t>Freeze Cycle (Ice Machine State 3)</w:t>
      </w:r>
      <w:bookmarkEnd w:id="310"/>
      <w:bookmarkEnd w:id="311"/>
    </w:p>
    <w:p w14:paraId="53082F22" w14:textId="77777777" w:rsidR="00B16FB3" w:rsidRPr="00B16FB3" w:rsidRDefault="00B16FB3" w:rsidP="00B16FB3">
      <w:pPr>
        <w:widowControl w:val="0"/>
        <w:rPr>
          <w:rFonts w:ascii="Courier" w:eastAsia="SimSun" w:hAnsi="Courier"/>
          <w:szCs w:val="20"/>
        </w:rPr>
      </w:pPr>
    </w:p>
    <w:p w14:paraId="7C0500FE"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670401B6" w14:textId="77777777" w:rsidR="00B16FB3" w:rsidRPr="00B16FB3" w:rsidRDefault="00B16FB3" w:rsidP="00B16FB3">
      <w:pPr>
        <w:widowControl w:val="0"/>
        <w:ind w:left="1080"/>
        <w:contextualSpacing/>
        <w:rPr>
          <w:rFonts w:eastAsia="SimSun"/>
          <w:strike/>
          <w:szCs w:val="20"/>
        </w:rPr>
      </w:pPr>
      <w:r w:rsidRPr="00B16FB3">
        <w:rPr>
          <w:rFonts w:eastAsia="SimSun"/>
          <w:szCs w:val="20"/>
        </w:rPr>
        <w:t xml:space="preserve">Following the </w:t>
      </w:r>
      <w:r w:rsidRPr="00B16FB3">
        <w:rPr>
          <w:rFonts w:eastAsia="SimSun"/>
          <w:i/>
          <w:szCs w:val="20"/>
        </w:rPr>
        <w:t>pre-chill cycle</w:t>
      </w:r>
      <w:r w:rsidRPr="00B16FB3">
        <w:rPr>
          <w:rFonts w:eastAsia="SimSun"/>
          <w:szCs w:val="20"/>
        </w:rPr>
        <w:t xml:space="preserve"> the ice maker enters the </w:t>
      </w:r>
      <w:r w:rsidRPr="00B16FB3">
        <w:rPr>
          <w:rFonts w:eastAsia="SimSun"/>
          <w:i/>
          <w:szCs w:val="20"/>
        </w:rPr>
        <w:t xml:space="preserve">freeze cycle </w:t>
      </w:r>
      <w:r w:rsidRPr="00B16FB3">
        <w:rPr>
          <w:rFonts w:eastAsia="SimSun"/>
          <w:szCs w:val="20"/>
        </w:rPr>
        <w:t>(ice machine state 3) characterized by the energizing of the water pump.</w:t>
      </w:r>
    </w:p>
    <w:p w14:paraId="1FC2A39F" w14:textId="77777777" w:rsidR="00B16FB3" w:rsidRPr="00B16FB3" w:rsidRDefault="00B16FB3" w:rsidP="00B16FB3">
      <w:pPr>
        <w:widowControl w:val="0"/>
        <w:ind w:left="1080"/>
        <w:contextualSpacing/>
        <w:rPr>
          <w:rFonts w:eastAsia="SimSun"/>
          <w:szCs w:val="20"/>
        </w:rPr>
      </w:pPr>
    </w:p>
    <w:p w14:paraId="090BD1F3" w14:textId="77777777" w:rsidR="00B16FB3" w:rsidRPr="002418F6" w:rsidRDefault="00BF07B6" w:rsidP="004412A2">
      <w:pPr>
        <w:widowControl w:val="0"/>
        <w:numPr>
          <w:ilvl w:val="0"/>
          <w:numId w:val="27"/>
        </w:numPr>
        <w:contextualSpacing/>
        <w:rPr>
          <w:rFonts w:eastAsia="SimSun"/>
          <w:szCs w:val="20"/>
        </w:rPr>
      </w:pPr>
      <w:r w:rsidRPr="002418F6">
        <w:rPr>
          <w:rFonts w:eastAsia="SimSun"/>
          <w:szCs w:val="20"/>
        </w:rPr>
        <w:t xml:space="preserve">Following </w:t>
      </w:r>
      <w:r w:rsidR="00B16FB3" w:rsidRPr="002418F6">
        <w:rPr>
          <w:rFonts w:eastAsia="SimSun"/>
          <w:szCs w:val="20"/>
        </w:rPr>
        <w:t>the start of the pump</w:t>
      </w:r>
      <w:r w:rsidR="00090815" w:rsidRPr="002418F6">
        <w:rPr>
          <w:rFonts w:eastAsia="SimSun"/>
          <w:szCs w:val="20"/>
        </w:rPr>
        <w:t xml:space="preserve"> </w:t>
      </w:r>
      <w:r w:rsidR="00B16FB3" w:rsidRPr="002418F6">
        <w:rPr>
          <w:rFonts w:eastAsia="SimSun"/>
          <w:szCs w:val="20"/>
        </w:rPr>
        <w:t>(start of the freeze state):</w:t>
      </w:r>
    </w:p>
    <w:p w14:paraId="2581F9D2" w14:textId="77777777" w:rsidR="00B16FB3" w:rsidRPr="002418F6" w:rsidRDefault="00B16FB3" w:rsidP="004412A2">
      <w:pPr>
        <w:widowControl w:val="0"/>
        <w:numPr>
          <w:ilvl w:val="0"/>
          <w:numId w:val="28"/>
        </w:numPr>
        <w:contextualSpacing/>
        <w:rPr>
          <w:rFonts w:eastAsia="SimSun"/>
          <w:szCs w:val="20"/>
        </w:rPr>
      </w:pPr>
      <w:r w:rsidRPr="002418F6">
        <w:rPr>
          <w:rFonts w:eastAsia="SimSun"/>
          <w:szCs w:val="20"/>
        </w:rPr>
        <w:t xml:space="preserve">If the ice thickness float switch is </w:t>
      </w:r>
      <w:r w:rsidRPr="002418F6">
        <w:rPr>
          <w:rFonts w:eastAsia="SimSun"/>
          <w:b/>
          <w:szCs w:val="20"/>
        </w:rPr>
        <w:t>closed</w:t>
      </w:r>
      <w:r w:rsidRPr="002418F6">
        <w:rPr>
          <w:rFonts w:eastAsia="SimSun"/>
          <w:szCs w:val="20"/>
        </w:rPr>
        <w:t xml:space="preserve"> (float is down) the water inlet solenoid shall remain energized to fill water for a maximum of 2 minutes, or until the ice thickness float switch opens for 5 continuous seconds (float is up).</w:t>
      </w:r>
    </w:p>
    <w:p w14:paraId="0659BD04" w14:textId="77777777" w:rsidR="00B16FB3" w:rsidRPr="00A33583" w:rsidRDefault="00B16FB3" w:rsidP="004412A2">
      <w:pPr>
        <w:widowControl w:val="0"/>
        <w:numPr>
          <w:ilvl w:val="0"/>
          <w:numId w:val="28"/>
        </w:numPr>
        <w:contextualSpacing/>
        <w:rPr>
          <w:rFonts w:eastAsia="SimSun"/>
          <w:szCs w:val="20"/>
        </w:rPr>
      </w:pPr>
      <w:r w:rsidRPr="002418F6">
        <w:rPr>
          <w:rFonts w:eastAsia="SimSun"/>
          <w:szCs w:val="20"/>
        </w:rPr>
        <w:t xml:space="preserve">If the ice thickness float switch is </w:t>
      </w:r>
      <w:r w:rsidRPr="002418F6">
        <w:rPr>
          <w:rFonts w:eastAsia="SimSun"/>
          <w:b/>
          <w:szCs w:val="20"/>
        </w:rPr>
        <w:t>open</w:t>
      </w:r>
      <w:r w:rsidRPr="002418F6">
        <w:rPr>
          <w:rFonts w:eastAsia="SimSun"/>
          <w:szCs w:val="20"/>
        </w:rPr>
        <w:t xml:space="preserve"> (float is up) but then closes within 10 seconds of the start of the </w:t>
      </w:r>
      <w:r w:rsidRPr="002418F6">
        <w:rPr>
          <w:rFonts w:eastAsia="SimSun"/>
          <w:i/>
          <w:szCs w:val="20"/>
        </w:rPr>
        <w:t>freeze cycle</w:t>
      </w:r>
      <w:r w:rsidRPr="002418F6">
        <w:rPr>
          <w:rFonts w:eastAsia="SimSun"/>
          <w:szCs w:val="20"/>
        </w:rPr>
        <w:t xml:space="preserve">, the water inlet solenoid will re-energize and shall remain energized for up to 2 minutes or until the ice </w:t>
      </w:r>
      <w:r w:rsidRPr="00A33583">
        <w:rPr>
          <w:rFonts w:eastAsia="SimSun"/>
          <w:szCs w:val="20"/>
        </w:rPr>
        <w:t xml:space="preserve">thickness float switch opens for 5 continuous seconds (float is up). This condition may exist in the transition from the </w:t>
      </w:r>
      <w:r w:rsidRPr="00A33583">
        <w:rPr>
          <w:rFonts w:eastAsia="SimSun"/>
          <w:i/>
          <w:szCs w:val="20"/>
        </w:rPr>
        <w:t xml:space="preserve">pre-chill cycle </w:t>
      </w:r>
      <w:r w:rsidRPr="00A33583">
        <w:rPr>
          <w:rFonts w:eastAsia="SimSun"/>
          <w:szCs w:val="20"/>
        </w:rPr>
        <w:t xml:space="preserve">to the </w:t>
      </w:r>
      <w:r w:rsidRPr="00A33583">
        <w:rPr>
          <w:rFonts w:eastAsia="SimSun"/>
          <w:i/>
          <w:szCs w:val="20"/>
        </w:rPr>
        <w:t xml:space="preserve">freeze cycle </w:t>
      </w:r>
      <w:r w:rsidRPr="00A33583">
        <w:rPr>
          <w:rFonts w:eastAsia="SimSun"/>
          <w:szCs w:val="20"/>
        </w:rPr>
        <w:t>when the pump is energized.</w:t>
      </w:r>
    </w:p>
    <w:p w14:paraId="3BB5001F" w14:textId="77777777" w:rsidR="00B16FB3" w:rsidRPr="00A33583" w:rsidRDefault="00B16FB3" w:rsidP="00B16FB3">
      <w:pPr>
        <w:widowControl w:val="0"/>
        <w:ind w:left="1080"/>
        <w:contextualSpacing/>
        <w:rPr>
          <w:rFonts w:eastAsia="SimSun"/>
          <w:szCs w:val="20"/>
        </w:rPr>
      </w:pPr>
    </w:p>
    <w:p w14:paraId="29D26B8C" w14:textId="77777777" w:rsidR="00B16FB3" w:rsidRPr="00A33583" w:rsidRDefault="00B35581" w:rsidP="004412A2">
      <w:pPr>
        <w:widowControl w:val="0"/>
        <w:numPr>
          <w:ilvl w:val="0"/>
          <w:numId w:val="27"/>
        </w:numPr>
        <w:contextualSpacing/>
        <w:rPr>
          <w:rFonts w:eastAsia="SimSun"/>
          <w:szCs w:val="20"/>
        </w:rPr>
      </w:pPr>
      <w:r w:rsidRPr="00A33583">
        <w:rPr>
          <w:rFonts w:eastAsia="SimSun"/>
          <w:szCs w:val="20"/>
        </w:rPr>
        <w:t>Pump Pause (sub-cooling prevention)</w:t>
      </w:r>
      <w:r w:rsidR="00B16FB3" w:rsidRPr="00A33583">
        <w:rPr>
          <w:rFonts w:eastAsia="SimSun"/>
          <w:szCs w:val="20"/>
        </w:rPr>
        <w:t>:</w:t>
      </w:r>
    </w:p>
    <w:p w14:paraId="08749BE0" w14:textId="77777777" w:rsidR="00371757" w:rsidRPr="00A33583" w:rsidRDefault="00090815" w:rsidP="001C5F28">
      <w:pPr>
        <w:widowControl w:val="0"/>
        <w:numPr>
          <w:ilvl w:val="1"/>
          <w:numId w:val="27"/>
        </w:numPr>
        <w:contextualSpacing/>
        <w:rPr>
          <w:rFonts w:eastAsia="SimSun"/>
          <w:szCs w:val="20"/>
        </w:rPr>
      </w:pPr>
      <w:r w:rsidRPr="00A33583">
        <w:rPr>
          <w:rFonts w:eastAsia="SimSun"/>
          <w:szCs w:val="20"/>
        </w:rPr>
        <w:t>Following the start of the pump</w:t>
      </w:r>
      <w:r w:rsidR="00D8221E" w:rsidRPr="00A33583">
        <w:rPr>
          <w:rFonts w:eastAsia="SimSun"/>
          <w:szCs w:val="20"/>
        </w:rPr>
        <w:t xml:space="preserve"> </w:t>
      </w:r>
      <w:r w:rsidRPr="00A33583">
        <w:rPr>
          <w:rFonts w:eastAsia="SimSun"/>
          <w:szCs w:val="20"/>
        </w:rPr>
        <w:t xml:space="preserve">the </w:t>
      </w:r>
      <w:r w:rsidR="00BF07B6" w:rsidRPr="00A33583">
        <w:rPr>
          <w:rFonts w:eastAsia="SimSun"/>
          <w:szCs w:val="20"/>
        </w:rPr>
        <w:t xml:space="preserve">ice </w:t>
      </w:r>
      <w:r w:rsidR="00111ABC" w:rsidRPr="00A33583">
        <w:rPr>
          <w:rFonts w:eastAsia="SimSun"/>
          <w:szCs w:val="20"/>
        </w:rPr>
        <w:t>water temperature</w:t>
      </w:r>
      <w:r w:rsidR="00D32840" w:rsidRPr="00A33583">
        <w:rPr>
          <w:rFonts w:eastAsia="SimSun"/>
          <w:szCs w:val="20"/>
        </w:rPr>
        <w:t xml:space="preserve"> </w:t>
      </w:r>
      <w:r w:rsidR="00D8221E" w:rsidRPr="00A33583">
        <w:rPr>
          <w:rFonts w:eastAsia="SimSun"/>
          <w:szCs w:val="20"/>
        </w:rPr>
        <w:t>shall be monitored.</w:t>
      </w:r>
    </w:p>
    <w:p w14:paraId="7C8C94D2" w14:textId="77777777" w:rsidR="00154294" w:rsidRPr="00A33583" w:rsidRDefault="00154294" w:rsidP="001C5F28">
      <w:pPr>
        <w:widowControl w:val="0"/>
        <w:numPr>
          <w:ilvl w:val="1"/>
          <w:numId w:val="27"/>
        </w:numPr>
        <w:contextualSpacing/>
        <w:rPr>
          <w:rFonts w:eastAsia="SimSun"/>
          <w:szCs w:val="20"/>
        </w:rPr>
      </w:pPr>
      <w:r w:rsidRPr="00A33583">
        <w:rPr>
          <w:rFonts w:eastAsia="SimSun"/>
          <w:szCs w:val="20"/>
        </w:rPr>
        <w:t>When water temperature</w:t>
      </w:r>
      <w:r w:rsidR="00D32840" w:rsidRPr="00A33583">
        <w:rPr>
          <w:rFonts w:eastAsia="SimSun"/>
          <w:szCs w:val="20"/>
        </w:rPr>
        <w:t xml:space="preserve"> </w:t>
      </w:r>
      <w:r w:rsidRPr="00A33583">
        <w:rPr>
          <w:rFonts w:eastAsia="SimSun"/>
          <w:szCs w:val="20"/>
        </w:rPr>
        <w:t>is equal to</w:t>
      </w:r>
      <w:r w:rsidR="00147FE3" w:rsidRPr="00A33583">
        <w:rPr>
          <w:rFonts w:eastAsia="SimSun"/>
          <w:szCs w:val="20"/>
        </w:rPr>
        <w:t xml:space="preserve"> or less than</w:t>
      </w:r>
      <w:r w:rsidRPr="00A33583">
        <w:rPr>
          <w:rFonts w:eastAsia="SimSun"/>
          <w:szCs w:val="20"/>
        </w:rPr>
        <w:t xml:space="preserve"> 34 </w:t>
      </w:r>
      <w:r w:rsidRPr="00A33583">
        <w:rPr>
          <w:rFonts w:ascii="Calibri" w:eastAsia="SimSun" w:hAnsi="Calibri"/>
          <w:szCs w:val="20"/>
        </w:rPr>
        <w:t>˚</w:t>
      </w:r>
      <w:r w:rsidRPr="00A33583">
        <w:rPr>
          <w:rFonts w:eastAsia="SimSun"/>
          <w:szCs w:val="20"/>
        </w:rPr>
        <w:t xml:space="preserve">F </w:t>
      </w:r>
      <w:r w:rsidR="001312F5" w:rsidRPr="00A33583">
        <w:rPr>
          <w:rFonts w:eastAsia="SimSun"/>
          <w:szCs w:val="20"/>
        </w:rPr>
        <w:t xml:space="preserve">(1 </w:t>
      </w:r>
      <w:r w:rsidR="001312F5" w:rsidRPr="00A33583">
        <w:rPr>
          <w:rFonts w:ascii="Calibri" w:eastAsia="SimSun" w:hAnsi="Calibri"/>
          <w:szCs w:val="20"/>
        </w:rPr>
        <w:t>˚</w:t>
      </w:r>
      <w:r w:rsidR="001312F5" w:rsidRPr="00A33583">
        <w:rPr>
          <w:rFonts w:eastAsia="SimSun"/>
          <w:szCs w:val="20"/>
        </w:rPr>
        <w:t xml:space="preserve">C) </w:t>
      </w:r>
      <w:r w:rsidRPr="00A33583">
        <w:rPr>
          <w:rFonts w:eastAsia="SimSun"/>
          <w:szCs w:val="20"/>
        </w:rPr>
        <w:t>t</w:t>
      </w:r>
      <w:r w:rsidR="007A4CAC" w:rsidRPr="00A33583">
        <w:rPr>
          <w:rFonts w:eastAsia="SimSun"/>
          <w:szCs w:val="20"/>
        </w:rPr>
        <w:t xml:space="preserve">he water pump shall de-energize for a period of </w:t>
      </w:r>
      <w:r w:rsidR="000D3BB3" w:rsidRPr="00A33583">
        <w:rPr>
          <w:rFonts w:eastAsia="SimSun"/>
          <w:szCs w:val="20"/>
        </w:rPr>
        <w:t>25</w:t>
      </w:r>
      <w:r w:rsidR="007A4CAC" w:rsidRPr="00A33583">
        <w:rPr>
          <w:rFonts w:eastAsia="SimSun"/>
          <w:szCs w:val="20"/>
        </w:rPr>
        <w:t xml:space="preserve"> seconds.</w:t>
      </w:r>
      <w:r w:rsidR="008C157F" w:rsidRPr="00A33583">
        <w:rPr>
          <w:rFonts w:eastAsia="SimSun"/>
          <w:szCs w:val="20"/>
        </w:rPr>
        <w:t xml:space="preserve">  The pump pause may occur at any point during the freeze cycle, from the start up to 45 minutes.</w:t>
      </w:r>
    </w:p>
    <w:p w14:paraId="38364230" w14:textId="77777777" w:rsidR="00B35581" w:rsidRPr="00A33583" w:rsidRDefault="007A4CAC" w:rsidP="00B35581">
      <w:pPr>
        <w:widowControl w:val="0"/>
        <w:numPr>
          <w:ilvl w:val="1"/>
          <w:numId w:val="27"/>
        </w:numPr>
        <w:contextualSpacing/>
        <w:rPr>
          <w:rFonts w:eastAsia="SimSun"/>
          <w:szCs w:val="20"/>
        </w:rPr>
      </w:pPr>
      <w:r w:rsidRPr="00A33583">
        <w:rPr>
          <w:rFonts w:eastAsia="SimSun"/>
          <w:szCs w:val="20"/>
        </w:rPr>
        <w:t xml:space="preserve">After </w:t>
      </w:r>
      <w:r w:rsidR="00B42C72" w:rsidRPr="00A33583">
        <w:rPr>
          <w:rFonts w:eastAsia="SimSun"/>
          <w:szCs w:val="20"/>
        </w:rPr>
        <w:t>25</w:t>
      </w:r>
      <w:r w:rsidR="00B35581" w:rsidRPr="00A33583">
        <w:rPr>
          <w:rFonts w:eastAsia="SimSun"/>
          <w:szCs w:val="20"/>
        </w:rPr>
        <w:t xml:space="preserve"> </w:t>
      </w:r>
      <w:r w:rsidRPr="00A33583">
        <w:rPr>
          <w:rFonts w:eastAsia="SimSun"/>
          <w:szCs w:val="20"/>
        </w:rPr>
        <w:t xml:space="preserve">seconds the pump shall energize.  </w:t>
      </w:r>
      <w:r w:rsidR="00B35581" w:rsidRPr="00A33583">
        <w:rPr>
          <w:rFonts w:eastAsia="SimSun"/>
          <w:szCs w:val="20"/>
        </w:rPr>
        <w:t>Following the start of the pump the water inlet solenoid shall energize for 7 seconds</w:t>
      </w:r>
      <w:r w:rsidR="008377DA" w:rsidRPr="00A33583">
        <w:rPr>
          <w:rFonts w:eastAsia="SimSun"/>
          <w:szCs w:val="20"/>
        </w:rPr>
        <w:t xml:space="preserve"> regardless of the ice thickness float state.</w:t>
      </w:r>
      <w:r w:rsidR="00B35581" w:rsidRPr="00A33583">
        <w:rPr>
          <w:rFonts w:eastAsia="SimSun"/>
          <w:szCs w:val="20"/>
        </w:rPr>
        <w:t xml:space="preserve"> </w:t>
      </w:r>
    </w:p>
    <w:p w14:paraId="1495F5B2" w14:textId="77777777" w:rsidR="007237C9" w:rsidRPr="00A33583" w:rsidRDefault="007237C9" w:rsidP="00B35581">
      <w:pPr>
        <w:widowControl w:val="0"/>
        <w:numPr>
          <w:ilvl w:val="1"/>
          <w:numId w:val="27"/>
        </w:numPr>
        <w:contextualSpacing/>
        <w:rPr>
          <w:rFonts w:eastAsia="SimSun"/>
          <w:szCs w:val="20"/>
        </w:rPr>
      </w:pPr>
      <w:r w:rsidRPr="00A33583">
        <w:rPr>
          <w:rFonts w:eastAsia="SimSun"/>
          <w:szCs w:val="20"/>
        </w:rPr>
        <w:t xml:space="preserve">If the water temperature does not </w:t>
      </w:r>
      <w:r w:rsidR="00A26F64" w:rsidRPr="00A33583">
        <w:rPr>
          <w:rFonts w:eastAsia="SimSun"/>
          <w:szCs w:val="20"/>
        </w:rPr>
        <w:t>decrease</w:t>
      </w:r>
      <w:r w:rsidRPr="00A33583">
        <w:rPr>
          <w:rFonts w:eastAsia="SimSun"/>
          <w:szCs w:val="20"/>
        </w:rPr>
        <w:t xml:space="preserve"> at least 5</w:t>
      </w:r>
      <w:r w:rsidRPr="00A33583">
        <w:rPr>
          <w:rFonts w:ascii="Calibri" w:eastAsia="SimSun" w:hAnsi="Calibri"/>
          <w:szCs w:val="20"/>
        </w:rPr>
        <w:t xml:space="preserve"> ˚</w:t>
      </w:r>
      <w:r w:rsidR="000639DC" w:rsidRPr="00A33583">
        <w:rPr>
          <w:rFonts w:eastAsia="SimSun"/>
          <w:szCs w:val="20"/>
        </w:rPr>
        <w:t>F between</w:t>
      </w:r>
      <w:r w:rsidRPr="00A33583">
        <w:rPr>
          <w:rFonts w:eastAsia="SimSun"/>
          <w:szCs w:val="20"/>
        </w:rPr>
        <w:t xml:space="preserve"> the start of the </w:t>
      </w:r>
      <w:r w:rsidRPr="00A33583">
        <w:rPr>
          <w:rFonts w:eastAsia="SimSun"/>
          <w:i/>
          <w:szCs w:val="20"/>
        </w:rPr>
        <w:t>freeze cycle</w:t>
      </w:r>
      <w:r w:rsidRPr="00A33583">
        <w:rPr>
          <w:rFonts w:eastAsia="SimSun"/>
          <w:szCs w:val="20"/>
        </w:rPr>
        <w:t xml:space="preserve"> </w:t>
      </w:r>
      <w:r w:rsidR="000639DC" w:rsidRPr="00A33583">
        <w:rPr>
          <w:rFonts w:eastAsia="SimSun"/>
          <w:szCs w:val="20"/>
        </w:rPr>
        <w:t>and</w:t>
      </w:r>
      <w:r w:rsidRPr="00A33583">
        <w:rPr>
          <w:rFonts w:eastAsia="SimSun"/>
          <w:szCs w:val="20"/>
        </w:rPr>
        <w:t xml:space="preserve"> 3.75 minutes into the </w:t>
      </w:r>
      <w:r w:rsidRPr="00A33583">
        <w:rPr>
          <w:rFonts w:eastAsia="SimSun"/>
          <w:i/>
          <w:szCs w:val="20"/>
        </w:rPr>
        <w:t>freeze cycle</w:t>
      </w:r>
      <w:r w:rsidR="000639DC" w:rsidRPr="00A33583">
        <w:rPr>
          <w:rFonts w:eastAsia="SimSun"/>
          <w:i/>
          <w:szCs w:val="20"/>
        </w:rPr>
        <w:t>,</w:t>
      </w:r>
      <w:r w:rsidRPr="00A33583">
        <w:rPr>
          <w:rFonts w:eastAsia="SimSun"/>
          <w:szCs w:val="20"/>
        </w:rPr>
        <w:t xml:space="preserve"> (e.g. thermistor is connected but not in water trough) the pump pause shall occur at 3.75 minutes into the </w:t>
      </w:r>
      <w:r w:rsidRPr="00A33583">
        <w:rPr>
          <w:rFonts w:eastAsia="SimSun"/>
          <w:i/>
          <w:szCs w:val="20"/>
        </w:rPr>
        <w:t>freeze cycle</w:t>
      </w:r>
      <w:r w:rsidRPr="00A33583">
        <w:rPr>
          <w:rFonts w:eastAsia="SimSun"/>
          <w:szCs w:val="20"/>
        </w:rPr>
        <w:t xml:space="preserve">.  At 3.75 minutes the pump will de-energize for a duration of </w:t>
      </w:r>
      <w:r w:rsidR="00B42C72" w:rsidRPr="00A33583">
        <w:rPr>
          <w:rFonts w:eastAsia="SimSun"/>
          <w:szCs w:val="20"/>
        </w:rPr>
        <w:t>25</w:t>
      </w:r>
      <w:r w:rsidRPr="00A33583">
        <w:rPr>
          <w:rFonts w:eastAsia="SimSun"/>
          <w:szCs w:val="20"/>
        </w:rPr>
        <w:t xml:space="preserve"> seconds, after which it will energize.  Following the start of the pump the water inlet solenoid shall energize for 7 seconds regardless of the ice thickness float state.</w:t>
      </w:r>
    </w:p>
    <w:p w14:paraId="57FF615D" w14:textId="77777777" w:rsidR="009D2B1D" w:rsidRPr="00A33583" w:rsidRDefault="009D2B1D" w:rsidP="00B35581">
      <w:pPr>
        <w:widowControl w:val="0"/>
        <w:numPr>
          <w:ilvl w:val="1"/>
          <w:numId w:val="27"/>
        </w:numPr>
        <w:contextualSpacing/>
        <w:rPr>
          <w:rFonts w:eastAsia="SimSun"/>
          <w:szCs w:val="20"/>
        </w:rPr>
      </w:pPr>
      <w:r w:rsidRPr="00A33583">
        <w:rPr>
          <w:rFonts w:eastAsia="SimSun"/>
          <w:szCs w:val="20"/>
        </w:rPr>
        <w:t xml:space="preserve">Regardless of when the pump pause occurs, it shall only </w:t>
      </w:r>
      <w:r w:rsidR="008C157F" w:rsidRPr="00A33583">
        <w:rPr>
          <w:rFonts w:eastAsia="SimSun"/>
          <w:szCs w:val="20"/>
        </w:rPr>
        <w:t>occur one time</w:t>
      </w:r>
      <w:r w:rsidRPr="00A33583">
        <w:rPr>
          <w:rFonts w:eastAsia="SimSun"/>
          <w:szCs w:val="20"/>
        </w:rPr>
        <w:t xml:space="preserve"> per ice making cycle.</w:t>
      </w:r>
    </w:p>
    <w:p w14:paraId="7B47135C" w14:textId="0E38AEC8" w:rsidR="008377DA" w:rsidRPr="00A33583" w:rsidRDefault="008377DA" w:rsidP="008377DA">
      <w:pPr>
        <w:widowControl w:val="0"/>
        <w:numPr>
          <w:ilvl w:val="1"/>
          <w:numId w:val="27"/>
        </w:numPr>
        <w:contextualSpacing/>
        <w:rPr>
          <w:rFonts w:eastAsia="SimSun"/>
          <w:szCs w:val="20"/>
        </w:rPr>
      </w:pPr>
      <w:r w:rsidRPr="00A33583">
        <w:rPr>
          <w:rFonts w:eastAsia="SimSun"/>
          <w:szCs w:val="20"/>
        </w:rPr>
        <w:t xml:space="preserve">The thermistor shall be monitored for resistance value to detect failure of the thermistor assembly.  An open failure will result in extremely high resistance, which is interpreted as extremely low temperature by the sensing circuit.  A short circuit failure mode will result in very low resistance, which is interpreted as a very high temperature.  If at any time during the </w:t>
      </w:r>
      <w:r w:rsidRPr="00A33583">
        <w:rPr>
          <w:rFonts w:eastAsia="SimSun"/>
          <w:i/>
          <w:szCs w:val="20"/>
        </w:rPr>
        <w:t xml:space="preserve">freeze cycle </w:t>
      </w:r>
      <w:r w:rsidR="003036F2" w:rsidRPr="00A33583">
        <w:rPr>
          <w:rFonts w:eastAsia="SimSun"/>
          <w:szCs w:val="20"/>
        </w:rPr>
        <w:t xml:space="preserve">the thermistor values fall outside </w:t>
      </w:r>
      <w:r w:rsidR="001312F5" w:rsidRPr="00A33583">
        <w:rPr>
          <w:rFonts w:eastAsia="SimSun"/>
          <w:szCs w:val="20"/>
        </w:rPr>
        <w:t xml:space="preserve">of the valid temperature range of </w:t>
      </w:r>
      <w:r w:rsidR="003036F2" w:rsidRPr="00A33583">
        <w:rPr>
          <w:rFonts w:eastAsia="SimSun"/>
          <w:szCs w:val="20"/>
        </w:rPr>
        <w:t>20</w:t>
      </w:r>
      <w:r w:rsidR="003036F2" w:rsidRPr="00A33583">
        <w:rPr>
          <w:rFonts w:ascii="Arial" w:eastAsia="SimSun" w:hAnsi="Arial" w:cs="Arial"/>
          <w:szCs w:val="20"/>
        </w:rPr>
        <w:t>°</w:t>
      </w:r>
      <w:r w:rsidR="003036F2" w:rsidRPr="00A33583">
        <w:rPr>
          <w:rFonts w:eastAsia="SimSun"/>
          <w:szCs w:val="20"/>
        </w:rPr>
        <w:t>F</w:t>
      </w:r>
      <w:r w:rsidR="00A0529B" w:rsidRPr="00A33583">
        <w:rPr>
          <w:rFonts w:eastAsia="SimSun"/>
          <w:szCs w:val="20"/>
        </w:rPr>
        <w:t xml:space="preserve"> to </w:t>
      </w:r>
      <w:r w:rsidR="003036F2" w:rsidRPr="00A33583">
        <w:rPr>
          <w:rFonts w:eastAsia="SimSun"/>
          <w:szCs w:val="20"/>
        </w:rPr>
        <w:t>1</w:t>
      </w:r>
      <w:r w:rsidR="00A0529B" w:rsidRPr="00A33583">
        <w:rPr>
          <w:rFonts w:eastAsia="SimSun"/>
          <w:szCs w:val="20"/>
        </w:rPr>
        <w:t>15</w:t>
      </w:r>
      <w:r w:rsidR="003036F2" w:rsidRPr="00A33583">
        <w:rPr>
          <w:rFonts w:ascii="Arial" w:eastAsia="SimSun" w:hAnsi="Arial" w:cs="Arial"/>
          <w:szCs w:val="20"/>
        </w:rPr>
        <w:t>°</w:t>
      </w:r>
      <w:r w:rsidR="003036F2" w:rsidRPr="00A33583">
        <w:rPr>
          <w:rFonts w:eastAsia="SimSun"/>
          <w:szCs w:val="20"/>
        </w:rPr>
        <w:t>F</w:t>
      </w:r>
      <w:r w:rsidR="001312F5" w:rsidRPr="00A33583">
        <w:rPr>
          <w:rFonts w:eastAsia="SimSun"/>
          <w:szCs w:val="20"/>
        </w:rPr>
        <w:t xml:space="preserve"> ( -7</w:t>
      </w:r>
      <w:r w:rsidR="001312F5" w:rsidRPr="00A33583">
        <w:rPr>
          <w:rFonts w:ascii="Calibri" w:eastAsia="SimSun" w:hAnsi="Calibri"/>
          <w:szCs w:val="20"/>
        </w:rPr>
        <w:t>˚</w:t>
      </w:r>
      <w:r w:rsidR="001312F5" w:rsidRPr="00A33583">
        <w:rPr>
          <w:rFonts w:eastAsia="SimSun"/>
          <w:szCs w:val="20"/>
        </w:rPr>
        <w:t>C</w:t>
      </w:r>
      <w:r w:rsidR="00642BA7" w:rsidRPr="00A33583">
        <w:rPr>
          <w:rFonts w:eastAsia="SimSun"/>
          <w:szCs w:val="20"/>
        </w:rPr>
        <w:t xml:space="preserve"> </w:t>
      </w:r>
      <w:del w:id="312" w:author="Short, Daniel L" w:date="2017-12-08T07:11:00Z">
        <w:r w:rsidR="00A0529B" w:rsidRPr="00A33583" w:rsidDel="00443EC0">
          <w:rPr>
            <w:rFonts w:eastAsia="SimSun"/>
            <w:szCs w:val="20"/>
          </w:rPr>
          <w:delText xml:space="preserve"> </w:delText>
        </w:r>
      </w:del>
      <w:r w:rsidR="00A0529B" w:rsidRPr="00A33583">
        <w:rPr>
          <w:rFonts w:eastAsia="SimSun"/>
          <w:szCs w:val="20"/>
        </w:rPr>
        <w:t xml:space="preserve">to </w:t>
      </w:r>
      <w:r w:rsidR="001312F5" w:rsidRPr="00A33583">
        <w:rPr>
          <w:rFonts w:eastAsia="SimSun"/>
          <w:szCs w:val="20"/>
        </w:rPr>
        <w:t>4</w:t>
      </w:r>
      <w:r w:rsidR="00A0529B" w:rsidRPr="00A33583">
        <w:rPr>
          <w:rFonts w:eastAsia="SimSun"/>
          <w:szCs w:val="20"/>
        </w:rPr>
        <w:t>6</w:t>
      </w:r>
      <w:r w:rsidR="001312F5" w:rsidRPr="00A33583">
        <w:rPr>
          <w:rFonts w:ascii="Calibri" w:eastAsia="SimSun" w:hAnsi="Calibri"/>
          <w:szCs w:val="20"/>
        </w:rPr>
        <w:t>˚</w:t>
      </w:r>
      <w:r w:rsidR="001312F5" w:rsidRPr="00A33583">
        <w:rPr>
          <w:rFonts w:eastAsia="SimSun"/>
          <w:szCs w:val="20"/>
        </w:rPr>
        <w:t>C</w:t>
      </w:r>
      <w:r w:rsidR="003036F2" w:rsidRPr="00A33583">
        <w:rPr>
          <w:rFonts w:eastAsia="SimSun"/>
          <w:szCs w:val="20"/>
        </w:rPr>
        <w:t xml:space="preserve">) the thermistor LED shall begin flashing 1 second ON, 1 second OFF on the control board and the pump pause shall default to begin at </w:t>
      </w:r>
      <w:r w:rsidR="00A332DE" w:rsidRPr="00A33583">
        <w:rPr>
          <w:rFonts w:eastAsia="SimSun"/>
          <w:szCs w:val="20"/>
        </w:rPr>
        <w:t>3.75</w:t>
      </w:r>
      <w:r w:rsidR="003036F2" w:rsidRPr="00A33583">
        <w:rPr>
          <w:rFonts w:eastAsia="SimSun"/>
          <w:szCs w:val="20"/>
        </w:rPr>
        <w:t xml:space="preserve"> minutes into the </w:t>
      </w:r>
      <w:r w:rsidR="003036F2" w:rsidRPr="00A33583">
        <w:rPr>
          <w:rFonts w:eastAsia="SimSun"/>
          <w:i/>
          <w:szCs w:val="20"/>
        </w:rPr>
        <w:t>freeze cycle</w:t>
      </w:r>
      <w:r w:rsidR="0042613A" w:rsidRPr="00A33583">
        <w:rPr>
          <w:rFonts w:eastAsia="SimSun"/>
          <w:i/>
          <w:szCs w:val="20"/>
        </w:rPr>
        <w:t>.</w:t>
      </w:r>
      <w:r w:rsidR="003036F2" w:rsidRPr="00A33583">
        <w:rPr>
          <w:rFonts w:eastAsia="SimSun"/>
          <w:i/>
          <w:szCs w:val="20"/>
        </w:rPr>
        <w:t xml:space="preserve"> </w:t>
      </w:r>
      <w:r w:rsidR="0042613A" w:rsidRPr="00A33583">
        <w:rPr>
          <w:rFonts w:eastAsia="SimSun"/>
          <w:szCs w:val="20"/>
        </w:rPr>
        <w:t xml:space="preserve">At </w:t>
      </w:r>
      <w:r w:rsidR="00A332DE" w:rsidRPr="00A33583">
        <w:rPr>
          <w:rFonts w:eastAsia="SimSun"/>
          <w:szCs w:val="20"/>
        </w:rPr>
        <w:t>3.7</w:t>
      </w:r>
      <w:r w:rsidR="00154294" w:rsidRPr="00A33583">
        <w:rPr>
          <w:rFonts w:eastAsia="SimSun"/>
          <w:szCs w:val="20"/>
        </w:rPr>
        <w:t>5</w:t>
      </w:r>
      <w:r w:rsidR="0042613A" w:rsidRPr="00A33583">
        <w:rPr>
          <w:rFonts w:eastAsia="SimSun"/>
          <w:szCs w:val="20"/>
        </w:rPr>
        <w:t xml:space="preserve"> minutes the pump will de-energi</w:t>
      </w:r>
      <w:r w:rsidR="007A4CAC" w:rsidRPr="00A33583">
        <w:rPr>
          <w:rFonts w:eastAsia="SimSun"/>
          <w:szCs w:val="20"/>
        </w:rPr>
        <w:t xml:space="preserve">ze for a duration of </w:t>
      </w:r>
      <w:r w:rsidR="00B42C72" w:rsidRPr="00A33583">
        <w:rPr>
          <w:rFonts w:eastAsia="SimSun"/>
          <w:szCs w:val="20"/>
        </w:rPr>
        <w:t>25</w:t>
      </w:r>
      <w:r w:rsidR="007A4CAC" w:rsidRPr="00A33583">
        <w:rPr>
          <w:rFonts w:eastAsia="SimSun"/>
          <w:szCs w:val="20"/>
        </w:rPr>
        <w:t xml:space="preserve"> seconds, </w:t>
      </w:r>
      <w:r w:rsidR="00F77275" w:rsidRPr="00A33583">
        <w:rPr>
          <w:rFonts w:eastAsia="SimSun"/>
          <w:szCs w:val="20"/>
        </w:rPr>
        <w:t xml:space="preserve">after </w:t>
      </w:r>
      <w:r w:rsidR="007A4CAC" w:rsidRPr="00A33583">
        <w:rPr>
          <w:rFonts w:eastAsia="SimSun"/>
          <w:szCs w:val="20"/>
        </w:rPr>
        <w:t>which it will energize</w:t>
      </w:r>
      <w:r w:rsidR="00F77275" w:rsidRPr="00A33583">
        <w:rPr>
          <w:rFonts w:eastAsia="SimSun"/>
          <w:szCs w:val="20"/>
        </w:rPr>
        <w:t xml:space="preserve">.  Following the start of the pump the </w:t>
      </w:r>
      <w:r w:rsidR="003036F2" w:rsidRPr="00A33583">
        <w:rPr>
          <w:rFonts w:eastAsia="SimSun"/>
          <w:szCs w:val="20"/>
        </w:rPr>
        <w:t xml:space="preserve">water inlet solenoid </w:t>
      </w:r>
      <w:r w:rsidR="00F77275" w:rsidRPr="00A33583">
        <w:rPr>
          <w:rFonts w:eastAsia="SimSun"/>
          <w:szCs w:val="20"/>
        </w:rPr>
        <w:t>shall</w:t>
      </w:r>
      <w:r w:rsidR="007A4CAC" w:rsidRPr="00A33583">
        <w:rPr>
          <w:rFonts w:eastAsia="SimSun"/>
          <w:szCs w:val="20"/>
        </w:rPr>
        <w:t xml:space="preserve"> energize </w:t>
      </w:r>
      <w:r w:rsidR="003036F2" w:rsidRPr="00A33583">
        <w:rPr>
          <w:rFonts w:eastAsia="SimSun"/>
          <w:szCs w:val="20"/>
        </w:rPr>
        <w:t>for 7 seconds regardless of the ice thickness float state.</w:t>
      </w:r>
      <w:r w:rsidR="009D2B1D" w:rsidRPr="00A33583">
        <w:rPr>
          <w:rFonts w:eastAsia="SimSun"/>
          <w:szCs w:val="20"/>
        </w:rPr>
        <w:t xml:space="preserve">  If the thermistor values are outside of the valid temperature range and then return to the valid temperature range, the following ice making cycle will use the thermistor to control the pump pause.</w:t>
      </w:r>
    </w:p>
    <w:p w14:paraId="0F820163" w14:textId="77C0B2C6" w:rsidR="00726F68" w:rsidRDefault="00726F68" w:rsidP="00726F68">
      <w:pPr>
        <w:widowControl w:val="0"/>
        <w:numPr>
          <w:ilvl w:val="1"/>
          <w:numId w:val="27"/>
        </w:numPr>
        <w:contextualSpacing/>
        <w:rPr>
          <w:ins w:id="313" w:author="Short, Daniel L" w:date="2017-12-08T17:40:00Z"/>
          <w:rFonts w:eastAsia="SimSun"/>
          <w:szCs w:val="20"/>
        </w:rPr>
      </w:pPr>
      <w:ins w:id="314" w:author="Short, Daniel L" w:date="2017-12-08T17:40:00Z">
        <w:r w:rsidRPr="006C7FAE">
          <w:rPr>
            <w:rFonts w:eastAsia="SimSun"/>
            <w:szCs w:val="20"/>
          </w:rPr>
          <w:t>Besides the valid temperature range diagnostics, there shall be an additional algorithm implemented between each freeze-cycle, which will check for drifts in thermistor resistance values over time.</w:t>
        </w:r>
        <w:r w:rsidRPr="00726F68">
          <w:rPr>
            <w:rFonts w:eastAsia="SimSun"/>
            <w:szCs w:val="20"/>
          </w:rPr>
          <w:t xml:space="preserve">  This is done by </w:t>
        </w:r>
        <w:r w:rsidRPr="00DE77CD">
          <w:rPr>
            <w:rFonts w:eastAsia="SimSun"/>
            <w:szCs w:val="20"/>
          </w:rPr>
          <w:t>performing a thermistor value read</w:t>
        </w:r>
      </w:ins>
      <w:ins w:id="315" w:author="Short, Daniel L" w:date="2017-12-08T17:47:00Z">
        <w:r w:rsidR="004D59EA">
          <w:rPr>
            <w:rFonts w:eastAsia="SimSun"/>
            <w:szCs w:val="20"/>
          </w:rPr>
          <w:t xml:space="preserve"> 6</w:t>
        </w:r>
        <w:r w:rsidR="004D59EA" w:rsidRPr="00DE77CD">
          <w:rPr>
            <w:rFonts w:eastAsia="SimSun"/>
            <w:szCs w:val="20"/>
          </w:rPr>
          <w:t xml:space="preserve"> minutes into the current </w:t>
        </w:r>
        <w:r w:rsidR="004D59EA" w:rsidRPr="00DE77CD">
          <w:rPr>
            <w:rFonts w:eastAsia="SimSun"/>
            <w:i/>
            <w:szCs w:val="20"/>
          </w:rPr>
          <w:t>freeze cycle</w:t>
        </w:r>
      </w:ins>
      <w:ins w:id="316" w:author="Short, Daniel L" w:date="2017-12-08T17:40:00Z">
        <w:r w:rsidRPr="00DE77CD">
          <w:rPr>
            <w:rFonts w:eastAsia="SimSun"/>
            <w:szCs w:val="20"/>
          </w:rPr>
          <w:t xml:space="preserve">, then verifying that the temperature </w:t>
        </w:r>
      </w:ins>
      <w:ins w:id="317" w:author="Short, Daniel L" w:date="2017-12-08T17:47:00Z">
        <w:r w:rsidR="004D59EA">
          <w:rPr>
            <w:rFonts w:eastAsia="SimSun"/>
            <w:szCs w:val="20"/>
          </w:rPr>
          <w:t xml:space="preserve">read </w:t>
        </w:r>
      </w:ins>
      <w:ins w:id="318" w:author="Short, Daniel L" w:date="2017-12-08T17:40:00Z">
        <w:r w:rsidRPr="00DE77CD">
          <w:rPr>
            <w:rFonts w:eastAsia="SimSun"/>
            <w:szCs w:val="20"/>
          </w:rPr>
          <w:t>is never above 35</w:t>
        </w:r>
        <w:r w:rsidRPr="00DE77CD">
          <w:rPr>
            <w:rFonts w:ascii="Arial" w:eastAsia="SimSun" w:hAnsi="Arial" w:cs="Arial"/>
            <w:szCs w:val="20"/>
          </w:rPr>
          <w:t>°</w:t>
        </w:r>
        <w:r w:rsidRPr="00DE77CD">
          <w:rPr>
            <w:rFonts w:eastAsia="SimSun"/>
            <w:szCs w:val="20"/>
          </w:rPr>
          <w:t xml:space="preserve">F.  If so, </w:t>
        </w:r>
      </w:ins>
      <w:ins w:id="319" w:author="Short, Daniel L" w:date="2018-01-02T17:18:00Z">
        <w:r w:rsidR="0011029D">
          <w:rPr>
            <w:rFonts w:eastAsia="SimSun"/>
            <w:i/>
            <w:szCs w:val="20"/>
          </w:rPr>
          <w:t xml:space="preserve">the </w:t>
        </w:r>
        <w:r w:rsidR="0011029D" w:rsidRPr="0011029D">
          <w:rPr>
            <w:rFonts w:eastAsia="SimSun"/>
            <w:b/>
            <w:i/>
            <w:szCs w:val="20"/>
            <w:rPrChange w:id="320" w:author="Short, Daniel L" w:date="2018-01-02T17:19:00Z">
              <w:rPr>
                <w:rFonts w:eastAsia="SimSun"/>
                <w:i/>
                <w:szCs w:val="20"/>
              </w:rPr>
            </w:rPrChange>
          </w:rPr>
          <w:t>next</w:t>
        </w:r>
      </w:ins>
      <w:ins w:id="321" w:author="Short, Daniel L" w:date="2017-12-08T17:40:00Z">
        <w:r w:rsidRPr="0011029D">
          <w:rPr>
            <w:rFonts w:eastAsia="SimSun"/>
            <w:b/>
            <w:szCs w:val="20"/>
            <w:rPrChange w:id="322" w:author="Short, Daniel L" w:date="2018-01-02T17:19:00Z">
              <w:rPr>
                <w:rFonts w:eastAsia="SimSun"/>
                <w:szCs w:val="20"/>
              </w:rPr>
            </w:rPrChange>
          </w:rPr>
          <w:t xml:space="preserve"> </w:t>
        </w:r>
        <w:r w:rsidRPr="0011029D">
          <w:rPr>
            <w:rFonts w:eastAsia="SimSun"/>
            <w:b/>
            <w:i/>
            <w:szCs w:val="20"/>
            <w:rPrChange w:id="323" w:author="Short, Daniel L" w:date="2018-01-02T17:19:00Z">
              <w:rPr>
                <w:rFonts w:eastAsia="SimSun"/>
                <w:i/>
                <w:szCs w:val="20"/>
              </w:rPr>
            </w:rPrChange>
          </w:rPr>
          <w:t>freeze cycle</w:t>
        </w:r>
        <w:r w:rsidRPr="006C7FAE">
          <w:rPr>
            <w:rFonts w:eastAsia="SimSun"/>
            <w:szCs w:val="20"/>
          </w:rPr>
          <w:t xml:space="preserve"> will use timed pump pause logic, which is defined as: </w:t>
        </w:r>
      </w:ins>
    </w:p>
    <w:p w14:paraId="097BDAFB" w14:textId="77777777" w:rsidR="00726F68" w:rsidRPr="006C7FAE" w:rsidRDefault="00726F68" w:rsidP="00726F68">
      <w:pPr>
        <w:widowControl w:val="0"/>
        <w:numPr>
          <w:ilvl w:val="3"/>
          <w:numId w:val="39"/>
        </w:numPr>
        <w:contextualSpacing/>
        <w:rPr>
          <w:ins w:id="324" w:author="Short, Daniel L" w:date="2017-12-08T17:40:00Z"/>
          <w:rFonts w:eastAsia="SimSun"/>
          <w:szCs w:val="20"/>
        </w:rPr>
      </w:pPr>
      <w:ins w:id="325" w:author="Short, Daniel L" w:date="2017-12-08T17:40:00Z">
        <w:r>
          <w:rPr>
            <w:rFonts w:eastAsia="SimSun"/>
            <w:szCs w:val="20"/>
          </w:rPr>
          <w:t>A</w:t>
        </w:r>
        <w:r w:rsidRPr="006C7FAE">
          <w:rPr>
            <w:rFonts w:eastAsia="SimSun"/>
            <w:szCs w:val="20"/>
          </w:rPr>
          <w:t>t 3.75 minutes, the pump will de-energize for a duration of 25 seconds, after which it will energize.  Following the start of the pump</w:t>
        </w:r>
        <w:r>
          <w:rPr>
            <w:rFonts w:eastAsia="SimSun"/>
            <w:szCs w:val="20"/>
          </w:rPr>
          <w:t>,</w:t>
        </w:r>
        <w:r w:rsidRPr="006C7FAE">
          <w:rPr>
            <w:rFonts w:eastAsia="SimSun"/>
            <w:szCs w:val="20"/>
          </w:rPr>
          <w:t xml:space="preserve"> the water inlet solenoid shall energize for 7 seconds regardless of the ice thickness float state. </w:t>
        </w:r>
      </w:ins>
    </w:p>
    <w:p w14:paraId="487353D8" w14:textId="0690BAE0" w:rsidR="00726F68" w:rsidRDefault="004D59EA">
      <w:pPr>
        <w:widowControl w:val="0"/>
        <w:ind w:left="2160"/>
        <w:contextualSpacing/>
        <w:rPr>
          <w:ins w:id="326" w:author="Short, Daniel L" w:date="2017-12-08T17:41:00Z"/>
          <w:rFonts w:eastAsia="SimSun"/>
          <w:szCs w:val="20"/>
        </w:rPr>
        <w:pPrChange w:id="327" w:author="Short, Daniel L" w:date="2017-12-08T17:44:00Z">
          <w:pPr>
            <w:widowControl w:val="0"/>
            <w:numPr>
              <w:ilvl w:val="1"/>
              <w:numId w:val="27"/>
            </w:numPr>
            <w:ind w:left="2160" w:hanging="360"/>
            <w:contextualSpacing/>
          </w:pPr>
        </w:pPrChange>
      </w:pPr>
      <w:ins w:id="328" w:author="Short, Daniel L" w:date="2017-12-08T17:48:00Z">
        <w:r>
          <w:rPr>
            <w:rFonts w:eastAsia="SimSun"/>
            <w:szCs w:val="20"/>
          </w:rPr>
          <w:t>A</w:t>
        </w:r>
        <w:r w:rsidRPr="00DE77CD">
          <w:rPr>
            <w:rFonts w:eastAsia="SimSun"/>
            <w:szCs w:val="20"/>
          </w:rPr>
          <w:t xml:space="preserve"> thermistor value read</w:t>
        </w:r>
        <w:r>
          <w:rPr>
            <w:rFonts w:eastAsia="SimSun"/>
            <w:szCs w:val="20"/>
          </w:rPr>
          <w:t xml:space="preserve"> </w:t>
        </w:r>
      </w:ins>
      <w:ins w:id="329" w:author="Short, Daniel L" w:date="2017-12-08T17:40:00Z">
        <w:r w:rsidR="00726F68" w:rsidRPr="00726F68">
          <w:rPr>
            <w:rFonts w:eastAsia="SimSun"/>
            <w:szCs w:val="20"/>
          </w:rPr>
          <w:t xml:space="preserve">is </w:t>
        </w:r>
      </w:ins>
      <w:ins w:id="330" w:author="Short, Daniel L" w:date="2017-12-08T17:48:00Z">
        <w:r>
          <w:rPr>
            <w:rFonts w:eastAsia="SimSun"/>
            <w:szCs w:val="20"/>
          </w:rPr>
          <w:t>performed</w:t>
        </w:r>
      </w:ins>
      <w:ins w:id="331" w:author="Short, Daniel L" w:date="2017-12-08T17:40:00Z">
        <w:r w:rsidR="00726F68" w:rsidRPr="00726F68">
          <w:rPr>
            <w:rFonts w:eastAsia="SimSun"/>
            <w:szCs w:val="20"/>
          </w:rPr>
          <w:t xml:space="preserve"> again at the first</w:t>
        </w:r>
      </w:ins>
      <w:ins w:id="332" w:author="Short, Daniel L" w:date="2017-12-08T17:50:00Z">
        <w:r>
          <w:rPr>
            <w:rFonts w:eastAsia="SimSun"/>
            <w:szCs w:val="20"/>
          </w:rPr>
          <w:t xml:space="preserve"> activation of the</w:t>
        </w:r>
      </w:ins>
      <w:ins w:id="333" w:author="Short, Daniel L" w:date="2017-12-08T17:40:00Z">
        <w:r w:rsidR="00726F68" w:rsidRPr="00726F68">
          <w:rPr>
            <w:rFonts w:eastAsia="SimSun"/>
            <w:szCs w:val="20"/>
          </w:rPr>
          <w:t xml:space="preserve"> low-water float (i.e. </w:t>
        </w:r>
      </w:ins>
      <w:ins w:id="334" w:author="Short, Daniel L" w:date="2017-12-08T17:50:00Z">
        <w:r>
          <w:rPr>
            <w:rFonts w:eastAsia="SimSun"/>
            <w:szCs w:val="20"/>
          </w:rPr>
          <w:t xml:space="preserve">signifying that </w:t>
        </w:r>
      </w:ins>
      <w:ins w:id="335" w:author="Short, Daniel L" w:date="2017-12-08T17:40:00Z">
        <w:r w:rsidR="00726F68" w:rsidRPr="00726F68">
          <w:rPr>
            <w:rFonts w:eastAsia="SimSun"/>
            <w:szCs w:val="20"/>
          </w:rPr>
          <w:t xml:space="preserve">harvest </w:t>
        </w:r>
      </w:ins>
      <w:ins w:id="336" w:author="Short, Daniel L" w:date="2017-12-08T17:50:00Z">
        <w:r>
          <w:rPr>
            <w:rFonts w:eastAsia="SimSun"/>
            <w:szCs w:val="20"/>
          </w:rPr>
          <w:t>is imminent</w:t>
        </w:r>
      </w:ins>
      <w:ins w:id="337" w:author="Short, Daniel L" w:date="2017-12-08T17:49:00Z">
        <w:r w:rsidRPr="00726F68">
          <w:rPr>
            <w:rFonts w:eastAsia="SimSun"/>
            <w:szCs w:val="20"/>
          </w:rPr>
          <w:t>)</w:t>
        </w:r>
      </w:ins>
      <w:ins w:id="338" w:author="Short, Daniel L" w:date="2017-12-08T17:40:00Z">
        <w:r w:rsidR="00726F68" w:rsidRPr="00DE77CD">
          <w:rPr>
            <w:rFonts w:eastAsia="SimSun"/>
            <w:szCs w:val="20"/>
          </w:rPr>
          <w:t>; for</w:t>
        </w:r>
      </w:ins>
      <w:ins w:id="339" w:author="Short, Daniel L" w:date="2017-12-08T17:44:00Z">
        <w:r>
          <w:rPr>
            <w:rFonts w:eastAsia="SimSun"/>
            <w:szCs w:val="20"/>
          </w:rPr>
          <w:t xml:space="preserve"> </w:t>
        </w:r>
      </w:ins>
      <w:ins w:id="340" w:author="Short, Daniel L" w:date="2017-12-08T17:40:00Z">
        <w:r w:rsidR="00726F68" w:rsidRPr="00DE77CD">
          <w:rPr>
            <w:rFonts w:eastAsia="SimSun"/>
            <w:szCs w:val="20"/>
          </w:rPr>
          <w:t xml:space="preserve">comparison </w:t>
        </w:r>
      </w:ins>
      <w:ins w:id="341" w:author="Short, Daniel L" w:date="2017-12-08T17:49:00Z">
        <w:r>
          <w:rPr>
            <w:rFonts w:eastAsia="SimSun"/>
            <w:szCs w:val="20"/>
          </w:rPr>
          <w:t>i</w:t>
        </w:r>
      </w:ins>
      <w:ins w:id="342" w:author="Short, Daniel L" w:date="2017-12-08T17:40:00Z">
        <w:r w:rsidR="00726F68" w:rsidRPr="00DE77CD">
          <w:rPr>
            <w:rFonts w:eastAsia="SimSun"/>
            <w:szCs w:val="20"/>
          </w:rPr>
          <w:t xml:space="preserve">n </w:t>
        </w:r>
      </w:ins>
      <w:ins w:id="343" w:author="Short, Daniel L" w:date="2017-12-08T17:44:00Z">
        <w:r w:rsidR="00726F68">
          <w:rPr>
            <w:rFonts w:eastAsia="SimSun"/>
            <w:szCs w:val="20"/>
          </w:rPr>
          <w:t xml:space="preserve">the </w:t>
        </w:r>
      </w:ins>
      <w:ins w:id="344" w:author="Short, Daniel L" w:date="2018-01-02T17:19:00Z">
        <w:r w:rsidR="0011029D" w:rsidRPr="001275E2">
          <w:rPr>
            <w:rFonts w:eastAsia="SimSun"/>
            <w:b/>
            <w:i/>
            <w:szCs w:val="20"/>
          </w:rPr>
          <w:t>next</w:t>
        </w:r>
        <w:r w:rsidR="0011029D" w:rsidRPr="001275E2">
          <w:rPr>
            <w:rFonts w:eastAsia="SimSun"/>
            <w:b/>
            <w:szCs w:val="20"/>
          </w:rPr>
          <w:t xml:space="preserve"> </w:t>
        </w:r>
        <w:r w:rsidR="0011029D" w:rsidRPr="001275E2">
          <w:rPr>
            <w:rFonts w:eastAsia="SimSun"/>
            <w:b/>
            <w:i/>
            <w:szCs w:val="20"/>
          </w:rPr>
          <w:t>freeze cycle</w:t>
        </w:r>
      </w:ins>
      <w:ins w:id="345" w:author="Short, Daniel L" w:date="2017-12-08T17:40:00Z">
        <w:r w:rsidR="00726F68">
          <w:rPr>
            <w:rFonts w:eastAsia="SimSun"/>
            <w:szCs w:val="20"/>
          </w:rPr>
          <w:t>.  I</w:t>
        </w:r>
        <w:r w:rsidR="00726F68" w:rsidRPr="00DE77CD">
          <w:rPr>
            <w:rFonts w:eastAsia="SimSun"/>
            <w:szCs w:val="20"/>
          </w:rPr>
          <w:t xml:space="preserve">f either the current 6-minute temp or </w:t>
        </w:r>
      </w:ins>
      <w:ins w:id="346" w:author="Short, Daniel L" w:date="2017-12-08T17:45:00Z">
        <w:r w:rsidR="00726F68">
          <w:rPr>
            <w:rFonts w:eastAsia="SimSun"/>
            <w:szCs w:val="20"/>
          </w:rPr>
          <w:t>low-water-</w:t>
        </w:r>
        <w:r w:rsidR="00726F68" w:rsidRPr="00726F68">
          <w:rPr>
            <w:rFonts w:eastAsia="SimSun"/>
            <w:szCs w:val="20"/>
          </w:rPr>
          <w:t xml:space="preserve">float </w:t>
        </w:r>
      </w:ins>
      <w:ins w:id="347" w:author="Short, Daniel L" w:date="2017-12-08T17:40:00Z">
        <w:r w:rsidR="00726F68" w:rsidRPr="00726F68">
          <w:rPr>
            <w:rFonts w:eastAsia="SimSun"/>
            <w:szCs w:val="20"/>
          </w:rPr>
          <w:t>temp</w:t>
        </w:r>
        <w:r w:rsidR="00726F68" w:rsidRPr="00DE77CD">
          <w:rPr>
            <w:rFonts w:eastAsia="SimSun"/>
            <w:szCs w:val="20"/>
          </w:rPr>
          <w:t xml:space="preserve"> is greater than 35</w:t>
        </w:r>
        <w:r w:rsidR="00726F68" w:rsidRPr="00DE77CD">
          <w:rPr>
            <w:rFonts w:ascii="Arial" w:eastAsia="SimSun" w:hAnsi="Arial" w:cs="Arial"/>
            <w:szCs w:val="20"/>
          </w:rPr>
          <w:t>°</w:t>
        </w:r>
        <w:r w:rsidR="00726F68" w:rsidRPr="00DE77CD">
          <w:rPr>
            <w:rFonts w:eastAsia="SimSun"/>
            <w:szCs w:val="20"/>
          </w:rPr>
          <w:t xml:space="preserve">F, </w:t>
        </w:r>
      </w:ins>
      <w:ins w:id="348" w:author="Short, Daniel L" w:date="2017-12-08T17:51:00Z">
        <w:r>
          <w:rPr>
            <w:rFonts w:eastAsia="SimSun"/>
            <w:szCs w:val="20"/>
          </w:rPr>
          <w:t xml:space="preserve">the machine shall </w:t>
        </w:r>
      </w:ins>
      <w:ins w:id="349" w:author="Short, Daniel L" w:date="2017-12-08T17:40:00Z">
        <w:r>
          <w:rPr>
            <w:rFonts w:eastAsia="SimSun"/>
            <w:szCs w:val="20"/>
          </w:rPr>
          <w:t>default to use 25-</w:t>
        </w:r>
        <w:r w:rsidR="00726F68" w:rsidRPr="00DE77CD">
          <w:rPr>
            <w:rFonts w:eastAsia="SimSun"/>
            <w:szCs w:val="20"/>
          </w:rPr>
          <w:t>sec</w:t>
        </w:r>
      </w:ins>
      <w:ins w:id="350" w:author="Short, Daniel L" w:date="2017-12-08T17:51:00Z">
        <w:r>
          <w:rPr>
            <w:rFonts w:eastAsia="SimSun"/>
            <w:szCs w:val="20"/>
          </w:rPr>
          <w:t>ond</w:t>
        </w:r>
      </w:ins>
      <w:ins w:id="351" w:author="Short, Daniel L" w:date="2017-12-08T17:40:00Z">
        <w:r w:rsidR="00726F68" w:rsidRPr="00DE77CD">
          <w:rPr>
            <w:rFonts w:eastAsia="SimSun"/>
            <w:szCs w:val="20"/>
          </w:rPr>
          <w:t xml:space="preserve"> timed pump pause and 7</w:t>
        </w:r>
      </w:ins>
      <w:ins w:id="352" w:author="Short, Daniel L" w:date="2017-12-08T17:51:00Z">
        <w:r>
          <w:rPr>
            <w:rFonts w:eastAsia="SimSun"/>
            <w:szCs w:val="20"/>
          </w:rPr>
          <w:t>-</w:t>
        </w:r>
      </w:ins>
      <w:ins w:id="353" w:author="Short, Daniel L" w:date="2017-12-08T17:40:00Z">
        <w:r w:rsidR="00726F68" w:rsidRPr="00DE77CD">
          <w:rPr>
            <w:rFonts w:eastAsia="SimSun"/>
            <w:szCs w:val="20"/>
          </w:rPr>
          <w:t>sec</w:t>
        </w:r>
      </w:ins>
      <w:ins w:id="354" w:author="Short, Daniel L" w:date="2017-12-08T17:51:00Z">
        <w:r>
          <w:rPr>
            <w:rFonts w:eastAsia="SimSun"/>
            <w:szCs w:val="20"/>
          </w:rPr>
          <w:t>ond</w:t>
        </w:r>
      </w:ins>
      <w:ins w:id="355" w:author="Short, Daniel L" w:date="2017-12-08T17:40:00Z">
        <w:r w:rsidR="00726F68" w:rsidRPr="00DE77CD">
          <w:rPr>
            <w:rFonts w:eastAsia="SimSun"/>
            <w:szCs w:val="20"/>
          </w:rPr>
          <w:t xml:space="preserve"> water shot</w:t>
        </w:r>
      </w:ins>
      <w:ins w:id="356" w:author="Short, Daniel L" w:date="2018-01-02T17:20:00Z">
        <w:r w:rsidR="0011029D">
          <w:rPr>
            <w:rFonts w:eastAsia="SimSun"/>
            <w:szCs w:val="20"/>
          </w:rPr>
          <w:t xml:space="preserve"> on the following cycle</w:t>
        </w:r>
      </w:ins>
      <w:ins w:id="357" w:author="Short, Daniel L" w:date="2017-12-08T17:51:00Z">
        <w:r>
          <w:rPr>
            <w:rFonts w:eastAsia="SimSun"/>
            <w:szCs w:val="20"/>
          </w:rPr>
          <w:t xml:space="preserve">.  </w:t>
        </w:r>
      </w:ins>
      <w:ins w:id="358" w:author="Short, Daniel L" w:date="2017-12-08T17:40:00Z">
        <w:r w:rsidR="00726F68" w:rsidRPr="00DE77CD">
          <w:rPr>
            <w:rFonts w:eastAsia="SimSun"/>
            <w:szCs w:val="20"/>
          </w:rPr>
          <w:t>No LED indications</w:t>
        </w:r>
      </w:ins>
      <w:ins w:id="359" w:author="Short, Daniel L" w:date="2017-12-08T17:51:00Z">
        <w:r>
          <w:rPr>
            <w:rFonts w:eastAsia="SimSun"/>
            <w:szCs w:val="20"/>
          </w:rPr>
          <w:t xml:space="preserve"> are required</w:t>
        </w:r>
      </w:ins>
      <w:ins w:id="360" w:author="Short, Daniel L" w:date="2017-12-08T17:40:00Z">
        <w:r w:rsidR="00726F68" w:rsidRPr="00DE77CD">
          <w:rPr>
            <w:rFonts w:eastAsia="SimSun"/>
            <w:szCs w:val="20"/>
          </w:rPr>
          <w:t xml:space="preserve">, unless </w:t>
        </w:r>
      </w:ins>
      <w:ins w:id="361" w:author="Short, Daniel L" w:date="2017-12-08T17:46:00Z">
        <w:r w:rsidR="00726F68">
          <w:rPr>
            <w:rFonts w:eastAsia="SimSun"/>
            <w:szCs w:val="20"/>
          </w:rPr>
          <w:t>t</w:t>
        </w:r>
        <w:r w:rsidR="00726F68" w:rsidRPr="00A33583">
          <w:rPr>
            <w:rFonts w:eastAsia="SimSun"/>
            <w:szCs w:val="20"/>
          </w:rPr>
          <w:t>he thermistor values fall outside of the valid temperature range of 20</w:t>
        </w:r>
        <w:r w:rsidR="00726F68" w:rsidRPr="00A33583">
          <w:rPr>
            <w:rFonts w:ascii="Arial" w:eastAsia="SimSun" w:hAnsi="Arial" w:cs="Arial"/>
            <w:szCs w:val="20"/>
          </w:rPr>
          <w:t>°</w:t>
        </w:r>
        <w:r w:rsidR="00726F68" w:rsidRPr="00A33583">
          <w:rPr>
            <w:rFonts w:eastAsia="SimSun"/>
            <w:szCs w:val="20"/>
          </w:rPr>
          <w:t>F to 115</w:t>
        </w:r>
        <w:r w:rsidR="00726F68" w:rsidRPr="00A33583">
          <w:rPr>
            <w:rFonts w:ascii="Arial" w:eastAsia="SimSun" w:hAnsi="Arial" w:cs="Arial"/>
            <w:szCs w:val="20"/>
          </w:rPr>
          <w:t>°</w:t>
        </w:r>
        <w:r w:rsidR="00726F68" w:rsidRPr="00A33583">
          <w:rPr>
            <w:rFonts w:eastAsia="SimSun"/>
            <w:szCs w:val="20"/>
          </w:rPr>
          <w:t>F ( -7</w:t>
        </w:r>
        <w:r w:rsidR="00726F68" w:rsidRPr="00A33583">
          <w:rPr>
            <w:rFonts w:ascii="Calibri" w:eastAsia="SimSun" w:hAnsi="Calibri"/>
            <w:szCs w:val="20"/>
          </w:rPr>
          <w:t>˚</w:t>
        </w:r>
        <w:r w:rsidR="00726F68" w:rsidRPr="00A33583">
          <w:rPr>
            <w:rFonts w:eastAsia="SimSun"/>
            <w:szCs w:val="20"/>
          </w:rPr>
          <w:t>C to 46</w:t>
        </w:r>
        <w:r w:rsidR="00726F68" w:rsidRPr="00A33583">
          <w:rPr>
            <w:rFonts w:ascii="Calibri" w:eastAsia="SimSun" w:hAnsi="Calibri"/>
            <w:szCs w:val="20"/>
          </w:rPr>
          <w:t>˚</w:t>
        </w:r>
        <w:r w:rsidR="00726F68" w:rsidRPr="00A33583">
          <w:rPr>
            <w:rFonts w:eastAsia="SimSun"/>
            <w:szCs w:val="20"/>
          </w:rPr>
          <w:t>C)</w:t>
        </w:r>
      </w:ins>
      <w:ins w:id="362" w:author="Short, Daniel L" w:date="2017-12-08T17:40:00Z">
        <w:r w:rsidR="00726F68" w:rsidRPr="00DE77CD">
          <w:rPr>
            <w:rFonts w:eastAsia="SimSun"/>
            <w:szCs w:val="20"/>
          </w:rPr>
          <w:t>.</w:t>
        </w:r>
      </w:ins>
    </w:p>
    <w:p w14:paraId="387A1E46" w14:textId="525BBB08" w:rsidR="004D59EA" w:rsidRPr="0011029D" w:rsidRDefault="00726F68">
      <w:pPr>
        <w:widowControl w:val="0"/>
        <w:numPr>
          <w:ilvl w:val="1"/>
          <w:numId w:val="27"/>
        </w:numPr>
        <w:contextualSpacing/>
        <w:rPr>
          <w:ins w:id="363" w:author="Short, Daniel L" w:date="2017-12-08T17:52:00Z"/>
          <w:rFonts w:eastAsia="SimSun"/>
          <w:szCs w:val="20"/>
        </w:rPr>
        <w:pPrChange w:id="364" w:author="Short, Daniel L" w:date="2018-01-02T17:24:00Z">
          <w:pPr/>
        </w:pPrChange>
      </w:pPr>
      <w:moveToRangeStart w:id="365" w:author="Short, Daniel L" w:date="2017-12-08T17:41:00Z" w:name="move500518218"/>
      <w:moveTo w:id="366" w:author="Short, Daniel L" w:date="2017-12-08T17:41:00Z">
        <w:r w:rsidRPr="0011029D">
          <w:rPr>
            <w:rFonts w:eastAsia="SimSun"/>
            <w:szCs w:val="20"/>
          </w:rPr>
          <w:t xml:space="preserve">If the thermistor terminal is open (e.g. a thermistor is not connected) </w:t>
        </w:r>
      </w:moveTo>
      <w:ins w:id="367" w:author="Short, Daniel L" w:date="2018-01-02T17:22:00Z">
        <w:r w:rsidR="0011029D" w:rsidRPr="0011029D">
          <w:rPr>
            <w:rFonts w:eastAsia="SimSun"/>
            <w:szCs w:val="20"/>
          </w:rPr>
          <w:t xml:space="preserve">or </w:t>
        </w:r>
      </w:ins>
      <w:ins w:id="368" w:author="Short, Daniel L" w:date="2018-01-02T17:23:00Z">
        <w:r w:rsidR="0011029D" w:rsidRPr="0011029D">
          <w:rPr>
            <w:rFonts w:eastAsia="SimSun"/>
            <w:szCs w:val="20"/>
          </w:rPr>
          <w:t>closed</w:t>
        </w:r>
      </w:ins>
      <w:ins w:id="369" w:author="Short, Daniel L" w:date="2018-01-02T17:22:00Z">
        <w:r w:rsidR="0011029D" w:rsidRPr="0011029D">
          <w:rPr>
            <w:rFonts w:eastAsia="SimSun"/>
            <w:szCs w:val="20"/>
          </w:rPr>
          <w:t xml:space="preserve">, (e.g. the thermistor has shorted) </w:t>
        </w:r>
      </w:ins>
      <w:moveTo w:id="370" w:author="Short, Daniel L" w:date="2017-12-08T17:41:00Z">
        <w:r w:rsidRPr="0011029D">
          <w:rPr>
            <w:rFonts w:eastAsia="SimSun"/>
            <w:szCs w:val="20"/>
          </w:rPr>
          <w:t xml:space="preserve">the thermistor LED shall begin flashing 1 second ON, 1 second OFF on the control board and the </w:t>
        </w:r>
      </w:moveTo>
      <w:ins w:id="371" w:author="Short, Daniel L" w:date="2018-01-02T17:23:00Z">
        <w:r w:rsidR="0011029D" w:rsidRPr="0011029D">
          <w:rPr>
            <w:rFonts w:eastAsia="SimSun"/>
            <w:szCs w:val="20"/>
          </w:rPr>
          <w:t xml:space="preserve">timed </w:t>
        </w:r>
      </w:ins>
      <w:moveTo w:id="372" w:author="Short, Daniel L" w:date="2017-12-08T17:41:00Z">
        <w:r w:rsidRPr="0011029D">
          <w:rPr>
            <w:rFonts w:eastAsia="SimSun"/>
            <w:szCs w:val="20"/>
          </w:rPr>
          <w:t xml:space="preserve">pump pause </w:t>
        </w:r>
      </w:moveTo>
      <w:ins w:id="373" w:author="Short, Daniel L" w:date="2018-01-02T17:24:00Z">
        <w:r w:rsidR="0011029D" w:rsidRPr="0011029D">
          <w:rPr>
            <w:rFonts w:eastAsia="SimSun"/>
            <w:szCs w:val="20"/>
          </w:rPr>
          <w:t xml:space="preserve">logic </w:t>
        </w:r>
      </w:ins>
      <w:moveTo w:id="374" w:author="Short, Daniel L" w:date="2017-12-08T17:41:00Z">
        <w:r w:rsidRPr="0011029D">
          <w:rPr>
            <w:rFonts w:eastAsia="SimSun"/>
            <w:szCs w:val="20"/>
          </w:rPr>
          <w:t>shall occur</w:t>
        </w:r>
      </w:moveTo>
      <w:ins w:id="375" w:author="Short, Daniel L" w:date="2018-01-02T17:24:00Z">
        <w:r w:rsidR="0011029D" w:rsidRPr="0011029D">
          <w:rPr>
            <w:rFonts w:eastAsia="SimSun"/>
            <w:szCs w:val="20"/>
          </w:rPr>
          <w:t>.</w:t>
        </w:r>
      </w:ins>
      <w:moveTo w:id="376" w:author="Short, Daniel L" w:date="2017-12-08T17:41:00Z">
        <w:del w:id="377" w:author="Short, Daniel L" w:date="2018-01-02T17:24:00Z">
          <w:r w:rsidRPr="0011029D" w:rsidDel="0011029D">
            <w:rPr>
              <w:rFonts w:eastAsia="SimSun"/>
              <w:szCs w:val="20"/>
            </w:rPr>
            <w:delText xml:space="preserve"> at 3.75 minutes into the </w:delText>
          </w:r>
          <w:r w:rsidRPr="0011029D" w:rsidDel="0011029D">
            <w:rPr>
              <w:rFonts w:eastAsia="SimSun"/>
              <w:i/>
              <w:szCs w:val="20"/>
            </w:rPr>
            <w:delText>freeze cycle</w:delText>
          </w:r>
        </w:del>
        <w:del w:id="378" w:author="Short, Daniel L" w:date="2018-01-02T17:23:00Z">
          <w:r w:rsidRPr="0011029D" w:rsidDel="0011029D">
            <w:rPr>
              <w:rFonts w:eastAsia="SimSun"/>
              <w:szCs w:val="20"/>
            </w:rPr>
            <w:delText xml:space="preserve">.  At 3.75 </w:delText>
          </w:r>
        </w:del>
        <w:del w:id="379" w:author="Short, Daniel L" w:date="2017-12-08T17:52:00Z">
          <w:r w:rsidRPr="0011029D" w:rsidDel="004D59EA">
            <w:rPr>
              <w:rFonts w:eastAsia="SimSun"/>
              <w:szCs w:val="20"/>
            </w:rPr>
            <w:delText>minutes</w:delText>
          </w:r>
        </w:del>
        <w:del w:id="380" w:author="Short, Daniel L" w:date="2018-01-02T17:23:00Z">
          <w:r w:rsidRPr="0011029D" w:rsidDel="0011029D">
            <w:rPr>
              <w:rFonts w:eastAsia="SimSun"/>
              <w:szCs w:val="20"/>
            </w:rPr>
            <w:delText xml:space="preserve"> the pump will de-energize for a duration of 25 seconds, after which it will energize.  Following the start of the pump the water inlet solenoid shall energize for 7 seconds regardless of the ice thickness float state</w:delText>
          </w:r>
        </w:del>
      </w:moveTo>
      <w:moveToRangeEnd w:id="365"/>
      <w:ins w:id="381" w:author="Short, Daniel L" w:date="2017-12-08T17:52:00Z">
        <w:r w:rsidR="004D59EA" w:rsidRPr="0011029D">
          <w:rPr>
            <w:rFonts w:eastAsia="SimSun"/>
            <w:szCs w:val="20"/>
          </w:rPr>
          <w:br w:type="page"/>
        </w:r>
      </w:ins>
    </w:p>
    <w:p w14:paraId="1B741A5B" w14:textId="77777777" w:rsidR="00BB415B" w:rsidRDefault="0011029D">
      <w:pPr>
        <w:keepNext/>
        <w:widowControl w:val="0"/>
        <w:spacing w:after="200"/>
        <w:jc w:val="center"/>
        <w:rPr>
          <w:ins w:id="382" w:author="Short, Daniel L" w:date="2018-01-02T17:33:00Z"/>
        </w:rPr>
        <w:pPrChange w:id="383" w:author="Short, Daniel L" w:date="2018-01-02T17:33:00Z">
          <w:pPr>
            <w:widowControl w:val="0"/>
            <w:spacing w:after="200"/>
            <w:jc w:val="center"/>
          </w:pPr>
        </w:pPrChange>
      </w:pPr>
      <w:ins w:id="384" w:author="Short, Daniel L" w:date="2018-01-02T17:29:00Z">
        <w:r>
          <w:object w:dxaOrig="12954" w:dyaOrig="11766" w14:anchorId="282A2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424.9pt" o:ole="">
              <v:imagedata r:id="rId11" o:title=""/>
            </v:shape>
            <o:OLEObject Type="Embed" ProgID="Visio.Drawing.11" ShapeID="_x0000_i1025" DrawAspect="Content" ObjectID="_1576485546" r:id="rId12"/>
          </w:object>
        </w:r>
      </w:ins>
    </w:p>
    <w:p w14:paraId="67C78519" w14:textId="7089BBEA" w:rsidR="0011029D" w:rsidRDefault="00BB415B">
      <w:pPr>
        <w:widowControl w:val="0"/>
        <w:spacing w:after="200"/>
        <w:jc w:val="center"/>
        <w:rPr>
          <w:ins w:id="385" w:author="Short, Daniel L" w:date="2018-01-02T17:29:00Z"/>
          <w:rFonts w:eastAsia="SimSun"/>
          <w:szCs w:val="20"/>
        </w:rPr>
      </w:pPr>
      <w:ins w:id="386" w:author="Short, Daniel L" w:date="2018-01-02T17:33:00Z">
        <w:r w:rsidRPr="00BB415B">
          <w:rPr>
            <w:rFonts w:eastAsia="SimSun"/>
            <w:b/>
            <w:bCs/>
            <w:rPrChange w:id="387" w:author="Short, Daniel L" w:date="2018-01-02T17:34:00Z">
              <w:rPr/>
            </w:rPrChange>
          </w:rPr>
          <w:t>Figure</w:t>
        </w:r>
        <w:r>
          <w:t xml:space="preserve"> </w:t>
        </w:r>
        <w:r>
          <w:fldChar w:fldCharType="begin"/>
        </w:r>
        <w:r>
          <w:instrText xml:space="preserve"> SEQ Figure \* ARABIC </w:instrText>
        </w:r>
      </w:ins>
      <w:r>
        <w:fldChar w:fldCharType="separate"/>
      </w:r>
      <w:ins w:id="388" w:author="Short, Daniel L" w:date="2018-01-02T17:33:00Z">
        <w:r>
          <w:rPr>
            <w:noProof/>
          </w:rPr>
          <w:t>4</w:t>
        </w:r>
        <w:r>
          <w:fldChar w:fldCharType="end"/>
        </w:r>
      </w:ins>
      <w:ins w:id="389" w:author="Short, Daniel L" w:date="2018-01-02T17:34:00Z">
        <w:r>
          <w:t xml:space="preserve">: </w:t>
        </w:r>
      </w:ins>
      <w:ins w:id="390" w:author="Short, Daniel L" w:date="2018-01-02T18:57:00Z">
        <w:r w:rsidR="001F04D0">
          <w:t xml:space="preserve">Thermistor State </w:t>
        </w:r>
      </w:ins>
      <w:ins w:id="391" w:author="Short, Daniel L" w:date="2018-01-02T18:56:00Z">
        <w:r w:rsidR="001F04D0">
          <w:t xml:space="preserve">Diagnostic </w:t>
        </w:r>
      </w:ins>
      <w:ins w:id="392" w:author="Short, Daniel L" w:date="2018-01-02T17:35:00Z">
        <w:r>
          <w:t>Flow Chart</w:t>
        </w:r>
      </w:ins>
    </w:p>
    <w:p w14:paraId="1C8B45AF" w14:textId="77777777" w:rsidR="0011029D" w:rsidRDefault="0011029D" w:rsidP="00EC0393">
      <w:pPr>
        <w:widowControl w:val="0"/>
        <w:spacing w:after="200"/>
        <w:jc w:val="center"/>
        <w:rPr>
          <w:ins w:id="393" w:author="Short, Daniel L" w:date="2018-01-02T17:29:00Z"/>
          <w:rFonts w:eastAsia="SimSun"/>
          <w:szCs w:val="20"/>
        </w:rPr>
      </w:pPr>
    </w:p>
    <w:p w14:paraId="4501EB41" w14:textId="67CF7368" w:rsidR="00584BFF" w:rsidRPr="00726F68" w:rsidDel="00726F68" w:rsidRDefault="009433C6" w:rsidP="00726F68">
      <w:pPr>
        <w:widowControl w:val="0"/>
        <w:numPr>
          <w:ilvl w:val="1"/>
          <w:numId w:val="27"/>
        </w:numPr>
        <w:contextualSpacing/>
        <w:rPr>
          <w:del w:id="394" w:author="Short, Daniel L" w:date="2017-12-08T17:39:00Z"/>
          <w:rFonts w:eastAsia="SimSun"/>
          <w:szCs w:val="20"/>
        </w:rPr>
      </w:pPr>
      <w:moveFromRangeStart w:id="395" w:author="Short, Daniel L" w:date="2017-12-08T17:41:00Z" w:name="move500518218"/>
      <w:moveFrom w:id="396" w:author="Short, Daniel L" w:date="2017-12-08T17:41:00Z">
        <w:r w:rsidRPr="00A33583" w:rsidDel="00726F68">
          <w:rPr>
            <w:rFonts w:eastAsia="SimSun"/>
            <w:szCs w:val="20"/>
          </w:rPr>
          <w:t>I</w:t>
        </w:r>
        <w:r w:rsidR="00F77275" w:rsidRPr="00A33583" w:rsidDel="00726F68">
          <w:rPr>
            <w:rFonts w:eastAsia="SimSun"/>
            <w:szCs w:val="20"/>
          </w:rPr>
          <w:t xml:space="preserve">f the thermistor terminal is open (e.g. a thermistor is not connected) </w:t>
        </w:r>
        <w:r w:rsidR="00AD641C" w:rsidRPr="00A33583" w:rsidDel="00726F68">
          <w:rPr>
            <w:rFonts w:eastAsia="SimSun"/>
            <w:szCs w:val="20"/>
          </w:rPr>
          <w:t xml:space="preserve">the thermistor LED shall begin flashing 1 second ON, 1 second OFF on the control board and </w:t>
        </w:r>
        <w:r w:rsidR="00F77275" w:rsidRPr="00A33583" w:rsidDel="00726F68">
          <w:rPr>
            <w:rFonts w:eastAsia="SimSun"/>
            <w:szCs w:val="20"/>
          </w:rPr>
          <w:t xml:space="preserve">the pump pause shall occur at 3.75 minutes into the </w:t>
        </w:r>
        <w:r w:rsidR="00F77275" w:rsidRPr="00A33583" w:rsidDel="00726F68">
          <w:rPr>
            <w:rFonts w:eastAsia="SimSun"/>
            <w:i/>
            <w:szCs w:val="20"/>
          </w:rPr>
          <w:t>freeze cycle</w:t>
        </w:r>
        <w:r w:rsidR="00F77275" w:rsidRPr="00A33583" w:rsidDel="00726F68">
          <w:rPr>
            <w:rFonts w:eastAsia="SimSun"/>
            <w:szCs w:val="20"/>
          </w:rPr>
          <w:t xml:space="preserve">.  At 3.75 minutes the pump will de-energize for a duration of </w:t>
        </w:r>
        <w:r w:rsidR="00E25294" w:rsidRPr="00A33583" w:rsidDel="00726F68">
          <w:rPr>
            <w:rFonts w:eastAsia="SimSun"/>
            <w:szCs w:val="20"/>
          </w:rPr>
          <w:t>25</w:t>
        </w:r>
        <w:r w:rsidR="00F77275" w:rsidRPr="00A33583" w:rsidDel="00726F68">
          <w:rPr>
            <w:rFonts w:eastAsia="SimSun"/>
            <w:szCs w:val="20"/>
          </w:rPr>
          <w:t xml:space="preserve"> seconds, after which it will energize.  Following the start of the pump the water inlet solenoid shall energize for 7 seconds regardless of the ice thickness float state</w:t>
        </w:r>
      </w:moveFrom>
      <w:moveFromRangeEnd w:id="395"/>
      <w:del w:id="397" w:author="Short, Daniel L" w:date="2017-12-08T17:52:00Z">
        <w:r w:rsidR="00F77275" w:rsidRPr="00A33583" w:rsidDel="004D59EA">
          <w:rPr>
            <w:rFonts w:eastAsia="SimSun"/>
            <w:szCs w:val="20"/>
          </w:rPr>
          <w:delText>.</w:delText>
        </w:r>
      </w:del>
    </w:p>
    <w:p w14:paraId="5C9F31E9" w14:textId="719F4B6D" w:rsidR="00154294" w:rsidRPr="00726F68" w:rsidDel="00726F68" w:rsidRDefault="00154294">
      <w:pPr>
        <w:widowControl w:val="0"/>
        <w:numPr>
          <w:ilvl w:val="1"/>
          <w:numId w:val="27"/>
        </w:numPr>
        <w:contextualSpacing/>
        <w:rPr>
          <w:del w:id="398" w:author="Short, Daniel L" w:date="2017-12-08T17:39:00Z"/>
          <w:rFonts w:eastAsia="SimSun"/>
          <w:b/>
          <w:bCs/>
        </w:rPr>
        <w:pPrChange w:id="399" w:author="Short, Daniel L" w:date="2017-12-08T17:40:00Z">
          <w:pPr/>
        </w:pPrChange>
      </w:pPr>
    </w:p>
    <w:p w14:paraId="624A9F45" w14:textId="472AFB79" w:rsidR="00EC0393" w:rsidRPr="00A33583" w:rsidRDefault="00EC0393" w:rsidP="00EC0393">
      <w:pPr>
        <w:widowControl w:val="0"/>
        <w:spacing w:after="200"/>
        <w:jc w:val="center"/>
        <w:rPr>
          <w:rFonts w:eastAsia="SimSun"/>
          <w:b/>
          <w:bCs/>
        </w:rPr>
      </w:pPr>
      <w:r w:rsidRPr="00A33583">
        <w:rPr>
          <w:rFonts w:eastAsia="SimSun"/>
          <w:b/>
          <w:bCs/>
        </w:rPr>
        <w:t xml:space="preserve">Table </w:t>
      </w:r>
      <w:r w:rsidRPr="00A33583">
        <w:rPr>
          <w:rFonts w:eastAsia="SimSun"/>
          <w:b/>
          <w:bCs/>
        </w:rPr>
        <w:fldChar w:fldCharType="begin"/>
      </w:r>
      <w:r w:rsidRPr="00A33583">
        <w:rPr>
          <w:rFonts w:eastAsia="SimSun"/>
          <w:b/>
          <w:bCs/>
        </w:rPr>
        <w:instrText xml:space="preserve"> SEQ Table \* ARABIC </w:instrText>
      </w:r>
      <w:r w:rsidRPr="00A33583">
        <w:rPr>
          <w:rFonts w:eastAsia="SimSun"/>
          <w:b/>
          <w:bCs/>
        </w:rPr>
        <w:fldChar w:fldCharType="separate"/>
      </w:r>
      <w:r w:rsidR="00E015A1">
        <w:rPr>
          <w:rFonts w:eastAsia="SimSun"/>
          <w:b/>
          <w:bCs/>
          <w:noProof/>
        </w:rPr>
        <w:t>7</w:t>
      </w:r>
      <w:r w:rsidRPr="00A33583">
        <w:rPr>
          <w:rFonts w:eastAsia="SimSun"/>
          <w:b/>
          <w:bCs/>
        </w:rPr>
        <w:fldChar w:fldCharType="end"/>
      </w:r>
      <w:r w:rsidRPr="00A33583">
        <w:rPr>
          <w:rFonts w:eastAsia="SimSun"/>
          <w:b/>
          <w:bCs/>
        </w:rPr>
        <w:t>: Thermistor R-T Curve</w:t>
      </w:r>
    </w:p>
    <w:tbl>
      <w:tblPr>
        <w:tblW w:w="9640" w:type="dxa"/>
        <w:tblInd w:w="93" w:type="dxa"/>
        <w:tblLook w:val="04A0" w:firstRow="1" w:lastRow="0" w:firstColumn="1" w:lastColumn="0" w:noHBand="0" w:noVBand="1"/>
        <w:tblPrChange w:id="400" w:author="Short, Daniel L" w:date="2017-12-08T07:13:00Z">
          <w:tblPr>
            <w:tblW w:w="9640" w:type="dxa"/>
            <w:tblInd w:w="93" w:type="dxa"/>
            <w:tblLook w:val="04A0" w:firstRow="1" w:lastRow="0" w:firstColumn="1" w:lastColumn="0" w:noHBand="0" w:noVBand="1"/>
          </w:tblPr>
        </w:tblPrChange>
      </w:tblPr>
      <w:tblGrid>
        <w:gridCol w:w="1576"/>
        <w:gridCol w:w="1576"/>
        <w:gridCol w:w="1540"/>
        <w:gridCol w:w="400"/>
        <w:gridCol w:w="1576"/>
        <w:gridCol w:w="1576"/>
        <w:gridCol w:w="1540"/>
        <w:tblGridChange w:id="401">
          <w:tblGrid>
            <w:gridCol w:w="1576"/>
            <w:gridCol w:w="1576"/>
            <w:gridCol w:w="1540"/>
            <w:gridCol w:w="400"/>
            <w:gridCol w:w="1576"/>
            <w:gridCol w:w="1576"/>
            <w:gridCol w:w="1540"/>
          </w:tblGrid>
        </w:tblGridChange>
      </w:tblGrid>
      <w:tr w:rsidR="00CE5F0D" w:rsidRPr="00A33583" w14:paraId="44920E36" w14:textId="77777777" w:rsidTr="00443EC0">
        <w:trPr>
          <w:trHeight w:val="375"/>
          <w:tblHeader/>
          <w:trPrChange w:id="402" w:author="Short, Daniel L" w:date="2017-12-08T07:13:00Z">
            <w:trPr>
              <w:trHeight w:val="375"/>
            </w:trPr>
          </w:trPrChange>
        </w:trPr>
        <w:tc>
          <w:tcPr>
            <w:tcW w:w="1540" w:type="dxa"/>
            <w:tcBorders>
              <w:top w:val="nil"/>
              <w:left w:val="nil"/>
              <w:bottom w:val="nil"/>
              <w:right w:val="nil"/>
            </w:tcBorders>
            <w:shd w:val="clear" w:color="auto" w:fill="auto"/>
            <w:noWrap/>
            <w:vAlign w:val="bottom"/>
            <w:hideMark/>
            <w:tcPrChange w:id="403" w:author="Short, Daniel L" w:date="2017-12-08T07:13:00Z">
              <w:tcPr>
                <w:tcW w:w="1540" w:type="dxa"/>
                <w:tcBorders>
                  <w:top w:val="nil"/>
                  <w:left w:val="nil"/>
                  <w:bottom w:val="nil"/>
                  <w:right w:val="nil"/>
                </w:tcBorders>
                <w:shd w:val="clear" w:color="auto" w:fill="auto"/>
                <w:noWrap/>
                <w:vAlign w:val="bottom"/>
                <w:hideMark/>
              </w:tcPr>
            </w:tcPrChange>
          </w:tcPr>
          <w:p w14:paraId="63CCFBEC" w14:textId="77777777" w:rsidR="00CE5F0D" w:rsidRPr="00A33583" w:rsidRDefault="00CE5F0D">
            <w:r w:rsidRPr="00A33583">
              <w:t>R</w:t>
            </w:r>
            <w:r w:rsidRPr="00A33583">
              <w:rPr>
                <w:vertAlign w:val="subscript"/>
              </w:rPr>
              <w:t>25°C</w:t>
            </w:r>
            <w:r w:rsidRPr="00A33583">
              <w:t>=10KΩ</w:t>
            </w:r>
          </w:p>
        </w:tc>
        <w:tc>
          <w:tcPr>
            <w:tcW w:w="1540" w:type="dxa"/>
            <w:tcBorders>
              <w:top w:val="nil"/>
              <w:left w:val="nil"/>
              <w:bottom w:val="nil"/>
              <w:right w:val="nil"/>
            </w:tcBorders>
            <w:shd w:val="clear" w:color="auto" w:fill="auto"/>
            <w:noWrap/>
            <w:vAlign w:val="bottom"/>
            <w:hideMark/>
            <w:tcPrChange w:id="404" w:author="Short, Daniel L" w:date="2017-12-08T07:13:00Z">
              <w:tcPr>
                <w:tcW w:w="1540" w:type="dxa"/>
                <w:tcBorders>
                  <w:top w:val="nil"/>
                  <w:left w:val="nil"/>
                  <w:bottom w:val="nil"/>
                  <w:right w:val="nil"/>
                </w:tcBorders>
                <w:shd w:val="clear" w:color="auto" w:fill="auto"/>
                <w:noWrap/>
                <w:vAlign w:val="bottom"/>
                <w:hideMark/>
              </w:tcPr>
            </w:tcPrChange>
          </w:tcPr>
          <w:p w14:paraId="49E96F1D" w14:textId="77777777" w:rsidR="00CE5F0D" w:rsidRPr="00A33583" w:rsidRDefault="00CE5F0D">
            <w:pPr>
              <w:rPr>
                <w:rFonts w:ascii="Calibri" w:hAnsi="Calibri"/>
                <w:sz w:val="22"/>
                <w:szCs w:val="22"/>
              </w:rPr>
            </w:pPr>
          </w:p>
        </w:tc>
        <w:tc>
          <w:tcPr>
            <w:tcW w:w="1540" w:type="dxa"/>
            <w:tcBorders>
              <w:top w:val="nil"/>
              <w:left w:val="nil"/>
              <w:bottom w:val="nil"/>
              <w:right w:val="nil"/>
            </w:tcBorders>
            <w:shd w:val="clear" w:color="auto" w:fill="auto"/>
            <w:noWrap/>
            <w:vAlign w:val="bottom"/>
            <w:hideMark/>
            <w:tcPrChange w:id="405" w:author="Short, Daniel L" w:date="2017-12-08T07:13:00Z">
              <w:tcPr>
                <w:tcW w:w="1540" w:type="dxa"/>
                <w:tcBorders>
                  <w:top w:val="nil"/>
                  <w:left w:val="nil"/>
                  <w:bottom w:val="nil"/>
                  <w:right w:val="nil"/>
                </w:tcBorders>
                <w:shd w:val="clear" w:color="auto" w:fill="auto"/>
                <w:noWrap/>
                <w:vAlign w:val="bottom"/>
                <w:hideMark/>
              </w:tcPr>
            </w:tcPrChange>
          </w:tcPr>
          <w:p w14:paraId="1B589855" w14:textId="77777777" w:rsidR="00CE5F0D" w:rsidRPr="00A33583" w:rsidRDefault="00CE5F0D">
            <w:pPr>
              <w:rPr>
                <w:rFonts w:ascii="Calibri" w:hAnsi="Calibri"/>
                <w:sz w:val="22"/>
                <w:szCs w:val="22"/>
              </w:rPr>
            </w:pPr>
          </w:p>
        </w:tc>
        <w:tc>
          <w:tcPr>
            <w:tcW w:w="400" w:type="dxa"/>
            <w:tcBorders>
              <w:top w:val="nil"/>
              <w:left w:val="nil"/>
              <w:bottom w:val="nil"/>
              <w:right w:val="nil"/>
            </w:tcBorders>
            <w:shd w:val="clear" w:color="auto" w:fill="auto"/>
            <w:noWrap/>
            <w:vAlign w:val="bottom"/>
            <w:hideMark/>
            <w:tcPrChange w:id="406" w:author="Short, Daniel L" w:date="2017-12-08T07:13:00Z">
              <w:tcPr>
                <w:tcW w:w="400" w:type="dxa"/>
                <w:tcBorders>
                  <w:top w:val="nil"/>
                  <w:left w:val="nil"/>
                  <w:bottom w:val="nil"/>
                  <w:right w:val="nil"/>
                </w:tcBorders>
                <w:shd w:val="clear" w:color="auto" w:fill="auto"/>
                <w:noWrap/>
                <w:vAlign w:val="bottom"/>
                <w:hideMark/>
              </w:tcPr>
            </w:tcPrChange>
          </w:tcPr>
          <w:p w14:paraId="30D8C4D4" w14:textId="77777777" w:rsidR="00CE5F0D" w:rsidRPr="00A33583" w:rsidRDefault="00CE5F0D">
            <w:pPr>
              <w:rPr>
                <w:rFonts w:ascii="Calibri" w:hAnsi="Calibri"/>
                <w:sz w:val="22"/>
                <w:szCs w:val="22"/>
              </w:rPr>
            </w:pPr>
          </w:p>
        </w:tc>
        <w:tc>
          <w:tcPr>
            <w:tcW w:w="1540" w:type="dxa"/>
            <w:tcBorders>
              <w:top w:val="nil"/>
              <w:left w:val="nil"/>
              <w:bottom w:val="nil"/>
              <w:right w:val="nil"/>
            </w:tcBorders>
            <w:shd w:val="clear" w:color="auto" w:fill="auto"/>
            <w:noWrap/>
            <w:vAlign w:val="bottom"/>
            <w:hideMark/>
            <w:tcPrChange w:id="407" w:author="Short, Daniel L" w:date="2017-12-08T07:13:00Z">
              <w:tcPr>
                <w:tcW w:w="1540" w:type="dxa"/>
                <w:tcBorders>
                  <w:top w:val="nil"/>
                  <w:left w:val="nil"/>
                  <w:bottom w:val="nil"/>
                  <w:right w:val="nil"/>
                </w:tcBorders>
                <w:shd w:val="clear" w:color="auto" w:fill="auto"/>
                <w:noWrap/>
                <w:vAlign w:val="bottom"/>
                <w:hideMark/>
              </w:tcPr>
            </w:tcPrChange>
          </w:tcPr>
          <w:p w14:paraId="0703CB97" w14:textId="77777777" w:rsidR="00CE5F0D" w:rsidRPr="00A33583" w:rsidRDefault="00CE5F0D">
            <w:pPr>
              <w:rPr>
                <w:rFonts w:ascii="Calibri" w:hAnsi="Calibri"/>
                <w:sz w:val="22"/>
                <w:szCs w:val="22"/>
              </w:rPr>
            </w:pPr>
          </w:p>
        </w:tc>
        <w:tc>
          <w:tcPr>
            <w:tcW w:w="1540" w:type="dxa"/>
            <w:tcBorders>
              <w:top w:val="nil"/>
              <w:left w:val="nil"/>
              <w:bottom w:val="nil"/>
              <w:right w:val="nil"/>
            </w:tcBorders>
            <w:shd w:val="clear" w:color="auto" w:fill="auto"/>
            <w:noWrap/>
            <w:vAlign w:val="bottom"/>
            <w:hideMark/>
            <w:tcPrChange w:id="408" w:author="Short, Daniel L" w:date="2017-12-08T07:13:00Z">
              <w:tcPr>
                <w:tcW w:w="1540" w:type="dxa"/>
                <w:tcBorders>
                  <w:top w:val="nil"/>
                  <w:left w:val="nil"/>
                  <w:bottom w:val="nil"/>
                  <w:right w:val="nil"/>
                </w:tcBorders>
                <w:shd w:val="clear" w:color="auto" w:fill="auto"/>
                <w:noWrap/>
                <w:vAlign w:val="bottom"/>
                <w:hideMark/>
              </w:tcPr>
            </w:tcPrChange>
          </w:tcPr>
          <w:p w14:paraId="37A619C7" w14:textId="77777777" w:rsidR="00CE5F0D" w:rsidRPr="00A33583" w:rsidRDefault="00CE5F0D">
            <w:pPr>
              <w:rPr>
                <w:rFonts w:ascii="Calibri" w:hAnsi="Calibri"/>
                <w:sz w:val="22"/>
                <w:szCs w:val="22"/>
              </w:rPr>
            </w:pPr>
          </w:p>
        </w:tc>
        <w:tc>
          <w:tcPr>
            <w:tcW w:w="1540" w:type="dxa"/>
            <w:tcBorders>
              <w:top w:val="nil"/>
              <w:left w:val="nil"/>
              <w:bottom w:val="nil"/>
              <w:right w:val="nil"/>
            </w:tcBorders>
            <w:shd w:val="clear" w:color="auto" w:fill="auto"/>
            <w:noWrap/>
            <w:vAlign w:val="bottom"/>
            <w:hideMark/>
            <w:tcPrChange w:id="409" w:author="Short, Daniel L" w:date="2017-12-08T07:13:00Z">
              <w:tcPr>
                <w:tcW w:w="1540" w:type="dxa"/>
                <w:tcBorders>
                  <w:top w:val="nil"/>
                  <w:left w:val="nil"/>
                  <w:bottom w:val="nil"/>
                  <w:right w:val="nil"/>
                </w:tcBorders>
                <w:shd w:val="clear" w:color="auto" w:fill="auto"/>
                <w:noWrap/>
                <w:vAlign w:val="bottom"/>
                <w:hideMark/>
              </w:tcPr>
            </w:tcPrChange>
          </w:tcPr>
          <w:p w14:paraId="7A37AA6D" w14:textId="77777777" w:rsidR="00CE5F0D" w:rsidRPr="00A33583" w:rsidRDefault="00CE5F0D">
            <w:pPr>
              <w:rPr>
                <w:rFonts w:ascii="Calibri" w:hAnsi="Calibri"/>
                <w:sz w:val="22"/>
                <w:szCs w:val="22"/>
              </w:rPr>
            </w:pPr>
          </w:p>
        </w:tc>
      </w:tr>
      <w:tr w:rsidR="00CE5F0D" w:rsidRPr="00A33583" w14:paraId="07E27B28" w14:textId="77777777" w:rsidTr="00443EC0">
        <w:trPr>
          <w:trHeight w:val="600"/>
          <w:tblHeader/>
          <w:trPrChange w:id="410" w:author="Short, Daniel L" w:date="2017-12-08T07:13:00Z">
            <w:trPr>
              <w:trHeight w:val="600"/>
            </w:trPr>
          </w:trPrChange>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Change w:id="411" w:author="Short, Daniel L" w:date="2017-12-08T07:13:00Z">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tcPrChange>
          </w:tcPr>
          <w:p w14:paraId="3237F5C6" w14:textId="77777777" w:rsidR="00CE5F0D" w:rsidRPr="00A33583" w:rsidRDefault="00CE5F0D">
            <w:pPr>
              <w:jc w:val="center"/>
              <w:rPr>
                <w:b/>
                <w:bCs/>
              </w:rPr>
            </w:pPr>
            <w:r w:rsidRPr="00A33583">
              <w:rPr>
                <w:b/>
                <w:bCs/>
              </w:rPr>
              <w:t>Temperature</w:t>
            </w:r>
            <w:r w:rsidRPr="00A33583">
              <w:rPr>
                <w:b/>
                <w:bCs/>
              </w:rPr>
              <w:br/>
              <w:t>(°C)</w:t>
            </w:r>
          </w:p>
        </w:tc>
        <w:tc>
          <w:tcPr>
            <w:tcW w:w="1540" w:type="dxa"/>
            <w:tcBorders>
              <w:top w:val="single" w:sz="4" w:space="0" w:color="auto"/>
              <w:left w:val="nil"/>
              <w:bottom w:val="single" w:sz="4" w:space="0" w:color="auto"/>
              <w:right w:val="single" w:sz="4" w:space="0" w:color="auto"/>
            </w:tcBorders>
            <w:shd w:val="clear" w:color="auto" w:fill="auto"/>
            <w:vAlign w:val="bottom"/>
            <w:hideMark/>
            <w:tcPrChange w:id="412" w:author="Short, Daniel L" w:date="2017-12-08T07:13:00Z">
              <w:tcPr>
                <w:tcW w:w="1540" w:type="dxa"/>
                <w:tcBorders>
                  <w:top w:val="single" w:sz="4" w:space="0" w:color="auto"/>
                  <w:left w:val="nil"/>
                  <w:bottom w:val="single" w:sz="4" w:space="0" w:color="auto"/>
                  <w:right w:val="single" w:sz="4" w:space="0" w:color="auto"/>
                </w:tcBorders>
                <w:shd w:val="clear" w:color="auto" w:fill="auto"/>
                <w:vAlign w:val="bottom"/>
                <w:hideMark/>
              </w:tcPr>
            </w:tcPrChange>
          </w:tcPr>
          <w:p w14:paraId="27DC83B3" w14:textId="77777777" w:rsidR="00CE5F0D" w:rsidRPr="00A33583" w:rsidRDefault="00CE5F0D">
            <w:pPr>
              <w:jc w:val="center"/>
              <w:rPr>
                <w:b/>
                <w:bCs/>
              </w:rPr>
            </w:pPr>
            <w:r w:rsidRPr="00A33583">
              <w:rPr>
                <w:b/>
                <w:bCs/>
              </w:rPr>
              <w:t>Temperature</w:t>
            </w:r>
            <w:r w:rsidRPr="00A33583">
              <w:rPr>
                <w:b/>
                <w:bCs/>
              </w:rPr>
              <w:br/>
              <w:t>(°F)</w:t>
            </w:r>
          </w:p>
        </w:tc>
        <w:tc>
          <w:tcPr>
            <w:tcW w:w="1540" w:type="dxa"/>
            <w:tcBorders>
              <w:top w:val="single" w:sz="4" w:space="0" w:color="auto"/>
              <w:left w:val="nil"/>
              <w:bottom w:val="single" w:sz="4" w:space="0" w:color="auto"/>
              <w:right w:val="single" w:sz="4" w:space="0" w:color="auto"/>
            </w:tcBorders>
            <w:shd w:val="clear" w:color="auto" w:fill="auto"/>
            <w:vAlign w:val="bottom"/>
            <w:hideMark/>
            <w:tcPrChange w:id="413" w:author="Short, Daniel L" w:date="2017-12-08T07:13:00Z">
              <w:tcPr>
                <w:tcW w:w="1540" w:type="dxa"/>
                <w:tcBorders>
                  <w:top w:val="single" w:sz="4" w:space="0" w:color="auto"/>
                  <w:left w:val="nil"/>
                  <w:bottom w:val="single" w:sz="4" w:space="0" w:color="auto"/>
                  <w:right w:val="single" w:sz="4" w:space="0" w:color="auto"/>
                </w:tcBorders>
                <w:shd w:val="clear" w:color="auto" w:fill="auto"/>
                <w:vAlign w:val="bottom"/>
                <w:hideMark/>
              </w:tcPr>
            </w:tcPrChange>
          </w:tcPr>
          <w:p w14:paraId="51B52A8A" w14:textId="77777777" w:rsidR="00CE5F0D" w:rsidRPr="00A33583" w:rsidRDefault="00CE5F0D">
            <w:pPr>
              <w:jc w:val="center"/>
              <w:rPr>
                <w:b/>
                <w:bCs/>
              </w:rPr>
            </w:pPr>
            <w:r w:rsidRPr="00A33583">
              <w:rPr>
                <w:b/>
                <w:bCs/>
              </w:rPr>
              <w:t>Resistance</w:t>
            </w:r>
            <w:r w:rsidRPr="00A33583">
              <w:rPr>
                <w:b/>
                <w:bCs/>
              </w:rPr>
              <w:br/>
              <w:t>(Ω)</w:t>
            </w:r>
          </w:p>
        </w:tc>
        <w:tc>
          <w:tcPr>
            <w:tcW w:w="400" w:type="dxa"/>
            <w:tcBorders>
              <w:top w:val="nil"/>
              <w:left w:val="nil"/>
              <w:bottom w:val="nil"/>
              <w:right w:val="single" w:sz="4" w:space="0" w:color="auto"/>
            </w:tcBorders>
            <w:shd w:val="clear" w:color="auto" w:fill="auto"/>
            <w:vAlign w:val="bottom"/>
            <w:hideMark/>
            <w:tcPrChange w:id="414" w:author="Short, Daniel L" w:date="2017-12-08T07:13:00Z">
              <w:tcPr>
                <w:tcW w:w="400" w:type="dxa"/>
                <w:tcBorders>
                  <w:top w:val="nil"/>
                  <w:left w:val="nil"/>
                  <w:bottom w:val="nil"/>
                  <w:right w:val="single" w:sz="4" w:space="0" w:color="auto"/>
                </w:tcBorders>
                <w:shd w:val="clear" w:color="auto" w:fill="auto"/>
                <w:vAlign w:val="bottom"/>
                <w:hideMark/>
              </w:tcPr>
            </w:tcPrChange>
          </w:tcPr>
          <w:p w14:paraId="2E2DD909" w14:textId="77777777" w:rsidR="00CE5F0D" w:rsidRPr="00A33583" w:rsidRDefault="00CE5F0D">
            <w:pPr>
              <w:jc w:val="center"/>
              <w:rPr>
                <w:b/>
                <w:bCs/>
              </w:rPr>
            </w:pPr>
            <w:r w:rsidRPr="00A33583">
              <w:rPr>
                <w:b/>
                <w:bCs/>
              </w:rPr>
              <w:t> </w:t>
            </w:r>
          </w:p>
        </w:tc>
        <w:tc>
          <w:tcPr>
            <w:tcW w:w="1540" w:type="dxa"/>
            <w:tcBorders>
              <w:top w:val="single" w:sz="4" w:space="0" w:color="auto"/>
              <w:left w:val="nil"/>
              <w:bottom w:val="single" w:sz="4" w:space="0" w:color="auto"/>
              <w:right w:val="single" w:sz="4" w:space="0" w:color="auto"/>
            </w:tcBorders>
            <w:shd w:val="clear" w:color="auto" w:fill="auto"/>
            <w:vAlign w:val="bottom"/>
            <w:hideMark/>
            <w:tcPrChange w:id="415" w:author="Short, Daniel L" w:date="2017-12-08T07:13:00Z">
              <w:tcPr>
                <w:tcW w:w="1540" w:type="dxa"/>
                <w:tcBorders>
                  <w:top w:val="single" w:sz="4" w:space="0" w:color="auto"/>
                  <w:left w:val="nil"/>
                  <w:bottom w:val="single" w:sz="4" w:space="0" w:color="auto"/>
                  <w:right w:val="single" w:sz="4" w:space="0" w:color="auto"/>
                </w:tcBorders>
                <w:shd w:val="clear" w:color="auto" w:fill="auto"/>
                <w:vAlign w:val="bottom"/>
                <w:hideMark/>
              </w:tcPr>
            </w:tcPrChange>
          </w:tcPr>
          <w:p w14:paraId="2FEBED23" w14:textId="77777777" w:rsidR="00CE5F0D" w:rsidRPr="00A33583" w:rsidRDefault="00CE5F0D">
            <w:pPr>
              <w:jc w:val="center"/>
              <w:rPr>
                <w:b/>
                <w:bCs/>
              </w:rPr>
            </w:pPr>
            <w:r w:rsidRPr="00A33583">
              <w:rPr>
                <w:b/>
                <w:bCs/>
              </w:rPr>
              <w:t>Temperature</w:t>
            </w:r>
            <w:r w:rsidRPr="00A33583">
              <w:rPr>
                <w:b/>
                <w:bCs/>
              </w:rPr>
              <w:br/>
              <w:t>(°C)</w:t>
            </w:r>
          </w:p>
        </w:tc>
        <w:tc>
          <w:tcPr>
            <w:tcW w:w="1540" w:type="dxa"/>
            <w:tcBorders>
              <w:top w:val="single" w:sz="4" w:space="0" w:color="auto"/>
              <w:left w:val="nil"/>
              <w:bottom w:val="single" w:sz="4" w:space="0" w:color="auto"/>
              <w:right w:val="single" w:sz="4" w:space="0" w:color="auto"/>
            </w:tcBorders>
            <w:shd w:val="clear" w:color="auto" w:fill="auto"/>
            <w:vAlign w:val="bottom"/>
            <w:hideMark/>
            <w:tcPrChange w:id="416" w:author="Short, Daniel L" w:date="2017-12-08T07:13:00Z">
              <w:tcPr>
                <w:tcW w:w="1540" w:type="dxa"/>
                <w:tcBorders>
                  <w:top w:val="single" w:sz="4" w:space="0" w:color="auto"/>
                  <w:left w:val="nil"/>
                  <w:bottom w:val="single" w:sz="4" w:space="0" w:color="auto"/>
                  <w:right w:val="single" w:sz="4" w:space="0" w:color="auto"/>
                </w:tcBorders>
                <w:shd w:val="clear" w:color="auto" w:fill="auto"/>
                <w:vAlign w:val="bottom"/>
                <w:hideMark/>
              </w:tcPr>
            </w:tcPrChange>
          </w:tcPr>
          <w:p w14:paraId="08F51A68" w14:textId="77777777" w:rsidR="00CE5F0D" w:rsidRPr="00A33583" w:rsidRDefault="00CE5F0D">
            <w:pPr>
              <w:jc w:val="center"/>
              <w:rPr>
                <w:b/>
                <w:bCs/>
              </w:rPr>
            </w:pPr>
            <w:r w:rsidRPr="00A33583">
              <w:rPr>
                <w:b/>
                <w:bCs/>
              </w:rPr>
              <w:t>Temperature</w:t>
            </w:r>
            <w:r w:rsidRPr="00A33583">
              <w:rPr>
                <w:b/>
                <w:bCs/>
              </w:rPr>
              <w:br/>
              <w:t>(°F)</w:t>
            </w:r>
          </w:p>
        </w:tc>
        <w:tc>
          <w:tcPr>
            <w:tcW w:w="1540" w:type="dxa"/>
            <w:tcBorders>
              <w:top w:val="single" w:sz="4" w:space="0" w:color="auto"/>
              <w:left w:val="nil"/>
              <w:bottom w:val="single" w:sz="4" w:space="0" w:color="auto"/>
              <w:right w:val="single" w:sz="4" w:space="0" w:color="auto"/>
            </w:tcBorders>
            <w:shd w:val="clear" w:color="auto" w:fill="auto"/>
            <w:vAlign w:val="bottom"/>
            <w:hideMark/>
            <w:tcPrChange w:id="417" w:author="Short, Daniel L" w:date="2017-12-08T07:13:00Z">
              <w:tcPr>
                <w:tcW w:w="1540" w:type="dxa"/>
                <w:tcBorders>
                  <w:top w:val="single" w:sz="4" w:space="0" w:color="auto"/>
                  <w:left w:val="nil"/>
                  <w:bottom w:val="single" w:sz="4" w:space="0" w:color="auto"/>
                  <w:right w:val="single" w:sz="4" w:space="0" w:color="auto"/>
                </w:tcBorders>
                <w:shd w:val="clear" w:color="auto" w:fill="auto"/>
                <w:vAlign w:val="bottom"/>
                <w:hideMark/>
              </w:tcPr>
            </w:tcPrChange>
          </w:tcPr>
          <w:p w14:paraId="3E02AE38" w14:textId="77777777" w:rsidR="00CE5F0D" w:rsidRPr="00A33583" w:rsidRDefault="00CE5F0D">
            <w:pPr>
              <w:jc w:val="center"/>
              <w:rPr>
                <w:b/>
                <w:bCs/>
              </w:rPr>
            </w:pPr>
            <w:r w:rsidRPr="00A33583">
              <w:rPr>
                <w:b/>
                <w:bCs/>
              </w:rPr>
              <w:t>Resistance</w:t>
            </w:r>
            <w:r w:rsidRPr="00A33583">
              <w:rPr>
                <w:b/>
                <w:bCs/>
              </w:rPr>
              <w:br/>
              <w:t>(Ω)</w:t>
            </w:r>
          </w:p>
        </w:tc>
      </w:tr>
      <w:tr w:rsidR="00CE5F0D" w:rsidRPr="00A33583" w14:paraId="6493F941" w14:textId="77777777" w:rsidTr="00443EC0">
        <w:trPr>
          <w:trHeight w:val="300"/>
          <w:tblHeader/>
          <w:trPrChange w:id="41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1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9B54B9" w14:textId="77777777" w:rsidR="00CE5F0D" w:rsidRPr="00A33583" w:rsidRDefault="00CE5F0D">
            <w:pPr>
              <w:jc w:val="center"/>
            </w:pPr>
            <w:r w:rsidRPr="00A33583">
              <w:t>-7.0</w:t>
            </w:r>
          </w:p>
        </w:tc>
        <w:tc>
          <w:tcPr>
            <w:tcW w:w="1540" w:type="dxa"/>
            <w:tcBorders>
              <w:top w:val="nil"/>
              <w:left w:val="nil"/>
              <w:bottom w:val="single" w:sz="4" w:space="0" w:color="auto"/>
              <w:right w:val="single" w:sz="4" w:space="0" w:color="auto"/>
            </w:tcBorders>
            <w:shd w:val="clear" w:color="auto" w:fill="auto"/>
            <w:noWrap/>
            <w:vAlign w:val="bottom"/>
            <w:hideMark/>
            <w:tcPrChange w:id="42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00DF09B" w14:textId="77777777" w:rsidR="00CE5F0D" w:rsidRPr="00A33583" w:rsidRDefault="00CE5F0D">
            <w:pPr>
              <w:jc w:val="center"/>
            </w:pPr>
            <w:r w:rsidRPr="00A33583">
              <w:t>19.4</w:t>
            </w:r>
          </w:p>
        </w:tc>
        <w:tc>
          <w:tcPr>
            <w:tcW w:w="1540" w:type="dxa"/>
            <w:tcBorders>
              <w:top w:val="nil"/>
              <w:left w:val="nil"/>
              <w:bottom w:val="single" w:sz="4" w:space="0" w:color="auto"/>
              <w:right w:val="single" w:sz="4" w:space="0" w:color="auto"/>
            </w:tcBorders>
            <w:shd w:val="clear" w:color="auto" w:fill="auto"/>
            <w:noWrap/>
            <w:vAlign w:val="bottom"/>
            <w:hideMark/>
            <w:tcPrChange w:id="42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1D45B61" w14:textId="77777777" w:rsidR="00CE5F0D" w:rsidRPr="00A33583" w:rsidRDefault="00CE5F0D">
            <w:pPr>
              <w:jc w:val="center"/>
            </w:pPr>
            <w:r w:rsidRPr="00A33583">
              <w:t>47,063</w:t>
            </w:r>
          </w:p>
        </w:tc>
        <w:tc>
          <w:tcPr>
            <w:tcW w:w="400" w:type="dxa"/>
            <w:tcBorders>
              <w:top w:val="nil"/>
              <w:left w:val="nil"/>
              <w:bottom w:val="nil"/>
              <w:right w:val="nil"/>
            </w:tcBorders>
            <w:shd w:val="clear" w:color="auto" w:fill="auto"/>
            <w:noWrap/>
            <w:vAlign w:val="bottom"/>
            <w:hideMark/>
            <w:tcPrChange w:id="422" w:author="Short, Daniel L" w:date="2017-12-08T07:13:00Z">
              <w:tcPr>
                <w:tcW w:w="400" w:type="dxa"/>
                <w:tcBorders>
                  <w:top w:val="nil"/>
                  <w:left w:val="nil"/>
                  <w:bottom w:val="nil"/>
                  <w:right w:val="nil"/>
                </w:tcBorders>
                <w:shd w:val="clear" w:color="auto" w:fill="auto"/>
                <w:noWrap/>
                <w:vAlign w:val="bottom"/>
                <w:hideMark/>
              </w:tcPr>
            </w:tcPrChange>
          </w:tcPr>
          <w:p w14:paraId="1AC24F63"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2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B6C56D1" w14:textId="77777777" w:rsidR="00CE5F0D" w:rsidRPr="00A33583" w:rsidRDefault="00CE5F0D">
            <w:pPr>
              <w:jc w:val="center"/>
            </w:pPr>
            <w:r w:rsidRPr="00A33583">
              <w:t>19.5</w:t>
            </w:r>
          </w:p>
        </w:tc>
        <w:tc>
          <w:tcPr>
            <w:tcW w:w="1540" w:type="dxa"/>
            <w:tcBorders>
              <w:top w:val="nil"/>
              <w:left w:val="nil"/>
              <w:bottom w:val="single" w:sz="4" w:space="0" w:color="auto"/>
              <w:right w:val="single" w:sz="4" w:space="0" w:color="auto"/>
            </w:tcBorders>
            <w:shd w:val="clear" w:color="auto" w:fill="auto"/>
            <w:noWrap/>
            <w:vAlign w:val="bottom"/>
            <w:hideMark/>
            <w:tcPrChange w:id="42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64B5F32" w14:textId="77777777" w:rsidR="00CE5F0D" w:rsidRPr="00A33583" w:rsidRDefault="00CE5F0D">
            <w:pPr>
              <w:jc w:val="center"/>
            </w:pPr>
            <w:r w:rsidRPr="00A33583">
              <w:t>67.1</w:t>
            </w:r>
          </w:p>
        </w:tc>
        <w:tc>
          <w:tcPr>
            <w:tcW w:w="1540" w:type="dxa"/>
            <w:tcBorders>
              <w:top w:val="nil"/>
              <w:left w:val="nil"/>
              <w:bottom w:val="single" w:sz="4" w:space="0" w:color="auto"/>
              <w:right w:val="single" w:sz="4" w:space="0" w:color="auto"/>
            </w:tcBorders>
            <w:shd w:val="clear" w:color="auto" w:fill="auto"/>
            <w:noWrap/>
            <w:vAlign w:val="bottom"/>
            <w:hideMark/>
            <w:tcPrChange w:id="42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490081C" w14:textId="77777777" w:rsidR="00CE5F0D" w:rsidRPr="00A33583" w:rsidRDefault="00CE5F0D">
            <w:pPr>
              <w:jc w:val="center"/>
            </w:pPr>
            <w:r w:rsidRPr="00A33583">
              <w:t>12,778</w:t>
            </w:r>
          </w:p>
        </w:tc>
      </w:tr>
      <w:tr w:rsidR="00CE5F0D" w:rsidRPr="00A33583" w14:paraId="606B9828" w14:textId="77777777" w:rsidTr="00443EC0">
        <w:trPr>
          <w:trHeight w:val="300"/>
          <w:tblHeader/>
          <w:trPrChange w:id="42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2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CE1FB6" w14:textId="77777777" w:rsidR="00CE5F0D" w:rsidRPr="00A33583" w:rsidRDefault="00CE5F0D">
            <w:pPr>
              <w:jc w:val="center"/>
            </w:pPr>
            <w:r w:rsidRPr="00A33583">
              <w:t>-6.5</w:t>
            </w:r>
          </w:p>
        </w:tc>
        <w:tc>
          <w:tcPr>
            <w:tcW w:w="1540" w:type="dxa"/>
            <w:tcBorders>
              <w:top w:val="nil"/>
              <w:left w:val="nil"/>
              <w:bottom w:val="single" w:sz="4" w:space="0" w:color="auto"/>
              <w:right w:val="single" w:sz="4" w:space="0" w:color="auto"/>
            </w:tcBorders>
            <w:shd w:val="clear" w:color="auto" w:fill="auto"/>
            <w:noWrap/>
            <w:vAlign w:val="bottom"/>
            <w:hideMark/>
            <w:tcPrChange w:id="42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DA34E93" w14:textId="77777777" w:rsidR="00CE5F0D" w:rsidRPr="00A33583" w:rsidRDefault="00CE5F0D">
            <w:pPr>
              <w:jc w:val="center"/>
            </w:pPr>
            <w:r w:rsidRPr="00A33583">
              <w:t>20.3</w:t>
            </w:r>
          </w:p>
        </w:tc>
        <w:tc>
          <w:tcPr>
            <w:tcW w:w="1540" w:type="dxa"/>
            <w:tcBorders>
              <w:top w:val="nil"/>
              <w:left w:val="nil"/>
              <w:bottom w:val="single" w:sz="4" w:space="0" w:color="auto"/>
              <w:right w:val="single" w:sz="4" w:space="0" w:color="auto"/>
            </w:tcBorders>
            <w:shd w:val="clear" w:color="auto" w:fill="auto"/>
            <w:noWrap/>
            <w:vAlign w:val="bottom"/>
            <w:hideMark/>
            <w:tcPrChange w:id="42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D0A45DB" w14:textId="77777777" w:rsidR="00CE5F0D" w:rsidRPr="00A33583" w:rsidRDefault="00CE5F0D">
            <w:pPr>
              <w:jc w:val="center"/>
            </w:pPr>
            <w:r w:rsidRPr="00A33583">
              <w:t>45,825</w:t>
            </w:r>
          </w:p>
        </w:tc>
        <w:tc>
          <w:tcPr>
            <w:tcW w:w="400" w:type="dxa"/>
            <w:tcBorders>
              <w:top w:val="nil"/>
              <w:left w:val="nil"/>
              <w:bottom w:val="nil"/>
              <w:right w:val="nil"/>
            </w:tcBorders>
            <w:shd w:val="clear" w:color="auto" w:fill="auto"/>
            <w:noWrap/>
            <w:vAlign w:val="bottom"/>
            <w:hideMark/>
            <w:tcPrChange w:id="430" w:author="Short, Daniel L" w:date="2017-12-08T07:13:00Z">
              <w:tcPr>
                <w:tcW w:w="400" w:type="dxa"/>
                <w:tcBorders>
                  <w:top w:val="nil"/>
                  <w:left w:val="nil"/>
                  <w:bottom w:val="nil"/>
                  <w:right w:val="nil"/>
                </w:tcBorders>
                <w:shd w:val="clear" w:color="auto" w:fill="auto"/>
                <w:noWrap/>
                <w:vAlign w:val="bottom"/>
                <w:hideMark/>
              </w:tcPr>
            </w:tcPrChange>
          </w:tcPr>
          <w:p w14:paraId="5E269DFA"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3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875B3D" w14:textId="77777777" w:rsidR="00CE5F0D" w:rsidRPr="00A33583" w:rsidRDefault="00CE5F0D">
            <w:pPr>
              <w:jc w:val="center"/>
            </w:pPr>
            <w:r w:rsidRPr="00A33583">
              <w:t>20.0</w:t>
            </w:r>
          </w:p>
        </w:tc>
        <w:tc>
          <w:tcPr>
            <w:tcW w:w="1540" w:type="dxa"/>
            <w:tcBorders>
              <w:top w:val="nil"/>
              <w:left w:val="nil"/>
              <w:bottom w:val="single" w:sz="4" w:space="0" w:color="auto"/>
              <w:right w:val="single" w:sz="4" w:space="0" w:color="auto"/>
            </w:tcBorders>
            <w:shd w:val="clear" w:color="auto" w:fill="auto"/>
            <w:noWrap/>
            <w:vAlign w:val="bottom"/>
            <w:hideMark/>
            <w:tcPrChange w:id="43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5C3D75B" w14:textId="77777777" w:rsidR="00CE5F0D" w:rsidRPr="00A33583" w:rsidRDefault="00CE5F0D">
            <w:pPr>
              <w:jc w:val="center"/>
            </w:pPr>
            <w:r w:rsidRPr="00A33583">
              <w:t>68.0</w:t>
            </w:r>
          </w:p>
        </w:tc>
        <w:tc>
          <w:tcPr>
            <w:tcW w:w="1540" w:type="dxa"/>
            <w:tcBorders>
              <w:top w:val="nil"/>
              <w:left w:val="nil"/>
              <w:bottom w:val="single" w:sz="4" w:space="0" w:color="auto"/>
              <w:right w:val="single" w:sz="4" w:space="0" w:color="auto"/>
            </w:tcBorders>
            <w:shd w:val="clear" w:color="auto" w:fill="auto"/>
            <w:noWrap/>
            <w:vAlign w:val="bottom"/>
            <w:hideMark/>
            <w:tcPrChange w:id="43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5296745" w14:textId="77777777" w:rsidR="00CE5F0D" w:rsidRPr="00A33583" w:rsidRDefault="00CE5F0D">
            <w:pPr>
              <w:jc w:val="center"/>
            </w:pPr>
            <w:r w:rsidRPr="00A33583">
              <w:t>12,493</w:t>
            </w:r>
          </w:p>
        </w:tc>
      </w:tr>
      <w:tr w:rsidR="00CE5F0D" w:rsidRPr="00A33583" w14:paraId="66C6AF70" w14:textId="77777777" w:rsidTr="00443EC0">
        <w:trPr>
          <w:trHeight w:val="300"/>
          <w:tblHeader/>
          <w:trPrChange w:id="43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3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AB92B6C" w14:textId="77777777" w:rsidR="00CE5F0D" w:rsidRPr="00A33583" w:rsidRDefault="00CE5F0D">
            <w:pPr>
              <w:jc w:val="center"/>
            </w:pPr>
            <w:r w:rsidRPr="00A33583">
              <w:t>-6.0</w:t>
            </w:r>
          </w:p>
        </w:tc>
        <w:tc>
          <w:tcPr>
            <w:tcW w:w="1540" w:type="dxa"/>
            <w:tcBorders>
              <w:top w:val="nil"/>
              <w:left w:val="nil"/>
              <w:bottom w:val="single" w:sz="4" w:space="0" w:color="auto"/>
              <w:right w:val="single" w:sz="4" w:space="0" w:color="auto"/>
            </w:tcBorders>
            <w:shd w:val="clear" w:color="auto" w:fill="auto"/>
            <w:noWrap/>
            <w:vAlign w:val="bottom"/>
            <w:hideMark/>
            <w:tcPrChange w:id="43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CC38F7F" w14:textId="77777777" w:rsidR="00CE5F0D" w:rsidRPr="00A33583" w:rsidRDefault="00CE5F0D">
            <w:pPr>
              <w:jc w:val="center"/>
            </w:pPr>
            <w:r w:rsidRPr="00A33583">
              <w:t>21.2</w:t>
            </w:r>
          </w:p>
        </w:tc>
        <w:tc>
          <w:tcPr>
            <w:tcW w:w="1540" w:type="dxa"/>
            <w:tcBorders>
              <w:top w:val="nil"/>
              <w:left w:val="nil"/>
              <w:bottom w:val="single" w:sz="4" w:space="0" w:color="auto"/>
              <w:right w:val="single" w:sz="4" w:space="0" w:color="auto"/>
            </w:tcBorders>
            <w:shd w:val="clear" w:color="auto" w:fill="auto"/>
            <w:noWrap/>
            <w:vAlign w:val="bottom"/>
            <w:hideMark/>
            <w:tcPrChange w:id="43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564DCFF" w14:textId="77777777" w:rsidR="00CE5F0D" w:rsidRPr="00A33583" w:rsidRDefault="00CE5F0D">
            <w:pPr>
              <w:jc w:val="center"/>
            </w:pPr>
            <w:r w:rsidRPr="00A33583">
              <w:t>44,623</w:t>
            </w:r>
          </w:p>
        </w:tc>
        <w:tc>
          <w:tcPr>
            <w:tcW w:w="400" w:type="dxa"/>
            <w:tcBorders>
              <w:top w:val="nil"/>
              <w:left w:val="nil"/>
              <w:bottom w:val="nil"/>
              <w:right w:val="nil"/>
            </w:tcBorders>
            <w:shd w:val="clear" w:color="auto" w:fill="auto"/>
            <w:noWrap/>
            <w:vAlign w:val="bottom"/>
            <w:hideMark/>
            <w:tcPrChange w:id="438" w:author="Short, Daniel L" w:date="2017-12-08T07:13:00Z">
              <w:tcPr>
                <w:tcW w:w="400" w:type="dxa"/>
                <w:tcBorders>
                  <w:top w:val="nil"/>
                  <w:left w:val="nil"/>
                  <w:bottom w:val="nil"/>
                  <w:right w:val="nil"/>
                </w:tcBorders>
                <w:shd w:val="clear" w:color="auto" w:fill="auto"/>
                <w:noWrap/>
                <w:vAlign w:val="bottom"/>
                <w:hideMark/>
              </w:tcPr>
            </w:tcPrChange>
          </w:tcPr>
          <w:p w14:paraId="097EDEA8"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3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309976" w14:textId="77777777" w:rsidR="00CE5F0D" w:rsidRPr="00A33583" w:rsidRDefault="00CE5F0D">
            <w:pPr>
              <w:jc w:val="center"/>
            </w:pPr>
            <w:r w:rsidRPr="00A33583">
              <w:t>20.5</w:t>
            </w:r>
          </w:p>
        </w:tc>
        <w:tc>
          <w:tcPr>
            <w:tcW w:w="1540" w:type="dxa"/>
            <w:tcBorders>
              <w:top w:val="nil"/>
              <w:left w:val="nil"/>
              <w:bottom w:val="single" w:sz="4" w:space="0" w:color="auto"/>
              <w:right w:val="single" w:sz="4" w:space="0" w:color="auto"/>
            </w:tcBorders>
            <w:shd w:val="clear" w:color="auto" w:fill="auto"/>
            <w:noWrap/>
            <w:vAlign w:val="bottom"/>
            <w:hideMark/>
            <w:tcPrChange w:id="44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A7C3A2D" w14:textId="77777777" w:rsidR="00CE5F0D" w:rsidRPr="00A33583" w:rsidRDefault="00CE5F0D">
            <w:pPr>
              <w:jc w:val="center"/>
            </w:pPr>
            <w:r w:rsidRPr="00A33583">
              <w:t>68.9</w:t>
            </w:r>
          </w:p>
        </w:tc>
        <w:tc>
          <w:tcPr>
            <w:tcW w:w="1540" w:type="dxa"/>
            <w:tcBorders>
              <w:top w:val="nil"/>
              <w:left w:val="nil"/>
              <w:bottom w:val="single" w:sz="4" w:space="0" w:color="auto"/>
              <w:right w:val="single" w:sz="4" w:space="0" w:color="auto"/>
            </w:tcBorders>
            <w:shd w:val="clear" w:color="auto" w:fill="auto"/>
            <w:noWrap/>
            <w:vAlign w:val="bottom"/>
            <w:hideMark/>
            <w:tcPrChange w:id="44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AD0C948" w14:textId="77777777" w:rsidR="00CE5F0D" w:rsidRPr="00A33583" w:rsidRDefault="00CE5F0D">
            <w:pPr>
              <w:jc w:val="center"/>
            </w:pPr>
            <w:r w:rsidRPr="00A33583">
              <w:t>12,214</w:t>
            </w:r>
          </w:p>
        </w:tc>
      </w:tr>
      <w:tr w:rsidR="00CE5F0D" w:rsidRPr="00A33583" w14:paraId="4B7E1455" w14:textId="77777777" w:rsidTr="00443EC0">
        <w:trPr>
          <w:trHeight w:val="300"/>
          <w:tblHeader/>
          <w:trPrChange w:id="44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4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F454542" w14:textId="77777777" w:rsidR="00CE5F0D" w:rsidRPr="00A33583" w:rsidRDefault="00CE5F0D">
            <w:pPr>
              <w:jc w:val="center"/>
            </w:pPr>
            <w:r w:rsidRPr="00A33583">
              <w:t>-5.5</w:t>
            </w:r>
          </w:p>
        </w:tc>
        <w:tc>
          <w:tcPr>
            <w:tcW w:w="1540" w:type="dxa"/>
            <w:tcBorders>
              <w:top w:val="nil"/>
              <w:left w:val="nil"/>
              <w:bottom w:val="single" w:sz="4" w:space="0" w:color="auto"/>
              <w:right w:val="single" w:sz="4" w:space="0" w:color="auto"/>
            </w:tcBorders>
            <w:shd w:val="clear" w:color="auto" w:fill="auto"/>
            <w:noWrap/>
            <w:vAlign w:val="bottom"/>
            <w:hideMark/>
            <w:tcPrChange w:id="44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F7EF28E" w14:textId="77777777" w:rsidR="00CE5F0D" w:rsidRPr="00A33583" w:rsidRDefault="00CE5F0D">
            <w:pPr>
              <w:jc w:val="center"/>
            </w:pPr>
            <w:r w:rsidRPr="00A33583">
              <w:t>22.1</w:t>
            </w:r>
          </w:p>
        </w:tc>
        <w:tc>
          <w:tcPr>
            <w:tcW w:w="1540" w:type="dxa"/>
            <w:tcBorders>
              <w:top w:val="nil"/>
              <w:left w:val="nil"/>
              <w:bottom w:val="single" w:sz="4" w:space="0" w:color="auto"/>
              <w:right w:val="single" w:sz="4" w:space="0" w:color="auto"/>
            </w:tcBorders>
            <w:shd w:val="clear" w:color="auto" w:fill="auto"/>
            <w:noWrap/>
            <w:vAlign w:val="bottom"/>
            <w:hideMark/>
            <w:tcPrChange w:id="44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42C1BE9" w14:textId="77777777" w:rsidR="00CE5F0D" w:rsidRPr="00A33583" w:rsidRDefault="00CE5F0D">
            <w:pPr>
              <w:jc w:val="center"/>
            </w:pPr>
            <w:r w:rsidRPr="00A33583">
              <w:t>43,457</w:t>
            </w:r>
          </w:p>
        </w:tc>
        <w:tc>
          <w:tcPr>
            <w:tcW w:w="400" w:type="dxa"/>
            <w:tcBorders>
              <w:top w:val="nil"/>
              <w:left w:val="nil"/>
              <w:bottom w:val="nil"/>
              <w:right w:val="nil"/>
            </w:tcBorders>
            <w:shd w:val="clear" w:color="auto" w:fill="auto"/>
            <w:noWrap/>
            <w:vAlign w:val="bottom"/>
            <w:hideMark/>
            <w:tcPrChange w:id="446" w:author="Short, Daniel L" w:date="2017-12-08T07:13:00Z">
              <w:tcPr>
                <w:tcW w:w="400" w:type="dxa"/>
                <w:tcBorders>
                  <w:top w:val="nil"/>
                  <w:left w:val="nil"/>
                  <w:bottom w:val="nil"/>
                  <w:right w:val="nil"/>
                </w:tcBorders>
                <w:shd w:val="clear" w:color="auto" w:fill="auto"/>
                <w:noWrap/>
                <w:vAlign w:val="bottom"/>
                <w:hideMark/>
              </w:tcPr>
            </w:tcPrChange>
          </w:tcPr>
          <w:p w14:paraId="3B3789D2"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4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AEFE66" w14:textId="77777777" w:rsidR="00CE5F0D" w:rsidRPr="00A33583" w:rsidRDefault="00CE5F0D">
            <w:pPr>
              <w:jc w:val="center"/>
            </w:pPr>
            <w:r w:rsidRPr="00A33583">
              <w:t>21.0</w:t>
            </w:r>
          </w:p>
        </w:tc>
        <w:tc>
          <w:tcPr>
            <w:tcW w:w="1540" w:type="dxa"/>
            <w:tcBorders>
              <w:top w:val="nil"/>
              <w:left w:val="nil"/>
              <w:bottom w:val="single" w:sz="4" w:space="0" w:color="auto"/>
              <w:right w:val="single" w:sz="4" w:space="0" w:color="auto"/>
            </w:tcBorders>
            <w:shd w:val="clear" w:color="auto" w:fill="auto"/>
            <w:noWrap/>
            <w:vAlign w:val="bottom"/>
            <w:hideMark/>
            <w:tcPrChange w:id="44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0628957" w14:textId="77777777" w:rsidR="00CE5F0D" w:rsidRPr="00A33583" w:rsidRDefault="00CE5F0D">
            <w:pPr>
              <w:jc w:val="center"/>
            </w:pPr>
            <w:r w:rsidRPr="00A33583">
              <w:t>69.8</w:t>
            </w:r>
          </w:p>
        </w:tc>
        <w:tc>
          <w:tcPr>
            <w:tcW w:w="1540" w:type="dxa"/>
            <w:tcBorders>
              <w:top w:val="nil"/>
              <w:left w:val="nil"/>
              <w:bottom w:val="single" w:sz="4" w:space="0" w:color="auto"/>
              <w:right w:val="single" w:sz="4" w:space="0" w:color="auto"/>
            </w:tcBorders>
            <w:shd w:val="clear" w:color="auto" w:fill="auto"/>
            <w:noWrap/>
            <w:vAlign w:val="bottom"/>
            <w:hideMark/>
            <w:tcPrChange w:id="44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F3B92DE" w14:textId="77777777" w:rsidR="00CE5F0D" w:rsidRPr="00A33583" w:rsidRDefault="00CE5F0D">
            <w:pPr>
              <w:jc w:val="center"/>
            </w:pPr>
            <w:r w:rsidRPr="00A33583">
              <w:t>11,942</w:t>
            </w:r>
          </w:p>
        </w:tc>
      </w:tr>
      <w:tr w:rsidR="00CE5F0D" w:rsidRPr="00A33583" w14:paraId="77633B6B" w14:textId="77777777" w:rsidTr="00443EC0">
        <w:trPr>
          <w:trHeight w:val="300"/>
          <w:tblHeader/>
          <w:trPrChange w:id="450"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5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DED7DF" w14:textId="77777777" w:rsidR="00CE5F0D" w:rsidRPr="00A33583" w:rsidRDefault="00CE5F0D">
            <w:pPr>
              <w:jc w:val="center"/>
            </w:pPr>
            <w:r w:rsidRPr="00A33583">
              <w:t>-5.0</w:t>
            </w:r>
          </w:p>
        </w:tc>
        <w:tc>
          <w:tcPr>
            <w:tcW w:w="1540" w:type="dxa"/>
            <w:tcBorders>
              <w:top w:val="nil"/>
              <w:left w:val="nil"/>
              <w:bottom w:val="single" w:sz="4" w:space="0" w:color="auto"/>
              <w:right w:val="single" w:sz="4" w:space="0" w:color="auto"/>
            </w:tcBorders>
            <w:shd w:val="clear" w:color="auto" w:fill="auto"/>
            <w:noWrap/>
            <w:vAlign w:val="bottom"/>
            <w:hideMark/>
            <w:tcPrChange w:id="45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60C5B6F" w14:textId="77777777" w:rsidR="00CE5F0D" w:rsidRPr="00A33583" w:rsidRDefault="00CE5F0D">
            <w:pPr>
              <w:jc w:val="center"/>
            </w:pPr>
            <w:r w:rsidRPr="00A33583">
              <w:t>23.0</w:t>
            </w:r>
          </w:p>
        </w:tc>
        <w:tc>
          <w:tcPr>
            <w:tcW w:w="1540" w:type="dxa"/>
            <w:tcBorders>
              <w:top w:val="nil"/>
              <w:left w:val="nil"/>
              <w:bottom w:val="single" w:sz="4" w:space="0" w:color="auto"/>
              <w:right w:val="single" w:sz="4" w:space="0" w:color="auto"/>
            </w:tcBorders>
            <w:shd w:val="clear" w:color="auto" w:fill="auto"/>
            <w:noWrap/>
            <w:vAlign w:val="bottom"/>
            <w:hideMark/>
            <w:tcPrChange w:id="45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31C6780" w14:textId="77777777" w:rsidR="00CE5F0D" w:rsidRPr="00A33583" w:rsidRDefault="00CE5F0D">
            <w:pPr>
              <w:jc w:val="center"/>
            </w:pPr>
            <w:r w:rsidRPr="00A33583">
              <w:t>42,324</w:t>
            </w:r>
          </w:p>
        </w:tc>
        <w:tc>
          <w:tcPr>
            <w:tcW w:w="400" w:type="dxa"/>
            <w:tcBorders>
              <w:top w:val="nil"/>
              <w:left w:val="nil"/>
              <w:bottom w:val="nil"/>
              <w:right w:val="nil"/>
            </w:tcBorders>
            <w:shd w:val="clear" w:color="auto" w:fill="auto"/>
            <w:noWrap/>
            <w:vAlign w:val="bottom"/>
            <w:hideMark/>
            <w:tcPrChange w:id="454" w:author="Short, Daniel L" w:date="2017-12-08T07:13:00Z">
              <w:tcPr>
                <w:tcW w:w="400" w:type="dxa"/>
                <w:tcBorders>
                  <w:top w:val="nil"/>
                  <w:left w:val="nil"/>
                  <w:bottom w:val="nil"/>
                  <w:right w:val="nil"/>
                </w:tcBorders>
                <w:shd w:val="clear" w:color="auto" w:fill="auto"/>
                <w:noWrap/>
                <w:vAlign w:val="bottom"/>
                <w:hideMark/>
              </w:tcPr>
            </w:tcPrChange>
          </w:tcPr>
          <w:p w14:paraId="13BB597E"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5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64EEE6" w14:textId="77777777" w:rsidR="00CE5F0D" w:rsidRPr="00A33583" w:rsidRDefault="00CE5F0D">
            <w:pPr>
              <w:jc w:val="center"/>
            </w:pPr>
            <w:r w:rsidRPr="00A33583">
              <w:t>21.5</w:t>
            </w:r>
          </w:p>
        </w:tc>
        <w:tc>
          <w:tcPr>
            <w:tcW w:w="1540" w:type="dxa"/>
            <w:tcBorders>
              <w:top w:val="nil"/>
              <w:left w:val="nil"/>
              <w:bottom w:val="single" w:sz="4" w:space="0" w:color="auto"/>
              <w:right w:val="single" w:sz="4" w:space="0" w:color="auto"/>
            </w:tcBorders>
            <w:shd w:val="clear" w:color="auto" w:fill="auto"/>
            <w:noWrap/>
            <w:vAlign w:val="bottom"/>
            <w:hideMark/>
            <w:tcPrChange w:id="45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C2DA2E7" w14:textId="77777777" w:rsidR="00CE5F0D" w:rsidRPr="00A33583" w:rsidRDefault="00CE5F0D">
            <w:pPr>
              <w:jc w:val="center"/>
            </w:pPr>
            <w:r w:rsidRPr="00A33583">
              <w:t>70.7</w:t>
            </w:r>
          </w:p>
        </w:tc>
        <w:tc>
          <w:tcPr>
            <w:tcW w:w="1540" w:type="dxa"/>
            <w:tcBorders>
              <w:top w:val="nil"/>
              <w:left w:val="nil"/>
              <w:bottom w:val="single" w:sz="4" w:space="0" w:color="auto"/>
              <w:right w:val="single" w:sz="4" w:space="0" w:color="auto"/>
            </w:tcBorders>
            <w:shd w:val="clear" w:color="auto" w:fill="auto"/>
            <w:noWrap/>
            <w:vAlign w:val="bottom"/>
            <w:hideMark/>
            <w:tcPrChange w:id="45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DCF5E58" w14:textId="77777777" w:rsidR="00CE5F0D" w:rsidRPr="00A33583" w:rsidRDefault="00CE5F0D">
            <w:pPr>
              <w:jc w:val="center"/>
            </w:pPr>
            <w:r w:rsidRPr="00A33583">
              <w:t>11,678</w:t>
            </w:r>
          </w:p>
        </w:tc>
      </w:tr>
      <w:tr w:rsidR="00CE5F0D" w:rsidRPr="00A33583" w14:paraId="1F0D606E" w14:textId="77777777" w:rsidTr="00443EC0">
        <w:trPr>
          <w:trHeight w:val="300"/>
          <w:tblHeader/>
          <w:trPrChange w:id="45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5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EB75D4" w14:textId="77777777" w:rsidR="00CE5F0D" w:rsidRPr="00A33583" w:rsidRDefault="00CE5F0D">
            <w:pPr>
              <w:jc w:val="center"/>
            </w:pPr>
            <w:r w:rsidRPr="00A33583">
              <w:t>-4.5</w:t>
            </w:r>
          </w:p>
        </w:tc>
        <w:tc>
          <w:tcPr>
            <w:tcW w:w="1540" w:type="dxa"/>
            <w:tcBorders>
              <w:top w:val="nil"/>
              <w:left w:val="nil"/>
              <w:bottom w:val="single" w:sz="4" w:space="0" w:color="auto"/>
              <w:right w:val="single" w:sz="4" w:space="0" w:color="auto"/>
            </w:tcBorders>
            <w:shd w:val="clear" w:color="auto" w:fill="auto"/>
            <w:noWrap/>
            <w:vAlign w:val="bottom"/>
            <w:hideMark/>
            <w:tcPrChange w:id="46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8140687" w14:textId="77777777" w:rsidR="00CE5F0D" w:rsidRPr="00A33583" w:rsidRDefault="00CE5F0D">
            <w:pPr>
              <w:jc w:val="center"/>
            </w:pPr>
            <w:r w:rsidRPr="00A33583">
              <w:t>23.9</w:t>
            </w:r>
          </w:p>
        </w:tc>
        <w:tc>
          <w:tcPr>
            <w:tcW w:w="1540" w:type="dxa"/>
            <w:tcBorders>
              <w:top w:val="nil"/>
              <w:left w:val="nil"/>
              <w:bottom w:val="single" w:sz="4" w:space="0" w:color="auto"/>
              <w:right w:val="single" w:sz="4" w:space="0" w:color="auto"/>
            </w:tcBorders>
            <w:shd w:val="clear" w:color="auto" w:fill="auto"/>
            <w:noWrap/>
            <w:vAlign w:val="bottom"/>
            <w:hideMark/>
            <w:tcPrChange w:id="46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34B51F1" w14:textId="77777777" w:rsidR="00CE5F0D" w:rsidRPr="00A33583" w:rsidRDefault="00CE5F0D">
            <w:pPr>
              <w:jc w:val="center"/>
            </w:pPr>
            <w:r w:rsidRPr="00A33583">
              <w:t>41,225</w:t>
            </w:r>
          </w:p>
        </w:tc>
        <w:tc>
          <w:tcPr>
            <w:tcW w:w="400" w:type="dxa"/>
            <w:tcBorders>
              <w:top w:val="nil"/>
              <w:left w:val="nil"/>
              <w:bottom w:val="nil"/>
              <w:right w:val="nil"/>
            </w:tcBorders>
            <w:shd w:val="clear" w:color="auto" w:fill="auto"/>
            <w:noWrap/>
            <w:vAlign w:val="bottom"/>
            <w:hideMark/>
            <w:tcPrChange w:id="462" w:author="Short, Daniel L" w:date="2017-12-08T07:13:00Z">
              <w:tcPr>
                <w:tcW w:w="400" w:type="dxa"/>
                <w:tcBorders>
                  <w:top w:val="nil"/>
                  <w:left w:val="nil"/>
                  <w:bottom w:val="nil"/>
                  <w:right w:val="nil"/>
                </w:tcBorders>
                <w:shd w:val="clear" w:color="auto" w:fill="auto"/>
                <w:noWrap/>
                <w:vAlign w:val="bottom"/>
                <w:hideMark/>
              </w:tcPr>
            </w:tcPrChange>
          </w:tcPr>
          <w:p w14:paraId="3B936FC8"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6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340E58" w14:textId="77777777" w:rsidR="00CE5F0D" w:rsidRPr="00A33583" w:rsidRDefault="00CE5F0D">
            <w:pPr>
              <w:jc w:val="center"/>
            </w:pPr>
            <w:r w:rsidRPr="00A33583">
              <w:t>22.0</w:t>
            </w:r>
          </w:p>
        </w:tc>
        <w:tc>
          <w:tcPr>
            <w:tcW w:w="1540" w:type="dxa"/>
            <w:tcBorders>
              <w:top w:val="nil"/>
              <w:left w:val="nil"/>
              <w:bottom w:val="single" w:sz="4" w:space="0" w:color="auto"/>
              <w:right w:val="single" w:sz="4" w:space="0" w:color="auto"/>
            </w:tcBorders>
            <w:shd w:val="clear" w:color="auto" w:fill="auto"/>
            <w:noWrap/>
            <w:vAlign w:val="bottom"/>
            <w:hideMark/>
            <w:tcPrChange w:id="46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21712C5" w14:textId="77777777" w:rsidR="00CE5F0D" w:rsidRPr="00A33583" w:rsidRDefault="00CE5F0D">
            <w:pPr>
              <w:jc w:val="center"/>
            </w:pPr>
            <w:r w:rsidRPr="00A33583">
              <w:t>71.6</w:t>
            </w:r>
          </w:p>
        </w:tc>
        <w:tc>
          <w:tcPr>
            <w:tcW w:w="1540" w:type="dxa"/>
            <w:tcBorders>
              <w:top w:val="nil"/>
              <w:left w:val="nil"/>
              <w:bottom w:val="single" w:sz="4" w:space="0" w:color="auto"/>
              <w:right w:val="single" w:sz="4" w:space="0" w:color="auto"/>
            </w:tcBorders>
            <w:shd w:val="clear" w:color="auto" w:fill="auto"/>
            <w:noWrap/>
            <w:vAlign w:val="bottom"/>
            <w:hideMark/>
            <w:tcPrChange w:id="46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A37F061" w14:textId="77777777" w:rsidR="00CE5F0D" w:rsidRPr="00A33583" w:rsidRDefault="00CE5F0D">
            <w:pPr>
              <w:jc w:val="center"/>
            </w:pPr>
            <w:r w:rsidRPr="00A33583">
              <w:t>11,420</w:t>
            </w:r>
          </w:p>
        </w:tc>
      </w:tr>
      <w:tr w:rsidR="00CE5F0D" w:rsidRPr="00A33583" w14:paraId="57249F8C" w14:textId="77777777" w:rsidTr="00443EC0">
        <w:trPr>
          <w:trHeight w:val="300"/>
          <w:tblHeader/>
          <w:trPrChange w:id="46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6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390F5C" w14:textId="77777777" w:rsidR="00CE5F0D" w:rsidRPr="00A33583" w:rsidRDefault="00CE5F0D">
            <w:pPr>
              <w:jc w:val="center"/>
            </w:pPr>
            <w:r w:rsidRPr="00A33583">
              <w:t>-4.0</w:t>
            </w:r>
          </w:p>
        </w:tc>
        <w:tc>
          <w:tcPr>
            <w:tcW w:w="1540" w:type="dxa"/>
            <w:tcBorders>
              <w:top w:val="nil"/>
              <w:left w:val="nil"/>
              <w:bottom w:val="single" w:sz="4" w:space="0" w:color="auto"/>
              <w:right w:val="single" w:sz="4" w:space="0" w:color="auto"/>
            </w:tcBorders>
            <w:shd w:val="clear" w:color="auto" w:fill="auto"/>
            <w:noWrap/>
            <w:vAlign w:val="bottom"/>
            <w:hideMark/>
            <w:tcPrChange w:id="46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B0F2D7E" w14:textId="77777777" w:rsidR="00CE5F0D" w:rsidRPr="00A33583" w:rsidRDefault="00CE5F0D">
            <w:pPr>
              <w:jc w:val="center"/>
            </w:pPr>
            <w:r w:rsidRPr="00A33583">
              <w:t>24.8</w:t>
            </w:r>
          </w:p>
        </w:tc>
        <w:tc>
          <w:tcPr>
            <w:tcW w:w="1540" w:type="dxa"/>
            <w:tcBorders>
              <w:top w:val="nil"/>
              <w:left w:val="nil"/>
              <w:bottom w:val="single" w:sz="4" w:space="0" w:color="auto"/>
              <w:right w:val="single" w:sz="4" w:space="0" w:color="auto"/>
            </w:tcBorders>
            <w:shd w:val="clear" w:color="auto" w:fill="auto"/>
            <w:noWrap/>
            <w:vAlign w:val="bottom"/>
            <w:hideMark/>
            <w:tcPrChange w:id="46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050F1ED" w14:textId="77777777" w:rsidR="00CE5F0D" w:rsidRPr="00A33583" w:rsidRDefault="00CE5F0D">
            <w:pPr>
              <w:jc w:val="center"/>
            </w:pPr>
            <w:r w:rsidRPr="00A33583">
              <w:t>40,157</w:t>
            </w:r>
          </w:p>
        </w:tc>
        <w:tc>
          <w:tcPr>
            <w:tcW w:w="400" w:type="dxa"/>
            <w:tcBorders>
              <w:top w:val="nil"/>
              <w:left w:val="nil"/>
              <w:bottom w:val="nil"/>
              <w:right w:val="nil"/>
            </w:tcBorders>
            <w:shd w:val="clear" w:color="auto" w:fill="auto"/>
            <w:noWrap/>
            <w:vAlign w:val="bottom"/>
            <w:hideMark/>
            <w:tcPrChange w:id="470" w:author="Short, Daniel L" w:date="2017-12-08T07:13:00Z">
              <w:tcPr>
                <w:tcW w:w="400" w:type="dxa"/>
                <w:tcBorders>
                  <w:top w:val="nil"/>
                  <w:left w:val="nil"/>
                  <w:bottom w:val="nil"/>
                  <w:right w:val="nil"/>
                </w:tcBorders>
                <w:shd w:val="clear" w:color="auto" w:fill="auto"/>
                <w:noWrap/>
                <w:vAlign w:val="bottom"/>
                <w:hideMark/>
              </w:tcPr>
            </w:tcPrChange>
          </w:tcPr>
          <w:p w14:paraId="3C5DB896"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7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27F21C4" w14:textId="77777777" w:rsidR="00CE5F0D" w:rsidRPr="00A33583" w:rsidRDefault="00CE5F0D">
            <w:pPr>
              <w:jc w:val="center"/>
            </w:pPr>
            <w:r w:rsidRPr="00A33583">
              <w:t>22.5</w:t>
            </w:r>
          </w:p>
        </w:tc>
        <w:tc>
          <w:tcPr>
            <w:tcW w:w="1540" w:type="dxa"/>
            <w:tcBorders>
              <w:top w:val="nil"/>
              <w:left w:val="nil"/>
              <w:bottom w:val="single" w:sz="4" w:space="0" w:color="auto"/>
              <w:right w:val="single" w:sz="4" w:space="0" w:color="auto"/>
            </w:tcBorders>
            <w:shd w:val="clear" w:color="auto" w:fill="auto"/>
            <w:noWrap/>
            <w:vAlign w:val="bottom"/>
            <w:hideMark/>
            <w:tcPrChange w:id="47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23F4B2D" w14:textId="77777777" w:rsidR="00CE5F0D" w:rsidRPr="00A33583" w:rsidRDefault="00CE5F0D">
            <w:pPr>
              <w:jc w:val="center"/>
            </w:pPr>
            <w:r w:rsidRPr="00A33583">
              <w:t>72.5</w:t>
            </w:r>
          </w:p>
        </w:tc>
        <w:tc>
          <w:tcPr>
            <w:tcW w:w="1540" w:type="dxa"/>
            <w:tcBorders>
              <w:top w:val="nil"/>
              <w:left w:val="nil"/>
              <w:bottom w:val="single" w:sz="4" w:space="0" w:color="auto"/>
              <w:right w:val="single" w:sz="4" w:space="0" w:color="auto"/>
            </w:tcBorders>
            <w:shd w:val="clear" w:color="auto" w:fill="auto"/>
            <w:noWrap/>
            <w:vAlign w:val="bottom"/>
            <w:hideMark/>
            <w:tcPrChange w:id="47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133B146" w14:textId="77777777" w:rsidR="00CE5F0D" w:rsidRPr="00A33583" w:rsidRDefault="00CE5F0D">
            <w:pPr>
              <w:jc w:val="center"/>
            </w:pPr>
            <w:r w:rsidRPr="00A33583">
              <w:t>11,168</w:t>
            </w:r>
          </w:p>
        </w:tc>
      </w:tr>
      <w:tr w:rsidR="00CE5F0D" w:rsidRPr="00A33583" w14:paraId="1ED0BEA2" w14:textId="77777777" w:rsidTr="00443EC0">
        <w:trPr>
          <w:trHeight w:val="300"/>
          <w:tblHeader/>
          <w:trPrChange w:id="47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7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309A4E3" w14:textId="77777777" w:rsidR="00CE5F0D" w:rsidRPr="00A33583" w:rsidRDefault="00CE5F0D">
            <w:pPr>
              <w:jc w:val="center"/>
            </w:pPr>
            <w:r w:rsidRPr="00A33583">
              <w:t>-3.5</w:t>
            </w:r>
          </w:p>
        </w:tc>
        <w:tc>
          <w:tcPr>
            <w:tcW w:w="1540" w:type="dxa"/>
            <w:tcBorders>
              <w:top w:val="nil"/>
              <w:left w:val="nil"/>
              <w:bottom w:val="single" w:sz="4" w:space="0" w:color="auto"/>
              <w:right w:val="single" w:sz="4" w:space="0" w:color="auto"/>
            </w:tcBorders>
            <w:shd w:val="clear" w:color="auto" w:fill="auto"/>
            <w:noWrap/>
            <w:vAlign w:val="bottom"/>
            <w:hideMark/>
            <w:tcPrChange w:id="47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40768F1" w14:textId="77777777" w:rsidR="00CE5F0D" w:rsidRPr="00A33583" w:rsidRDefault="00CE5F0D">
            <w:pPr>
              <w:jc w:val="center"/>
            </w:pPr>
            <w:r w:rsidRPr="00A33583">
              <w:t>25.7</w:t>
            </w:r>
          </w:p>
        </w:tc>
        <w:tc>
          <w:tcPr>
            <w:tcW w:w="1540" w:type="dxa"/>
            <w:tcBorders>
              <w:top w:val="nil"/>
              <w:left w:val="nil"/>
              <w:bottom w:val="single" w:sz="4" w:space="0" w:color="auto"/>
              <w:right w:val="single" w:sz="4" w:space="0" w:color="auto"/>
            </w:tcBorders>
            <w:shd w:val="clear" w:color="auto" w:fill="auto"/>
            <w:noWrap/>
            <w:vAlign w:val="bottom"/>
            <w:hideMark/>
            <w:tcPrChange w:id="47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B519C2C" w14:textId="77777777" w:rsidR="00CE5F0D" w:rsidRPr="00A33583" w:rsidRDefault="00CE5F0D">
            <w:pPr>
              <w:jc w:val="center"/>
            </w:pPr>
            <w:r w:rsidRPr="00A33583">
              <w:t>39,121</w:t>
            </w:r>
          </w:p>
        </w:tc>
        <w:tc>
          <w:tcPr>
            <w:tcW w:w="400" w:type="dxa"/>
            <w:tcBorders>
              <w:top w:val="nil"/>
              <w:left w:val="nil"/>
              <w:bottom w:val="nil"/>
              <w:right w:val="nil"/>
            </w:tcBorders>
            <w:shd w:val="clear" w:color="auto" w:fill="auto"/>
            <w:noWrap/>
            <w:vAlign w:val="bottom"/>
            <w:hideMark/>
            <w:tcPrChange w:id="478" w:author="Short, Daniel L" w:date="2017-12-08T07:13:00Z">
              <w:tcPr>
                <w:tcW w:w="400" w:type="dxa"/>
                <w:tcBorders>
                  <w:top w:val="nil"/>
                  <w:left w:val="nil"/>
                  <w:bottom w:val="nil"/>
                  <w:right w:val="nil"/>
                </w:tcBorders>
                <w:shd w:val="clear" w:color="auto" w:fill="auto"/>
                <w:noWrap/>
                <w:vAlign w:val="bottom"/>
                <w:hideMark/>
              </w:tcPr>
            </w:tcPrChange>
          </w:tcPr>
          <w:p w14:paraId="04E12DC9"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7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A63DC7" w14:textId="77777777" w:rsidR="00CE5F0D" w:rsidRPr="00A33583" w:rsidRDefault="00CE5F0D">
            <w:pPr>
              <w:jc w:val="center"/>
            </w:pPr>
            <w:r w:rsidRPr="00A33583">
              <w:t>23.0</w:t>
            </w:r>
          </w:p>
        </w:tc>
        <w:tc>
          <w:tcPr>
            <w:tcW w:w="1540" w:type="dxa"/>
            <w:tcBorders>
              <w:top w:val="nil"/>
              <w:left w:val="nil"/>
              <w:bottom w:val="single" w:sz="4" w:space="0" w:color="auto"/>
              <w:right w:val="single" w:sz="4" w:space="0" w:color="auto"/>
            </w:tcBorders>
            <w:shd w:val="clear" w:color="auto" w:fill="auto"/>
            <w:noWrap/>
            <w:vAlign w:val="bottom"/>
            <w:hideMark/>
            <w:tcPrChange w:id="48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D9CD940" w14:textId="77777777" w:rsidR="00CE5F0D" w:rsidRPr="00A33583" w:rsidRDefault="00CE5F0D">
            <w:pPr>
              <w:jc w:val="center"/>
            </w:pPr>
            <w:r w:rsidRPr="00A33583">
              <w:t>73.4</w:t>
            </w:r>
          </w:p>
        </w:tc>
        <w:tc>
          <w:tcPr>
            <w:tcW w:w="1540" w:type="dxa"/>
            <w:tcBorders>
              <w:top w:val="nil"/>
              <w:left w:val="nil"/>
              <w:bottom w:val="single" w:sz="4" w:space="0" w:color="auto"/>
              <w:right w:val="single" w:sz="4" w:space="0" w:color="auto"/>
            </w:tcBorders>
            <w:shd w:val="clear" w:color="auto" w:fill="auto"/>
            <w:noWrap/>
            <w:vAlign w:val="bottom"/>
            <w:hideMark/>
            <w:tcPrChange w:id="48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54763EA" w14:textId="77777777" w:rsidR="00CE5F0D" w:rsidRPr="00A33583" w:rsidRDefault="00CE5F0D">
            <w:pPr>
              <w:jc w:val="center"/>
            </w:pPr>
            <w:r w:rsidRPr="00A33583">
              <w:t>10,922</w:t>
            </w:r>
          </w:p>
        </w:tc>
      </w:tr>
      <w:tr w:rsidR="00CE5F0D" w:rsidRPr="00A33583" w14:paraId="1EDDE0CA" w14:textId="77777777" w:rsidTr="00443EC0">
        <w:trPr>
          <w:trHeight w:val="300"/>
          <w:tblHeader/>
          <w:trPrChange w:id="48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8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2E1049" w14:textId="77777777" w:rsidR="00CE5F0D" w:rsidRPr="00A33583" w:rsidRDefault="00CE5F0D">
            <w:pPr>
              <w:jc w:val="center"/>
            </w:pPr>
            <w:r w:rsidRPr="00A33583">
              <w:t>-3.0</w:t>
            </w:r>
          </w:p>
        </w:tc>
        <w:tc>
          <w:tcPr>
            <w:tcW w:w="1540" w:type="dxa"/>
            <w:tcBorders>
              <w:top w:val="nil"/>
              <w:left w:val="nil"/>
              <w:bottom w:val="single" w:sz="4" w:space="0" w:color="auto"/>
              <w:right w:val="single" w:sz="4" w:space="0" w:color="auto"/>
            </w:tcBorders>
            <w:shd w:val="clear" w:color="auto" w:fill="auto"/>
            <w:noWrap/>
            <w:vAlign w:val="bottom"/>
            <w:hideMark/>
            <w:tcPrChange w:id="48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733ACA5" w14:textId="77777777" w:rsidR="00CE5F0D" w:rsidRPr="00A33583" w:rsidRDefault="00CE5F0D">
            <w:pPr>
              <w:jc w:val="center"/>
            </w:pPr>
            <w:r w:rsidRPr="00A33583">
              <w:t>26.6</w:t>
            </w:r>
          </w:p>
        </w:tc>
        <w:tc>
          <w:tcPr>
            <w:tcW w:w="1540" w:type="dxa"/>
            <w:tcBorders>
              <w:top w:val="nil"/>
              <w:left w:val="nil"/>
              <w:bottom w:val="single" w:sz="4" w:space="0" w:color="auto"/>
              <w:right w:val="single" w:sz="4" w:space="0" w:color="auto"/>
            </w:tcBorders>
            <w:shd w:val="clear" w:color="auto" w:fill="auto"/>
            <w:noWrap/>
            <w:vAlign w:val="bottom"/>
            <w:hideMark/>
            <w:tcPrChange w:id="48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472ED89" w14:textId="77777777" w:rsidR="00CE5F0D" w:rsidRPr="00A33583" w:rsidRDefault="00CE5F0D">
            <w:pPr>
              <w:jc w:val="center"/>
            </w:pPr>
            <w:r w:rsidRPr="00A33583">
              <w:t>38,114</w:t>
            </w:r>
          </w:p>
        </w:tc>
        <w:tc>
          <w:tcPr>
            <w:tcW w:w="400" w:type="dxa"/>
            <w:tcBorders>
              <w:top w:val="nil"/>
              <w:left w:val="nil"/>
              <w:bottom w:val="nil"/>
              <w:right w:val="nil"/>
            </w:tcBorders>
            <w:shd w:val="clear" w:color="auto" w:fill="auto"/>
            <w:noWrap/>
            <w:vAlign w:val="bottom"/>
            <w:hideMark/>
            <w:tcPrChange w:id="486" w:author="Short, Daniel L" w:date="2017-12-08T07:13:00Z">
              <w:tcPr>
                <w:tcW w:w="400" w:type="dxa"/>
                <w:tcBorders>
                  <w:top w:val="nil"/>
                  <w:left w:val="nil"/>
                  <w:bottom w:val="nil"/>
                  <w:right w:val="nil"/>
                </w:tcBorders>
                <w:shd w:val="clear" w:color="auto" w:fill="auto"/>
                <w:noWrap/>
                <w:vAlign w:val="bottom"/>
                <w:hideMark/>
              </w:tcPr>
            </w:tcPrChange>
          </w:tcPr>
          <w:p w14:paraId="280F986F"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8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5790DE" w14:textId="77777777" w:rsidR="00CE5F0D" w:rsidRPr="00A33583" w:rsidRDefault="00CE5F0D">
            <w:pPr>
              <w:jc w:val="center"/>
            </w:pPr>
            <w:r w:rsidRPr="00A33583">
              <w:t>23.5</w:t>
            </w:r>
          </w:p>
        </w:tc>
        <w:tc>
          <w:tcPr>
            <w:tcW w:w="1540" w:type="dxa"/>
            <w:tcBorders>
              <w:top w:val="nil"/>
              <w:left w:val="nil"/>
              <w:bottom w:val="single" w:sz="4" w:space="0" w:color="auto"/>
              <w:right w:val="single" w:sz="4" w:space="0" w:color="auto"/>
            </w:tcBorders>
            <w:shd w:val="clear" w:color="auto" w:fill="auto"/>
            <w:noWrap/>
            <w:vAlign w:val="bottom"/>
            <w:hideMark/>
            <w:tcPrChange w:id="48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F5D9DD8" w14:textId="77777777" w:rsidR="00CE5F0D" w:rsidRPr="00A33583" w:rsidRDefault="00CE5F0D">
            <w:pPr>
              <w:jc w:val="center"/>
            </w:pPr>
            <w:r w:rsidRPr="00A33583">
              <w:t>74.3</w:t>
            </w:r>
          </w:p>
        </w:tc>
        <w:tc>
          <w:tcPr>
            <w:tcW w:w="1540" w:type="dxa"/>
            <w:tcBorders>
              <w:top w:val="nil"/>
              <w:left w:val="nil"/>
              <w:bottom w:val="single" w:sz="4" w:space="0" w:color="auto"/>
              <w:right w:val="single" w:sz="4" w:space="0" w:color="auto"/>
            </w:tcBorders>
            <w:shd w:val="clear" w:color="auto" w:fill="auto"/>
            <w:noWrap/>
            <w:vAlign w:val="bottom"/>
            <w:hideMark/>
            <w:tcPrChange w:id="48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57D316D" w14:textId="77777777" w:rsidR="00CE5F0D" w:rsidRPr="00A33583" w:rsidRDefault="00CE5F0D">
            <w:pPr>
              <w:jc w:val="center"/>
            </w:pPr>
            <w:r w:rsidRPr="00A33583">
              <w:t>10,683</w:t>
            </w:r>
          </w:p>
        </w:tc>
      </w:tr>
      <w:tr w:rsidR="00CE5F0D" w:rsidRPr="00A33583" w14:paraId="60466BDE" w14:textId="77777777" w:rsidTr="00443EC0">
        <w:trPr>
          <w:trHeight w:val="300"/>
          <w:tblHeader/>
          <w:trPrChange w:id="490"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9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057615" w14:textId="77777777" w:rsidR="00CE5F0D" w:rsidRPr="00A33583" w:rsidRDefault="00CE5F0D">
            <w:pPr>
              <w:jc w:val="center"/>
            </w:pPr>
            <w:r w:rsidRPr="00A33583">
              <w:t>-2.5</w:t>
            </w:r>
          </w:p>
        </w:tc>
        <w:tc>
          <w:tcPr>
            <w:tcW w:w="1540" w:type="dxa"/>
            <w:tcBorders>
              <w:top w:val="nil"/>
              <w:left w:val="nil"/>
              <w:bottom w:val="single" w:sz="4" w:space="0" w:color="auto"/>
              <w:right w:val="single" w:sz="4" w:space="0" w:color="auto"/>
            </w:tcBorders>
            <w:shd w:val="clear" w:color="auto" w:fill="auto"/>
            <w:noWrap/>
            <w:vAlign w:val="bottom"/>
            <w:hideMark/>
            <w:tcPrChange w:id="49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98FCF29" w14:textId="77777777" w:rsidR="00CE5F0D" w:rsidRPr="00A33583" w:rsidRDefault="00CE5F0D">
            <w:pPr>
              <w:jc w:val="center"/>
            </w:pPr>
            <w:r w:rsidRPr="00A33583">
              <w:t>27.5</w:t>
            </w:r>
          </w:p>
        </w:tc>
        <w:tc>
          <w:tcPr>
            <w:tcW w:w="1540" w:type="dxa"/>
            <w:tcBorders>
              <w:top w:val="nil"/>
              <w:left w:val="nil"/>
              <w:bottom w:val="single" w:sz="4" w:space="0" w:color="auto"/>
              <w:right w:val="single" w:sz="4" w:space="0" w:color="auto"/>
            </w:tcBorders>
            <w:shd w:val="clear" w:color="auto" w:fill="auto"/>
            <w:noWrap/>
            <w:vAlign w:val="bottom"/>
            <w:hideMark/>
            <w:tcPrChange w:id="49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D0B0EF7" w14:textId="77777777" w:rsidR="00CE5F0D" w:rsidRPr="00A33583" w:rsidRDefault="00CE5F0D">
            <w:pPr>
              <w:jc w:val="center"/>
            </w:pPr>
            <w:r w:rsidRPr="00A33583">
              <w:t>37,136</w:t>
            </w:r>
          </w:p>
        </w:tc>
        <w:tc>
          <w:tcPr>
            <w:tcW w:w="400" w:type="dxa"/>
            <w:tcBorders>
              <w:top w:val="nil"/>
              <w:left w:val="nil"/>
              <w:bottom w:val="nil"/>
              <w:right w:val="nil"/>
            </w:tcBorders>
            <w:shd w:val="clear" w:color="auto" w:fill="auto"/>
            <w:noWrap/>
            <w:vAlign w:val="bottom"/>
            <w:hideMark/>
            <w:tcPrChange w:id="494" w:author="Short, Daniel L" w:date="2017-12-08T07:13:00Z">
              <w:tcPr>
                <w:tcW w:w="400" w:type="dxa"/>
                <w:tcBorders>
                  <w:top w:val="nil"/>
                  <w:left w:val="nil"/>
                  <w:bottom w:val="nil"/>
                  <w:right w:val="nil"/>
                </w:tcBorders>
                <w:shd w:val="clear" w:color="auto" w:fill="auto"/>
                <w:noWrap/>
                <w:vAlign w:val="bottom"/>
                <w:hideMark/>
              </w:tcPr>
            </w:tcPrChange>
          </w:tcPr>
          <w:p w14:paraId="5C4A06F9"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9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FA785E" w14:textId="77777777" w:rsidR="00CE5F0D" w:rsidRPr="00A33583" w:rsidRDefault="00CE5F0D">
            <w:pPr>
              <w:jc w:val="center"/>
            </w:pPr>
            <w:r w:rsidRPr="00A33583">
              <w:t>24.0</w:t>
            </w:r>
          </w:p>
        </w:tc>
        <w:tc>
          <w:tcPr>
            <w:tcW w:w="1540" w:type="dxa"/>
            <w:tcBorders>
              <w:top w:val="nil"/>
              <w:left w:val="nil"/>
              <w:bottom w:val="single" w:sz="4" w:space="0" w:color="auto"/>
              <w:right w:val="single" w:sz="4" w:space="0" w:color="auto"/>
            </w:tcBorders>
            <w:shd w:val="clear" w:color="auto" w:fill="auto"/>
            <w:noWrap/>
            <w:vAlign w:val="bottom"/>
            <w:hideMark/>
            <w:tcPrChange w:id="49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9E875EF" w14:textId="77777777" w:rsidR="00CE5F0D" w:rsidRPr="00A33583" w:rsidRDefault="00CE5F0D">
            <w:pPr>
              <w:jc w:val="center"/>
            </w:pPr>
            <w:r w:rsidRPr="00A33583">
              <w:t>75.2</w:t>
            </w:r>
          </w:p>
        </w:tc>
        <w:tc>
          <w:tcPr>
            <w:tcW w:w="1540" w:type="dxa"/>
            <w:tcBorders>
              <w:top w:val="nil"/>
              <w:left w:val="nil"/>
              <w:bottom w:val="single" w:sz="4" w:space="0" w:color="auto"/>
              <w:right w:val="single" w:sz="4" w:space="0" w:color="auto"/>
            </w:tcBorders>
            <w:shd w:val="clear" w:color="auto" w:fill="auto"/>
            <w:noWrap/>
            <w:vAlign w:val="bottom"/>
            <w:hideMark/>
            <w:tcPrChange w:id="49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60105C0" w14:textId="77777777" w:rsidR="00CE5F0D" w:rsidRPr="00A33583" w:rsidRDefault="00CE5F0D">
            <w:pPr>
              <w:jc w:val="center"/>
            </w:pPr>
            <w:r w:rsidRPr="00A33583">
              <w:t>10,450</w:t>
            </w:r>
          </w:p>
        </w:tc>
      </w:tr>
      <w:tr w:rsidR="00CE5F0D" w:rsidRPr="00A33583" w14:paraId="463FD804" w14:textId="77777777" w:rsidTr="00443EC0">
        <w:trPr>
          <w:trHeight w:val="300"/>
          <w:tblHeader/>
          <w:trPrChange w:id="49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49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A50AAE" w14:textId="77777777" w:rsidR="00CE5F0D" w:rsidRPr="00A33583" w:rsidRDefault="00CE5F0D">
            <w:pPr>
              <w:jc w:val="center"/>
            </w:pPr>
            <w:r w:rsidRPr="00A33583">
              <w:t>-2.0</w:t>
            </w:r>
          </w:p>
        </w:tc>
        <w:tc>
          <w:tcPr>
            <w:tcW w:w="1540" w:type="dxa"/>
            <w:tcBorders>
              <w:top w:val="nil"/>
              <w:left w:val="nil"/>
              <w:bottom w:val="single" w:sz="4" w:space="0" w:color="auto"/>
              <w:right w:val="single" w:sz="4" w:space="0" w:color="auto"/>
            </w:tcBorders>
            <w:shd w:val="clear" w:color="auto" w:fill="auto"/>
            <w:noWrap/>
            <w:vAlign w:val="bottom"/>
            <w:hideMark/>
            <w:tcPrChange w:id="50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E975F52" w14:textId="77777777" w:rsidR="00CE5F0D" w:rsidRPr="00A33583" w:rsidRDefault="00CE5F0D">
            <w:pPr>
              <w:jc w:val="center"/>
            </w:pPr>
            <w:r w:rsidRPr="00A33583">
              <w:t>28.4</w:t>
            </w:r>
          </w:p>
        </w:tc>
        <w:tc>
          <w:tcPr>
            <w:tcW w:w="1540" w:type="dxa"/>
            <w:tcBorders>
              <w:top w:val="nil"/>
              <w:left w:val="nil"/>
              <w:bottom w:val="single" w:sz="4" w:space="0" w:color="auto"/>
              <w:right w:val="single" w:sz="4" w:space="0" w:color="auto"/>
            </w:tcBorders>
            <w:shd w:val="clear" w:color="auto" w:fill="auto"/>
            <w:noWrap/>
            <w:vAlign w:val="bottom"/>
            <w:hideMark/>
            <w:tcPrChange w:id="50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030A9C6" w14:textId="77777777" w:rsidR="00CE5F0D" w:rsidRPr="00A33583" w:rsidRDefault="00CE5F0D">
            <w:pPr>
              <w:jc w:val="center"/>
            </w:pPr>
            <w:r w:rsidRPr="00A33583">
              <w:t>36,186</w:t>
            </w:r>
          </w:p>
        </w:tc>
        <w:tc>
          <w:tcPr>
            <w:tcW w:w="400" w:type="dxa"/>
            <w:tcBorders>
              <w:top w:val="nil"/>
              <w:left w:val="nil"/>
              <w:bottom w:val="nil"/>
              <w:right w:val="nil"/>
            </w:tcBorders>
            <w:shd w:val="clear" w:color="auto" w:fill="auto"/>
            <w:noWrap/>
            <w:vAlign w:val="bottom"/>
            <w:hideMark/>
            <w:tcPrChange w:id="502" w:author="Short, Daniel L" w:date="2017-12-08T07:13:00Z">
              <w:tcPr>
                <w:tcW w:w="400" w:type="dxa"/>
                <w:tcBorders>
                  <w:top w:val="nil"/>
                  <w:left w:val="nil"/>
                  <w:bottom w:val="nil"/>
                  <w:right w:val="nil"/>
                </w:tcBorders>
                <w:shd w:val="clear" w:color="auto" w:fill="auto"/>
                <w:noWrap/>
                <w:vAlign w:val="bottom"/>
                <w:hideMark/>
              </w:tcPr>
            </w:tcPrChange>
          </w:tcPr>
          <w:p w14:paraId="75EDFABA"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0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B89DB1" w14:textId="77777777" w:rsidR="00CE5F0D" w:rsidRPr="00A33583" w:rsidRDefault="00CE5F0D">
            <w:pPr>
              <w:jc w:val="center"/>
            </w:pPr>
            <w:r w:rsidRPr="00A33583">
              <w:t>24.5</w:t>
            </w:r>
          </w:p>
        </w:tc>
        <w:tc>
          <w:tcPr>
            <w:tcW w:w="1540" w:type="dxa"/>
            <w:tcBorders>
              <w:top w:val="nil"/>
              <w:left w:val="nil"/>
              <w:bottom w:val="single" w:sz="4" w:space="0" w:color="auto"/>
              <w:right w:val="single" w:sz="4" w:space="0" w:color="auto"/>
            </w:tcBorders>
            <w:shd w:val="clear" w:color="auto" w:fill="auto"/>
            <w:noWrap/>
            <w:vAlign w:val="bottom"/>
            <w:hideMark/>
            <w:tcPrChange w:id="50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6866D56" w14:textId="77777777" w:rsidR="00CE5F0D" w:rsidRPr="00A33583" w:rsidRDefault="00CE5F0D">
            <w:pPr>
              <w:jc w:val="center"/>
            </w:pPr>
            <w:r w:rsidRPr="00A33583">
              <w:t>76.1</w:t>
            </w:r>
          </w:p>
        </w:tc>
        <w:tc>
          <w:tcPr>
            <w:tcW w:w="1540" w:type="dxa"/>
            <w:tcBorders>
              <w:top w:val="nil"/>
              <w:left w:val="nil"/>
              <w:bottom w:val="single" w:sz="4" w:space="0" w:color="auto"/>
              <w:right w:val="single" w:sz="4" w:space="0" w:color="auto"/>
            </w:tcBorders>
            <w:shd w:val="clear" w:color="auto" w:fill="auto"/>
            <w:noWrap/>
            <w:vAlign w:val="bottom"/>
            <w:hideMark/>
            <w:tcPrChange w:id="50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E1D5481" w14:textId="77777777" w:rsidR="00CE5F0D" w:rsidRPr="00A33583" w:rsidRDefault="00CE5F0D">
            <w:pPr>
              <w:jc w:val="center"/>
            </w:pPr>
            <w:r w:rsidRPr="00A33583">
              <w:t>10,222</w:t>
            </w:r>
          </w:p>
        </w:tc>
      </w:tr>
      <w:tr w:rsidR="00CE5F0D" w:rsidRPr="00A33583" w14:paraId="773CBBDE" w14:textId="77777777" w:rsidTr="00443EC0">
        <w:trPr>
          <w:trHeight w:val="300"/>
          <w:tblHeader/>
          <w:trPrChange w:id="50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0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A4EF4BC" w14:textId="77777777" w:rsidR="00CE5F0D" w:rsidRPr="00A33583" w:rsidRDefault="00CE5F0D">
            <w:pPr>
              <w:jc w:val="center"/>
            </w:pPr>
            <w:r w:rsidRPr="00A33583">
              <w:t>-1.5</w:t>
            </w:r>
          </w:p>
        </w:tc>
        <w:tc>
          <w:tcPr>
            <w:tcW w:w="1540" w:type="dxa"/>
            <w:tcBorders>
              <w:top w:val="nil"/>
              <w:left w:val="nil"/>
              <w:bottom w:val="single" w:sz="4" w:space="0" w:color="auto"/>
              <w:right w:val="single" w:sz="4" w:space="0" w:color="auto"/>
            </w:tcBorders>
            <w:shd w:val="clear" w:color="auto" w:fill="auto"/>
            <w:noWrap/>
            <w:vAlign w:val="bottom"/>
            <w:hideMark/>
            <w:tcPrChange w:id="50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20F9D9F" w14:textId="77777777" w:rsidR="00CE5F0D" w:rsidRPr="00A33583" w:rsidRDefault="00CE5F0D">
            <w:pPr>
              <w:jc w:val="center"/>
            </w:pPr>
            <w:r w:rsidRPr="00A33583">
              <w:t>29.3</w:t>
            </w:r>
          </w:p>
        </w:tc>
        <w:tc>
          <w:tcPr>
            <w:tcW w:w="1540" w:type="dxa"/>
            <w:tcBorders>
              <w:top w:val="nil"/>
              <w:left w:val="nil"/>
              <w:bottom w:val="single" w:sz="4" w:space="0" w:color="auto"/>
              <w:right w:val="single" w:sz="4" w:space="0" w:color="auto"/>
            </w:tcBorders>
            <w:shd w:val="clear" w:color="auto" w:fill="auto"/>
            <w:noWrap/>
            <w:vAlign w:val="bottom"/>
            <w:hideMark/>
            <w:tcPrChange w:id="50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C1EC7FD" w14:textId="77777777" w:rsidR="00CE5F0D" w:rsidRPr="00A33583" w:rsidRDefault="00CE5F0D">
            <w:pPr>
              <w:jc w:val="center"/>
            </w:pPr>
            <w:r w:rsidRPr="00A33583">
              <w:t>35,264</w:t>
            </w:r>
          </w:p>
        </w:tc>
        <w:tc>
          <w:tcPr>
            <w:tcW w:w="400" w:type="dxa"/>
            <w:tcBorders>
              <w:top w:val="nil"/>
              <w:left w:val="nil"/>
              <w:bottom w:val="nil"/>
              <w:right w:val="nil"/>
            </w:tcBorders>
            <w:shd w:val="clear" w:color="auto" w:fill="auto"/>
            <w:noWrap/>
            <w:vAlign w:val="bottom"/>
            <w:hideMark/>
            <w:tcPrChange w:id="510" w:author="Short, Daniel L" w:date="2017-12-08T07:13:00Z">
              <w:tcPr>
                <w:tcW w:w="400" w:type="dxa"/>
                <w:tcBorders>
                  <w:top w:val="nil"/>
                  <w:left w:val="nil"/>
                  <w:bottom w:val="nil"/>
                  <w:right w:val="nil"/>
                </w:tcBorders>
                <w:shd w:val="clear" w:color="auto" w:fill="auto"/>
                <w:noWrap/>
                <w:vAlign w:val="bottom"/>
                <w:hideMark/>
              </w:tcPr>
            </w:tcPrChange>
          </w:tcPr>
          <w:p w14:paraId="13EAE59E"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1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77946C" w14:textId="77777777" w:rsidR="00CE5F0D" w:rsidRPr="00A33583" w:rsidRDefault="00CE5F0D">
            <w:pPr>
              <w:jc w:val="center"/>
            </w:pPr>
            <w:r w:rsidRPr="00A33583">
              <w:t>25.0</w:t>
            </w:r>
          </w:p>
        </w:tc>
        <w:tc>
          <w:tcPr>
            <w:tcW w:w="1540" w:type="dxa"/>
            <w:tcBorders>
              <w:top w:val="nil"/>
              <w:left w:val="nil"/>
              <w:bottom w:val="single" w:sz="4" w:space="0" w:color="auto"/>
              <w:right w:val="single" w:sz="4" w:space="0" w:color="auto"/>
            </w:tcBorders>
            <w:shd w:val="clear" w:color="auto" w:fill="auto"/>
            <w:noWrap/>
            <w:vAlign w:val="bottom"/>
            <w:hideMark/>
            <w:tcPrChange w:id="51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785CBA6" w14:textId="77777777" w:rsidR="00CE5F0D" w:rsidRPr="00A33583" w:rsidRDefault="00CE5F0D">
            <w:pPr>
              <w:jc w:val="center"/>
            </w:pPr>
            <w:r w:rsidRPr="00A33583">
              <w:t>77.0</w:t>
            </w:r>
          </w:p>
        </w:tc>
        <w:tc>
          <w:tcPr>
            <w:tcW w:w="1540" w:type="dxa"/>
            <w:tcBorders>
              <w:top w:val="nil"/>
              <w:left w:val="nil"/>
              <w:bottom w:val="single" w:sz="4" w:space="0" w:color="auto"/>
              <w:right w:val="single" w:sz="4" w:space="0" w:color="auto"/>
            </w:tcBorders>
            <w:shd w:val="clear" w:color="auto" w:fill="auto"/>
            <w:noWrap/>
            <w:vAlign w:val="bottom"/>
            <w:hideMark/>
            <w:tcPrChange w:id="51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2E28607" w14:textId="77777777" w:rsidR="00CE5F0D" w:rsidRPr="00A33583" w:rsidRDefault="00CE5F0D">
            <w:pPr>
              <w:jc w:val="center"/>
            </w:pPr>
            <w:r w:rsidRPr="00A33583">
              <w:t>10,000</w:t>
            </w:r>
          </w:p>
        </w:tc>
      </w:tr>
      <w:tr w:rsidR="00CE5F0D" w:rsidRPr="00A33583" w14:paraId="7D40326B" w14:textId="77777777" w:rsidTr="00443EC0">
        <w:trPr>
          <w:trHeight w:val="300"/>
          <w:tblHeader/>
          <w:trPrChange w:id="51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1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0002144" w14:textId="77777777" w:rsidR="00CE5F0D" w:rsidRPr="00A33583" w:rsidRDefault="00CE5F0D">
            <w:pPr>
              <w:jc w:val="center"/>
            </w:pPr>
            <w:r w:rsidRPr="00A33583">
              <w:t>-1.0</w:t>
            </w:r>
          </w:p>
        </w:tc>
        <w:tc>
          <w:tcPr>
            <w:tcW w:w="1540" w:type="dxa"/>
            <w:tcBorders>
              <w:top w:val="nil"/>
              <w:left w:val="nil"/>
              <w:bottom w:val="single" w:sz="4" w:space="0" w:color="auto"/>
              <w:right w:val="single" w:sz="4" w:space="0" w:color="auto"/>
            </w:tcBorders>
            <w:shd w:val="clear" w:color="auto" w:fill="auto"/>
            <w:noWrap/>
            <w:vAlign w:val="bottom"/>
            <w:hideMark/>
            <w:tcPrChange w:id="51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0092404" w14:textId="77777777" w:rsidR="00CE5F0D" w:rsidRPr="00A33583" w:rsidRDefault="00CE5F0D">
            <w:pPr>
              <w:jc w:val="center"/>
            </w:pPr>
            <w:r w:rsidRPr="00A33583">
              <w:t>30.2</w:t>
            </w:r>
          </w:p>
        </w:tc>
        <w:tc>
          <w:tcPr>
            <w:tcW w:w="1540" w:type="dxa"/>
            <w:tcBorders>
              <w:top w:val="nil"/>
              <w:left w:val="nil"/>
              <w:bottom w:val="single" w:sz="4" w:space="0" w:color="auto"/>
              <w:right w:val="single" w:sz="4" w:space="0" w:color="auto"/>
            </w:tcBorders>
            <w:shd w:val="clear" w:color="auto" w:fill="auto"/>
            <w:noWrap/>
            <w:vAlign w:val="bottom"/>
            <w:hideMark/>
            <w:tcPrChange w:id="51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9B7801A" w14:textId="77777777" w:rsidR="00CE5F0D" w:rsidRPr="00A33583" w:rsidRDefault="00CE5F0D">
            <w:pPr>
              <w:jc w:val="center"/>
            </w:pPr>
            <w:r w:rsidRPr="00A33583">
              <w:t>34,367</w:t>
            </w:r>
          </w:p>
        </w:tc>
        <w:tc>
          <w:tcPr>
            <w:tcW w:w="400" w:type="dxa"/>
            <w:tcBorders>
              <w:top w:val="nil"/>
              <w:left w:val="nil"/>
              <w:bottom w:val="nil"/>
              <w:right w:val="nil"/>
            </w:tcBorders>
            <w:shd w:val="clear" w:color="auto" w:fill="auto"/>
            <w:noWrap/>
            <w:vAlign w:val="bottom"/>
            <w:hideMark/>
            <w:tcPrChange w:id="518" w:author="Short, Daniel L" w:date="2017-12-08T07:13:00Z">
              <w:tcPr>
                <w:tcW w:w="400" w:type="dxa"/>
                <w:tcBorders>
                  <w:top w:val="nil"/>
                  <w:left w:val="nil"/>
                  <w:bottom w:val="nil"/>
                  <w:right w:val="nil"/>
                </w:tcBorders>
                <w:shd w:val="clear" w:color="auto" w:fill="auto"/>
                <w:noWrap/>
                <w:vAlign w:val="bottom"/>
                <w:hideMark/>
              </w:tcPr>
            </w:tcPrChange>
          </w:tcPr>
          <w:p w14:paraId="5FBA2655"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1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5D7043" w14:textId="77777777" w:rsidR="00CE5F0D" w:rsidRPr="00A33583" w:rsidRDefault="00CE5F0D">
            <w:pPr>
              <w:jc w:val="center"/>
            </w:pPr>
            <w:r w:rsidRPr="00A33583">
              <w:t>25.5</w:t>
            </w:r>
          </w:p>
        </w:tc>
        <w:tc>
          <w:tcPr>
            <w:tcW w:w="1540" w:type="dxa"/>
            <w:tcBorders>
              <w:top w:val="nil"/>
              <w:left w:val="nil"/>
              <w:bottom w:val="single" w:sz="4" w:space="0" w:color="auto"/>
              <w:right w:val="single" w:sz="4" w:space="0" w:color="auto"/>
            </w:tcBorders>
            <w:shd w:val="clear" w:color="auto" w:fill="auto"/>
            <w:noWrap/>
            <w:vAlign w:val="bottom"/>
            <w:hideMark/>
            <w:tcPrChange w:id="52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2A8649A" w14:textId="77777777" w:rsidR="00CE5F0D" w:rsidRPr="00A33583" w:rsidRDefault="00CE5F0D">
            <w:pPr>
              <w:jc w:val="center"/>
            </w:pPr>
            <w:r w:rsidRPr="00A33583">
              <w:t>77.9</w:t>
            </w:r>
          </w:p>
        </w:tc>
        <w:tc>
          <w:tcPr>
            <w:tcW w:w="1540" w:type="dxa"/>
            <w:tcBorders>
              <w:top w:val="nil"/>
              <w:left w:val="nil"/>
              <w:bottom w:val="single" w:sz="4" w:space="0" w:color="auto"/>
              <w:right w:val="single" w:sz="4" w:space="0" w:color="auto"/>
            </w:tcBorders>
            <w:shd w:val="clear" w:color="auto" w:fill="auto"/>
            <w:noWrap/>
            <w:vAlign w:val="bottom"/>
            <w:hideMark/>
            <w:tcPrChange w:id="52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1282C82" w14:textId="77777777" w:rsidR="00CE5F0D" w:rsidRPr="00A33583" w:rsidRDefault="00CE5F0D">
            <w:pPr>
              <w:jc w:val="center"/>
            </w:pPr>
            <w:r w:rsidRPr="00A33583">
              <w:t>9,783</w:t>
            </w:r>
          </w:p>
        </w:tc>
      </w:tr>
      <w:tr w:rsidR="00CE5F0D" w:rsidRPr="00A33583" w14:paraId="4EF24CBE" w14:textId="77777777" w:rsidTr="00443EC0">
        <w:trPr>
          <w:trHeight w:val="300"/>
          <w:tblHeader/>
          <w:trPrChange w:id="52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2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DB1FBF" w14:textId="77777777" w:rsidR="00CE5F0D" w:rsidRPr="00A33583" w:rsidRDefault="00CE5F0D">
            <w:pPr>
              <w:jc w:val="center"/>
            </w:pPr>
            <w:r w:rsidRPr="00A33583">
              <w:t>-0.5</w:t>
            </w:r>
          </w:p>
        </w:tc>
        <w:tc>
          <w:tcPr>
            <w:tcW w:w="1540" w:type="dxa"/>
            <w:tcBorders>
              <w:top w:val="nil"/>
              <w:left w:val="nil"/>
              <w:bottom w:val="single" w:sz="4" w:space="0" w:color="auto"/>
              <w:right w:val="single" w:sz="4" w:space="0" w:color="auto"/>
            </w:tcBorders>
            <w:shd w:val="clear" w:color="auto" w:fill="auto"/>
            <w:noWrap/>
            <w:vAlign w:val="bottom"/>
            <w:hideMark/>
            <w:tcPrChange w:id="52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B5D9E8E" w14:textId="77777777" w:rsidR="00CE5F0D" w:rsidRPr="00A33583" w:rsidRDefault="00CE5F0D">
            <w:pPr>
              <w:jc w:val="center"/>
            </w:pPr>
            <w:r w:rsidRPr="00A33583">
              <w:t>31.1</w:t>
            </w:r>
          </w:p>
        </w:tc>
        <w:tc>
          <w:tcPr>
            <w:tcW w:w="1540" w:type="dxa"/>
            <w:tcBorders>
              <w:top w:val="nil"/>
              <w:left w:val="nil"/>
              <w:bottom w:val="single" w:sz="4" w:space="0" w:color="auto"/>
              <w:right w:val="single" w:sz="4" w:space="0" w:color="auto"/>
            </w:tcBorders>
            <w:shd w:val="clear" w:color="auto" w:fill="auto"/>
            <w:noWrap/>
            <w:vAlign w:val="bottom"/>
            <w:hideMark/>
            <w:tcPrChange w:id="52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19881F4" w14:textId="77777777" w:rsidR="00CE5F0D" w:rsidRPr="00A33583" w:rsidRDefault="00CE5F0D">
            <w:pPr>
              <w:jc w:val="center"/>
            </w:pPr>
            <w:r w:rsidRPr="00A33583">
              <w:t>33,497</w:t>
            </w:r>
          </w:p>
        </w:tc>
        <w:tc>
          <w:tcPr>
            <w:tcW w:w="400" w:type="dxa"/>
            <w:tcBorders>
              <w:top w:val="nil"/>
              <w:left w:val="nil"/>
              <w:bottom w:val="nil"/>
              <w:right w:val="nil"/>
            </w:tcBorders>
            <w:shd w:val="clear" w:color="auto" w:fill="auto"/>
            <w:noWrap/>
            <w:vAlign w:val="bottom"/>
            <w:hideMark/>
            <w:tcPrChange w:id="526" w:author="Short, Daniel L" w:date="2017-12-08T07:13:00Z">
              <w:tcPr>
                <w:tcW w:w="400" w:type="dxa"/>
                <w:tcBorders>
                  <w:top w:val="nil"/>
                  <w:left w:val="nil"/>
                  <w:bottom w:val="nil"/>
                  <w:right w:val="nil"/>
                </w:tcBorders>
                <w:shd w:val="clear" w:color="auto" w:fill="auto"/>
                <w:noWrap/>
                <w:vAlign w:val="bottom"/>
                <w:hideMark/>
              </w:tcPr>
            </w:tcPrChange>
          </w:tcPr>
          <w:p w14:paraId="32BE5BB6"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2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D12870" w14:textId="77777777" w:rsidR="00CE5F0D" w:rsidRPr="00A33583" w:rsidRDefault="00CE5F0D">
            <w:pPr>
              <w:jc w:val="center"/>
            </w:pPr>
            <w:r w:rsidRPr="00A33583">
              <w:t>26.0</w:t>
            </w:r>
          </w:p>
        </w:tc>
        <w:tc>
          <w:tcPr>
            <w:tcW w:w="1540" w:type="dxa"/>
            <w:tcBorders>
              <w:top w:val="nil"/>
              <w:left w:val="nil"/>
              <w:bottom w:val="single" w:sz="4" w:space="0" w:color="auto"/>
              <w:right w:val="single" w:sz="4" w:space="0" w:color="auto"/>
            </w:tcBorders>
            <w:shd w:val="clear" w:color="auto" w:fill="auto"/>
            <w:noWrap/>
            <w:vAlign w:val="bottom"/>
            <w:hideMark/>
            <w:tcPrChange w:id="52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20929EE" w14:textId="77777777" w:rsidR="00CE5F0D" w:rsidRPr="00A33583" w:rsidRDefault="00CE5F0D">
            <w:pPr>
              <w:jc w:val="center"/>
            </w:pPr>
            <w:r w:rsidRPr="00A33583">
              <w:t>78.8</w:t>
            </w:r>
          </w:p>
        </w:tc>
        <w:tc>
          <w:tcPr>
            <w:tcW w:w="1540" w:type="dxa"/>
            <w:tcBorders>
              <w:top w:val="nil"/>
              <w:left w:val="nil"/>
              <w:bottom w:val="single" w:sz="4" w:space="0" w:color="auto"/>
              <w:right w:val="single" w:sz="4" w:space="0" w:color="auto"/>
            </w:tcBorders>
            <w:shd w:val="clear" w:color="auto" w:fill="auto"/>
            <w:noWrap/>
            <w:vAlign w:val="bottom"/>
            <w:hideMark/>
            <w:tcPrChange w:id="52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49A4FC0" w14:textId="77777777" w:rsidR="00CE5F0D" w:rsidRPr="00A33583" w:rsidRDefault="00CE5F0D">
            <w:pPr>
              <w:jc w:val="center"/>
            </w:pPr>
            <w:r w:rsidRPr="00A33583">
              <w:t>9,572</w:t>
            </w:r>
          </w:p>
        </w:tc>
      </w:tr>
      <w:tr w:rsidR="00CE5F0D" w:rsidRPr="00A33583" w14:paraId="1D511929" w14:textId="77777777" w:rsidTr="00443EC0">
        <w:trPr>
          <w:trHeight w:val="300"/>
          <w:tblHeader/>
          <w:trPrChange w:id="530"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3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077069D" w14:textId="77777777" w:rsidR="00CE5F0D" w:rsidRPr="00A33583" w:rsidRDefault="00CE5F0D">
            <w:pPr>
              <w:jc w:val="center"/>
            </w:pPr>
            <w:r w:rsidRPr="00A33583">
              <w:t>0.0</w:t>
            </w:r>
          </w:p>
        </w:tc>
        <w:tc>
          <w:tcPr>
            <w:tcW w:w="1540" w:type="dxa"/>
            <w:tcBorders>
              <w:top w:val="nil"/>
              <w:left w:val="nil"/>
              <w:bottom w:val="single" w:sz="4" w:space="0" w:color="auto"/>
              <w:right w:val="single" w:sz="4" w:space="0" w:color="auto"/>
            </w:tcBorders>
            <w:shd w:val="clear" w:color="auto" w:fill="auto"/>
            <w:noWrap/>
            <w:vAlign w:val="bottom"/>
            <w:hideMark/>
            <w:tcPrChange w:id="53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1459CF6" w14:textId="77777777" w:rsidR="00CE5F0D" w:rsidRPr="00A33583" w:rsidRDefault="00CE5F0D">
            <w:pPr>
              <w:jc w:val="center"/>
            </w:pPr>
            <w:r w:rsidRPr="00A33583">
              <w:t>32.0</w:t>
            </w:r>
          </w:p>
        </w:tc>
        <w:tc>
          <w:tcPr>
            <w:tcW w:w="1540" w:type="dxa"/>
            <w:tcBorders>
              <w:top w:val="nil"/>
              <w:left w:val="nil"/>
              <w:bottom w:val="single" w:sz="4" w:space="0" w:color="auto"/>
              <w:right w:val="single" w:sz="4" w:space="0" w:color="auto"/>
            </w:tcBorders>
            <w:shd w:val="clear" w:color="auto" w:fill="auto"/>
            <w:noWrap/>
            <w:vAlign w:val="bottom"/>
            <w:hideMark/>
            <w:tcPrChange w:id="53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6A360BC" w14:textId="77777777" w:rsidR="00CE5F0D" w:rsidRPr="00A33583" w:rsidRDefault="00CE5F0D">
            <w:pPr>
              <w:jc w:val="center"/>
            </w:pPr>
            <w:r w:rsidRPr="00A33583">
              <w:t>32,651</w:t>
            </w:r>
          </w:p>
        </w:tc>
        <w:tc>
          <w:tcPr>
            <w:tcW w:w="400" w:type="dxa"/>
            <w:tcBorders>
              <w:top w:val="nil"/>
              <w:left w:val="nil"/>
              <w:bottom w:val="nil"/>
              <w:right w:val="nil"/>
            </w:tcBorders>
            <w:shd w:val="clear" w:color="auto" w:fill="auto"/>
            <w:noWrap/>
            <w:vAlign w:val="bottom"/>
            <w:hideMark/>
            <w:tcPrChange w:id="534" w:author="Short, Daniel L" w:date="2017-12-08T07:13:00Z">
              <w:tcPr>
                <w:tcW w:w="400" w:type="dxa"/>
                <w:tcBorders>
                  <w:top w:val="nil"/>
                  <w:left w:val="nil"/>
                  <w:bottom w:val="nil"/>
                  <w:right w:val="nil"/>
                </w:tcBorders>
                <w:shd w:val="clear" w:color="auto" w:fill="auto"/>
                <w:noWrap/>
                <w:vAlign w:val="bottom"/>
                <w:hideMark/>
              </w:tcPr>
            </w:tcPrChange>
          </w:tcPr>
          <w:p w14:paraId="54C2DE31"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3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D2EC18" w14:textId="77777777" w:rsidR="00CE5F0D" w:rsidRPr="00A33583" w:rsidRDefault="00CE5F0D">
            <w:pPr>
              <w:jc w:val="center"/>
            </w:pPr>
            <w:r w:rsidRPr="00A33583">
              <w:t>26.5</w:t>
            </w:r>
          </w:p>
        </w:tc>
        <w:tc>
          <w:tcPr>
            <w:tcW w:w="1540" w:type="dxa"/>
            <w:tcBorders>
              <w:top w:val="nil"/>
              <w:left w:val="nil"/>
              <w:bottom w:val="single" w:sz="4" w:space="0" w:color="auto"/>
              <w:right w:val="single" w:sz="4" w:space="0" w:color="auto"/>
            </w:tcBorders>
            <w:shd w:val="clear" w:color="auto" w:fill="auto"/>
            <w:noWrap/>
            <w:vAlign w:val="bottom"/>
            <w:hideMark/>
            <w:tcPrChange w:id="53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0B83CF3" w14:textId="77777777" w:rsidR="00CE5F0D" w:rsidRPr="00A33583" w:rsidRDefault="00CE5F0D">
            <w:pPr>
              <w:jc w:val="center"/>
            </w:pPr>
            <w:r w:rsidRPr="00A33583">
              <w:t>79.7</w:t>
            </w:r>
          </w:p>
        </w:tc>
        <w:tc>
          <w:tcPr>
            <w:tcW w:w="1540" w:type="dxa"/>
            <w:tcBorders>
              <w:top w:val="nil"/>
              <w:left w:val="nil"/>
              <w:bottom w:val="single" w:sz="4" w:space="0" w:color="auto"/>
              <w:right w:val="single" w:sz="4" w:space="0" w:color="auto"/>
            </w:tcBorders>
            <w:shd w:val="clear" w:color="auto" w:fill="auto"/>
            <w:noWrap/>
            <w:vAlign w:val="bottom"/>
            <w:hideMark/>
            <w:tcPrChange w:id="53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706DCCB" w14:textId="77777777" w:rsidR="00CE5F0D" w:rsidRPr="00A33583" w:rsidRDefault="00CE5F0D">
            <w:pPr>
              <w:jc w:val="center"/>
            </w:pPr>
            <w:r w:rsidRPr="00A33583">
              <w:t>9,366</w:t>
            </w:r>
          </w:p>
        </w:tc>
      </w:tr>
      <w:tr w:rsidR="00CE5F0D" w:rsidRPr="00A33583" w14:paraId="23C1DB4F" w14:textId="77777777" w:rsidTr="00443EC0">
        <w:trPr>
          <w:trHeight w:val="300"/>
          <w:tblHeader/>
          <w:trPrChange w:id="53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3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3F0ECA" w14:textId="77777777" w:rsidR="00CE5F0D" w:rsidRPr="00A33583" w:rsidRDefault="00CE5F0D">
            <w:pPr>
              <w:jc w:val="center"/>
            </w:pPr>
            <w:r w:rsidRPr="00A33583">
              <w:t>0.5</w:t>
            </w:r>
          </w:p>
        </w:tc>
        <w:tc>
          <w:tcPr>
            <w:tcW w:w="1540" w:type="dxa"/>
            <w:tcBorders>
              <w:top w:val="nil"/>
              <w:left w:val="nil"/>
              <w:bottom w:val="single" w:sz="4" w:space="0" w:color="auto"/>
              <w:right w:val="single" w:sz="4" w:space="0" w:color="auto"/>
            </w:tcBorders>
            <w:shd w:val="clear" w:color="auto" w:fill="auto"/>
            <w:noWrap/>
            <w:vAlign w:val="bottom"/>
            <w:hideMark/>
            <w:tcPrChange w:id="54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D272D81" w14:textId="77777777" w:rsidR="00CE5F0D" w:rsidRPr="00A33583" w:rsidRDefault="00CE5F0D">
            <w:pPr>
              <w:jc w:val="center"/>
            </w:pPr>
            <w:r w:rsidRPr="00A33583">
              <w:t>32.9</w:t>
            </w:r>
          </w:p>
        </w:tc>
        <w:tc>
          <w:tcPr>
            <w:tcW w:w="1540" w:type="dxa"/>
            <w:tcBorders>
              <w:top w:val="nil"/>
              <w:left w:val="nil"/>
              <w:bottom w:val="single" w:sz="4" w:space="0" w:color="auto"/>
              <w:right w:val="single" w:sz="4" w:space="0" w:color="auto"/>
            </w:tcBorders>
            <w:shd w:val="clear" w:color="auto" w:fill="auto"/>
            <w:noWrap/>
            <w:vAlign w:val="bottom"/>
            <w:hideMark/>
            <w:tcPrChange w:id="54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3098AB2" w14:textId="77777777" w:rsidR="00CE5F0D" w:rsidRPr="00A33583" w:rsidRDefault="00CE5F0D">
            <w:pPr>
              <w:jc w:val="center"/>
            </w:pPr>
            <w:r w:rsidRPr="00A33583">
              <w:t>31,829</w:t>
            </w:r>
          </w:p>
        </w:tc>
        <w:tc>
          <w:tcPr>
            <w:tcW w:w="400" w:type="dxa"/>
            <w:tcBorders>
              <w:top w:val="nil"/>
              <w:left w:val="nil"/>
              <w:bottom w:val="nil"/>
              <w:right w:val="nil"/>
            </w:tcBorders>
            <w:shd w:val="clear" w:color="auto" w:fill="auto"/>
            <w:noWrap/>
            <w:vAlign w:val="bottom"/>
            <w:hideMark/>
            <w:tcPrChange w:id="542" w:author="Short, Daniel L" w:date="2017-12-08T07:13:00Z">
              <w:tcPr>
                <w:tcW w:w="400" w:type="dxa"/>
                <w:tcBorders>
                  <w:top w:val="nil"/>
                  <w:left w:val="nil"/>
                  <w:bottom w:val="nil"/>
                  <w:right w:val="nil"/>
                </w:tcBorders>
                <w:shd w:val="clear" w:color="auto" w:fill="auto"/>
                <w:noWrap/>
                <w:vAlign w:val="bottom"/>
                <w:hideMark/>
              </w:tcPr>
            </w:tcPrChange>
          </w:tcPr>
          <w:p w14:paraId="501AD0E4"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4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CC88FB" w14:textId="77777777" w:rsidR="00CE5F0D" w:rsidRPr="00A33583" w:rsidRDefault="00CE5F0D">
            <w:pPr>
              <w:jc w:val="center"/>
            </w:pPr>
            <w:r w:rsidRPr="00A33583">
              <w:t>27.0</w:t>
            </w:r>
          </w:p>
        </w:tc>
        <w:tc>
          <w:tcPr>
            <w:tcW w:w="1540" w:type="dxa"/>
            <w:tcBorders>
              <w:top w:val="nil"/>
              <w:left w:val="nil"/>
              <w:bottom w:val="single" w:sz="4" w:space="0" w:color="auto"/>
              <w:right w:val="single" w:sz="4" w:space="0" w:color="auto"/>
            </w:tcBorders>
            <w:shd w:val="clear" w:color="auto" w:fill="auto"/>
            <w:noWrap/>
            <w:vAlign w:val="bottom"/>
            <w:hideMark/>
            <w:tcPrChange w:id="54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4AFC9F8" w14:textId="77777777" w:rsidR="00CE5F0D" w:rsidRPr="00A33583" w:rsidRDefault="00CE5F0D">
            <w:pPr>
              <w:jc w:val="center"/>
            </w:pPr>
            <w:r w:rsidRPr="00A33583">
              <w:t>80.6</w:t>
            </w:r>
          </w:p>
        </w:tc>
        <w:tc>
          <w:tcPr>
            <w:tcW w:w="1540" w:type="dxa"/>
            <w:tcBorders>
              <w:top w:val="nil"/>
              <w:left w:val="nil"/>
              <w:bottom w:val="single" w:sz="4" w:space="0" w:color="auto"/>
              <w:right w:val="single" w:sz="4" w:space="0" w:color="auto"/>
            </w:tcBorders>
            <w:shd w:val="clear" w:color="auto" w:fill="auto"/>
            <w:noWrap/>
            <w:vAlign w:val="bottom"/>
            <w:hideMark/>
            <w:tcPrChange w:id="54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6E3FF30" w14:textId="77777777" w:rsidR="00CE5F0D" w:rsidRPr="00A33583" w:rsidRDefault="00CE5F0D">
            <w:pPr>
              <w:jc w:val="center"/>
            </w:pPr>
            <w:r w:rsidRPr="00A33583">
              <w:t>9,165</w:t>
            </w:r>
          </w:p>
        </w:tc>
      </w:tr>
      <w:tr w:rsidR="00CE5F0D" w:rsidRPr="00A33583" w14:paraId="37ABC393" w14:textId="77777777" w:rsidTr="00443EC0">
        <w:trPr>
          <w:trHeight w:val="300"/>
          <w:tblHeader/>
          <w:trPrChange w:id="54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4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073DBD" w14:textId="77777777" w:rsidR="00CE5F0D" w:rsidRPr="00A33583" w:rsidRDefault="00CE5F0D">
            <w:pPr>
              <w:jc w:val="center"/>
            </w:pPr>
            <w:r w:rsidRPr="00A33583">
              <w:t>1.0</w:t>
            </w:r>
          </w:p>
        </w:tc>
        <w:tc>
          <w:tcPr>
            <w:tcW w:w="1540" w:type="dxa"/>
            <w:tcBorders>
              <w:top w:val="nil"/>
              <w:left w:val="nil"/>
              <w:bottom w:val="single" w:sz="4" w:space="0" w:color="auto"/>
              <w:right w:val="single" w:sz="4" w:space="0" w:color="auto"/>
            </w:tcBorders>
            <w:shd w:val="clear" w:color="auto" w:fill="auto"/>
            <w:noWrap/>
            <w:vAlign w:val="bottom"/>
            <w:hideMark/>
            <w:tcPrChange w:id="54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3D865E9" w14:textId="77777777" w:rsidR="00CE5F0D" w:rsidRPr="00A33583" w:rsidRDefault="00CE5F0D">
            <w:pPr>
              <w:jc w:val="center"/>
            </w:pPr>
            <w:r w:rsidRPr="00A33583">
              <w:t>33.8</w:t>
            </w:r>
          </w:p>
        </w:tc>
        <w:tc>
          <w:tcPr>
            <w:tcW w:w="1540" w:type="dxa"/>
            <w:tcBorders>
              <w:top w:val="nil"/>
              <w:left w:val="nil"/>
              <w:bottom w:val="single" w:sz="4" w:space="0" w:color="auto"/>
              <w:right w:val="single" w:sz="4" w:space="0" w:color="auto"/>
            </w:tcBorders>
            <w:shd w:val="clear" w:color="auto" w:fill="auto"/>
            <w:noWrap/>
            <w:vAlign w:val="bottom"/>
            <w:hideMark/>
            <w:tcPrChange w:id="54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FCA64DA" w14:textId="77777777" w:rsidR="00CE5F0D" w:rsidRPr="00A33583" w:rsidRDefault="00CE5F0D">
            <w:pPr>
              <w:jc w:val="center"/>
            </w:pPr>
            <w:r w:rsidRPr="00A33583">
              <w:t>31,030</w:t>
            </w:r>
          </w:p>
        </w:tc>
        <w:tc>
          <w:tcPr>
            <w:tcW w:w="400" w:type="dxa"/>
            <w:tcBorders>
              <w:top w:val="nil"/>
              <w:left w:val="nil"/>
              <w:bottom w:val="nil"/>
              <w:right w:val="nil"/>
            </w:tcBorders>
            <w:shd w:val="clear" w:color="auto" w:fill="auto"/>
            <w:noWrap/>
            <w:vAlign w:val="bottom"/>
            <w:hideMark/>
            <w:tcPrChange w:id="550" w:author="Short, Daniel L" w:date="2017-12-08T07:13:00Z">
              <w:tcPr>
                <w:tcW w:w="400" w:type="dxa"/>
                <w:tcBorders>
                  <w:top w:val="nil"/>
                  <w:left w:val="nil"/>
                  <w:bottom w:val="nil"/>
                  <w:right w:val="nil"/>
                </w:tcBorders>
                <w:shd w:val="clear" w:color="auto" w:fill="auto"/>
                <w:noWrap/>
                <w:vAlign w:val="bottom"/>
                <w:hideMark/>
              </w:tcPr>
            </w:tcPrChange>
          </w:tcPr>
          <w:p w14:paraId="628BC46D"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5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FB8382" w14:textId="77777777" w:rsidR="00CE5F0D" w:rsidRPr="00A33583" w:rsidRDefault="00CE5F0D">
            <w:pPr>
              <w:jc w:val="center"/>
            </w:pPr>
            <w:r w:rsidRPr="00A33583">
              <w:t>27.5</w:t>
            </w:r>
          </w:p>
        </w:tc>
        <w:tc>
          <w:tcPr>
            <w:tcW w:w="1540" w:type="dxa"/>
            <w:tcBorders>
              <w:top w:val="nil"/>
              <w:left w:val="nil"/>
              <w:bottom w:val="single" w:sz="4" w:space="0" w:color="auto"/>
              <w:right w:val="single" w:sz="4" w:space="0" w:color="auto"/>
            </w:tcBorders>
            <w:shd w:val="clear" w:color="auto" w:fill="auto"/>
            <w:noWrap/>
            <w:vAlign w:val="bottom"/>
            <w:hideMark/>
            <w:tcPrChange w:id="55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9F0DA03" w14:textId="77777777" w:rsidR="00CE5F0D" w:rsidRPr="00A33583" w:rsidRDefault="00CE5F0D">
            <w:pPr>
              <w:jc w:val="center"/>
            </w:pPr>
            <w:r w:rsidRPr="00A33583">
              <w:t>81.5</w:t>
            </w:r>
          </w:p>
        </w:tc>
        <w:tc>
          <w:tcPr>
            <w:tcW w:w="1540" w:type="dxa"/>
            <w:tcBorders>
              <w:top w:val="nil"/>
              <w:left w:val="nil"/>
              <w:bottom w:val="single" w:sz="4" w:space="0" w:color="auto"/>
              <w:right w:val="single" w:sz="4" w:space="0" w:color="auto"/>
            </w:tcBorders>
            <w:shd w:val="clear" w:color="auto" w:fill="auto"/>
            <w:noWrap/>
            <w:vAlign w:val="bottom"/>
            <w:hideMark/>
            <w:tcPrChange w:id="55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7E85904" w14:textId="77777777" w:rsidR="00CE5F0D" w:rsidRPr="00A33583" w:rsidRDefault="00CE5F0D">
            <w:pPr>
              <w:jc w:val="center"/>
            </w:pPr>
            <w:r w:rsidRPr="00A33583">
              <w:t>8,969</w:t>
            </w:r>
          </w:p>
        </w:tc>
      </w:tr>
      <w:tr w:rsidR="00CE5F0D" w:rsidRPr="00A33583" w14:paraId="1A4F3613" w14:textId="77777777" w:rsidTr="00443EC0">
        <w:trPr>
          <w:trHeight w:val="300"/>
          <w:tblHeader/>
          <w:trPrChange w:id="55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000000" w:fill="FFFF00"/>
            <w:noWrap/>
            <w:vAlign w:val="bottom"/>
            <w:hideMark/>
            <w:tcPrChange w:id="555" w:author="Short, Daniel L" w:date="2017-12-08T07:13:00Z">
              <w:tcPr>
                <w:tcW w:w="1540" w:type="dxa"/>
                <w:tcBorders>
                  <w:top w:val="nil"/>
                  <w:left w:val="single" w:sz="4" w:space="0" w:color="auto"/>
                  <w:bottom w:val="single" w:sz="4" w:space="0" w:color="auto"/>
                  <w:right w:val="single" w:sz="4" w:space="0" w:color="auto"/>
                </w:tcBorders>
                <w:shd w:val="clear" w:color="000000" w:fill="FFFF00"/>
                <w:noWrap/>
                <w:vAlign w:val="bottom"/>
                <w:hideMark/>
              </w:tcPr>
            </w:tcPrChange>
          </w:tcPr>
          <w:p w14:paraId="537A9F11" w14:textId="77777777" w:rsidR="00CE5F0D" w:rsidRPr="00A33583" w:rsidRDefault="00CE5F0D">
            <w:pPr>
              <w:jc w:val="center"/>
            </w:pPr>
            <w:r w:rsidRPr="00A33583">
              <w:t> </w:t>
            </w:r>
          </w:p>
        </w:tc>
        <w:tc>
          <w:tcPr>
            <w:tcW w:w="1540" w:type="dxa"/>
            <w:tcBorders>
              <w:top w:val="nil"/>
              <w:left w:val="nil"/>
              <w:bottom w:val="single" w:sz="4" w:space="0" w:color="auto"/>
              <w:right w:val="single" w:sz="4" w:space="0" w:color="auto"/>
            </w:tcBorders>
            <w:shd w:val="clear" w:color="000000" w:fill="FFFF00"/>
            <w:noWrap/>
            <w:vAlign w:val="bottom"/>
            <w:hideMark/>
            <w:tcPrChange w:id="556" w:author="Short, Daniel L" w:date="2017-12-08T07:13:00Z">
              <w:tcPr>
                <w:tcW w:w="1540" w:type="dxa"/>
                <w:tcBorders>
                  <w:top w:val="nil"/>
                  <w:left w:val="nil"/>
                  <w:bottom w:val="single" w:sz="4" w:space="0" w:color="auto"/>
                  <w:right w:val="single" w:sz="4" w:space="0" w:color="auto"/>
                </w:tcBorders>
                <w:shd w:val="clear" w:color="000000" w:fill="FFFF00"/>
                <w:noWrap/>
                <w:vAlign w:val="bottom"/>
                <w:hideMark/>
              </w:tcPr>
            </w:tcPrChange>
          </w:tcPr>
          <w:p w14:paraId="22351FA7" w14:textId="77777777" w:rsidR="00CE5F0D" w:rsidRPr="00A33583" w:rsidRDefault="00CE5F0D">
            <w:pPr>
              <w:jc w:val="center"/>
            </w:pPr>
            <w:r w:rsidRPr="00A33583">
              <w:t>34.0</w:t>
            </w:r>
          </w:p>
        </w:tc>
        <w:tc>
          <w:tcPr>
            <w:tcW w:w="1540" w:type="dxa"/>
            <w:tcBorders>
              <w:top w:val="nil"/>
              <w:left w:val="nil"/>
              <w:bottom w:val="single" w:sz="4" w:space="0" w:color="auto"/>
              <w:right w:val="single" w:sz="4" w:space="0" w:color="auto"/>
            </w:tcBorders>
            <w:shd w:val="clear" w:color="000000" w:fill="FFFF00"/>
            <w:noWrap/>
            <w:vAlign w:val="bottom"/>
            <w:hideMark/>
            <w:tcPrChange w:id="557" w:author="Short, Daniel L" w:date="2017-12-08T07:13:00Z">
              <w:tcPr>
                <w:tcW w:w="1540" w:type="dxa"/>
                <w:tcBorders>
                  <w:top w:val="nil"/>
                  <w:left w:val="nil"/>
                  <w:bottom w:val="single" w:sz="4" w:space="0" w:color="auto"/>
                  <w:right w:val="single" w:sz="4" w:space="0" w:color="auto"/>
                </w:tcBorders>
                <w:shd w:val="clear" w:color="000000" w:fill="FFFF00"/>
                <w:noWrap/>
                <w:vAlign w:val="bottom"/>
                <w:hideMark/>
              </w:tcPr>
            </w:tcPrChange>
          </w:tcPr>
          <w:p w14:paraId="6B0C004A" w14:textId="77777777" w:rsidR="00CE5F0D" w:rsidRPr="00A33583" w:rsidRDefault="00CE5F0D">
            <w:pPr>
              <w:jc w:val="center"/>
            </w:pPr>
            <w:r w:rsidRPr="00A33583">
              <w:t>30,857</w:t>
            </w:r>
          </w:p>
        </w:tc>
        <w:tc>
          <w:tcPr>
            <w:tcW w:w="400" w:type="dxa"/>
            <w:tcBorders>
              <w:top w:val="nil"/>
              <w:left w:val="nil"/>
              <w:bottom w:val="nil"/>
              <w:right w:val="nil"/>
            </w:tcBorders>
            <w:shd w:val="clear" w:color="auto" w:fill="auto"/>
            <w:noWrap/>
            <w:vAlign w:val="bottom"/>
            <w:hideMark/>
            <w:tcPrChange w:id="558" w:author="Short, Daniel L" w:date="2017-12-08T07:13:00Z">
              <w:tcPr>
                <w:tcW w:w="400" w:type="dxa"/>
                <w:tcBorders>
                  <w:top w:val="nil"/>
                  <w:left w:val="nil"/>
                  <w:bottom w:val="nil"/>
                  <w:right w:val="nil"/>
                </w:tcBorders>
                <w:shd w:val="clear" w:color="auto" w:fill="auto"/>
                <w:noWrap/>
                <w:vAlign w:val="bottom"/>
                <w:hideMark/>
              </w:tcPr>
            </w:tcPrChange>
          </w:tcPr>
          <w:p w14:paraId="467400AE"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5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4AFF55" w14:textId="77777777" w:rsidR="00CE5F0D" w:rsidRPr="00A33583" w:rsidRDefault="00CE5F0D">
            <w:pPr>
              <w:jc w:val="center"/>
            </w:pPr>
            <w:r w:rsidRPr="00A33583">
              <w:t>28.0</w:t>
            </w:r>
          </w:p>
        </w:tc>
        <w:tc>
          <w:tcPr>
            <w:tcW w:w="1540" w:type="dxa"/>
            <w:tcBorders>
              <w:top w:val="nil"/>
              <w:left w:val="nil"/>
              <w:bottom w:val="single" w:sz="4" w:space="0" w:color="auto"/>
              <w:right w:val="single" w:sz="4" w:space="0" w:color="auto"/>
            </w:tcBorders>
            <w:shd w:val="clear" w:color="auto" w:fill="auto"/>
            <w:noWrap/>
            <w:vAlign w:val="bottom"/>
            <w:hideMark/>
            <w:tcPrChange w:id="56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7323DD7" w14:textId="77777777" w:rsidR="00CE5F0D" w:rsidRPr="00A33583" w:rsidRDefault="00CE5F0D">
            <w:pPr>
              <w:jc w:val="center"/>
            </w:pPr>
            <w:r w:rsidRPr="00A33583">
              <w:t>82.4</w:t>
            </w:r>
          </w:p>
        </w:tc>
        <w:tc>
          <w:tcPr>
            <w:tcW w:w="1540" w:type="dxa"/>
            <w:tcBorders>
              <w:top w:val="nil"/>
              <w:left w:val="nil"/>
              <w:bottom w:val="single" w:sz="4" w:space="0" w:color="auto"/>
              <w:right w:val="single" w:sz="4" w:space="0" w:color="auto"/>
            </w:tcBorders>
            <w:shd w:val="clear" w:color="auto" w:fill="auto"/>
            <w:noWrap/>
            <w:vAlign w:val="bottom"/>
            <w:hideMark/>
            <w:tcPrChange w:id="56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D7B328E" w14:textId="77777777" w:rsidR="00CE5F0D" w:rsidRPr="00A33583" w:rsidRDefault="00CE5F0D">
            <w:pPr>
              <w:jc w:val="center"/>
            </w:pPr>
            <w:r w:rsidRPr="00A33583">
              <w:t>8,777</w:t>
            </w:r>
          </w:p>
        </w:tc>
      </w:tr>
      <w:tr w:rsidR="00CE5F0D" w:rsidRPr="00A33583" w14:paraId="1C4CC17D" w14:textId="77777777" w:rsidTr="00443EC0">
        <w:trPr>
          <w:trHeight w:val="300"/>
          <w:tblHeader/>
          <w:trPrChange w:id="56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6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DA2B20" w14:textId="77777777" w:rsidR="00CE5F0D" w:rsidRPr="00A33583" w:rsidRDefault="00CE5F0D">
            <w:pPr>
              <w:jc w:val="center"/>
            </w:pPr>
            <w:r w:rsidRPr="00A33583">
              <w:t>1.5</w:t>
            </w:r>
          </w:p>
        </w:tc>
        <w:tc>
          <w:tcPr>
            <w:tcW w:w="1540" w:type="dxa"/>
            <w:tcBorders>
              <w:top w:val="nil"/>
              <w:left w:val="nil"/>
              <w:bottom w:val="single" w:sz="4" w:space="0" w:color="auto"/>
              <w:right w:val="single" w:sz="4" w:space="0" w:color="auto"/>
            </w:tcBorders>
            <w:shd w:val="clear" w:color="auto" w:fill="auto"/>
            <w:noWrap/>
            <w:vAlign w:val="bottom"/>
            <w:hideMark/>
            <w:tcPrChange w:id="56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BB55B9E" w14:textId="77777777" w:rsidR="00CE5F0D" w:rsidRPr="00A33583" w:rsidRDefault="00CE5F0D">
            <w:pPr>
              <w:jc w:val="center"/>
            </w:pPr>
            <w:r w:rsidRPr="00A33583">
              <w:t>34.7</w:t>
            </w:r>
          </w:p>
        </w:tc>
        <w:tc>
          <w:tcPr>
            <w:tcW w:w="1540" w:type="dxa"/>
            <w:tcBorders>
              <w:top w:val="nil"/>
              <w:left w:val="nil"/>
              <w:bottom w:val="single" w:sz="4" w:space="0" w:color="auto"/>
              <w:right w:val="single" w:sz="4" w:space="0" w:color="auto"/>
            </w:tcBorders>
            <w:shd w:val="clear" w:color="auto" w:fill="auto"/>
            <w:noWrap/>
            <w:vAlign w:val="bottom"/>
            <w:hideMark/>
            <w:tcPrChange w:id="56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78892F0" w14:textId="77777777" w:rsidR="00CE5F0D" w:rsidRPr="00A33583" w:rsidRDefault="00CE5F0D">
            <w:pPr>
              <w:jc w:val="center"/>
            </w:pPr>
            <w:r w:rsidRPr="00A33583">
              <w:t>30,254</w:t>
            </w:r>
          </w:p>
        </w:tc>
        <w:tc>
          <w:tcPr>
            <w:tcW w:w="400" w:type="dxa"/>
            <w:tcBorders>
              <w:top w:val="nil"/>
              <w:left w:val="nil"/>
              <w:bottom w:val="nil"/>
              <w:right w:val="nil"/>
            </w:tcBorders>
            <w:shd w:val="clear" w:color="auto" w:fill="auto"/>
            <w:noWrap/>
            <w:vAlign w:val="bottom"/>
            <w:hideMark/>
            <w:tcPrChange w:id="566" w:author="Short, Daniel L" w:date="2017-12-08T07:13:00Z">
              <w:tcPr>
                <w:tcW w:w="400" w:type="dxa"/>
                <w:tcBorders>
                  <w:top w:val="nil"/>
                  <w:left w:val="nil"/>
                  <w:bottom w:val="nil"/>
                  <w:right w:val="nil"/>
                </w:tcBorders>
                <w:shd w:val="clear" w:color="auto" w:fill="auto"/>
                <w:noWrap/>
                <w:vAlign w:val="bottom"/>
                <w:hideMark/>
              </w:tcPr>
            </w:tcPrChange>
          </w:tcPr>
          <w:p w14:paraId="7D79F985"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6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665894" w14:textId="77777777" w:rsidR="00CE5F0D" w:rsidRPr="00A33583" w:rsidRDefault="00CE5F0D">
            <w:pPr>
              <w:jc w:val="center"/>
            </w:pPr>
            <w:r w:rsidRPr="00A33583">
              <w:t>28.5</w:t>
            </w:r>
          </w:p>
        </w:tc>
        <w:tc>
          <w:tcPr>
            <w:tcW w:w="1540" w:type="dxa"/>
            <w:tcBorders>
              <w:top w:val="nil"/>
              <w:left w:val="nil"/>
              <w:bottom w:val="single" w:sz="4" w:space="0" w:color="auto"/>
              <w:right w:val="single" w:sz="4" w:space="0" w:color="auto"/>
            </w:tcBorders>
            <w:shd w:val="clear" w:color="auto" w:fill="auto"/>
            <w:noWrap/>
            <w:vAlign w:val="bottom"/>
            <w:hideMark/>
            <w:tcPrChange w:id="56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06109F2" w14:textId="77777777" w:rsidR="00CE5F0D" w:rsidRPr="00A33583" w:rsidRDefault="00CE5F0D">
            <w:pPr>
              <w:jc w:val="center"/>
            </w:pPr>
            <w:r w:rsidRPr="00A33583">
              <w:t>83.3</w:t>
            </w:r>
          </w:p>
        </w:tc>
        <w:tc>
          <w:tcPr>
            <w:tcW w:w="1540" w:type="dxa"/>
            <w:tcBorders>
              <w:top w:val="nil"/>
              <w:left w:val="nil"/>
              <w:bottom w:val="single" w:sz="4" w:space="0" w:color="auto"/>
              <w:right w:val="single" w:sz="4" w:space="0" w:color="auto"/>
            </w:tcBorders>
            <w:shd w:val="clear" w:color="auto" w:fill="auto"/>
            <w:noWrap/>
            <w:vAlign w:val="bottom"/>
            <w:hideMark/>
            <w:tcPrChange w:id="56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5C75D23" w14:textId="77777777" w:rsidR="00CE5F0D" w:rsidRPr="00A33583" w:rsidRDefault="00CE5F0D">
            <w:pPr>
              <w:jc w:val="center"/>
            </w:pPr>
            <w:r w:rsidRPr="00A33583">
              <w:t>8,591</w:t>
            </w:r>
          </w:p>
        </w:tc>
      </w:tr>
      <w:tr w:rsidR="00CE5F0D" w:rsidRPr="00A33583" w14:paraId="67C2E15D" w14:textId="77777777" w:rsidTr="00443EC0">
        <w:trPr>
          <w:trHeight w:val="300"/>
          <w:tblHeader/>
          <w:trPrChange w:id="570"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7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7A78D9C" w14:textId="77777777" w:rsidR="00CE5F0D" w:rsidRPr="00A33583" w:rsidRDefault="00CE5F0D">
            <w:pPr>
              <w:jc w:val="center"/>
            </w:pPr>
            <w:r w:rsidRPr="00A33583">
              <w:t>2.0</w:t>
            </w:r>
          </w:p>
        </w:tc>
        <w:tc>
          <w:tcPr>
            <w:tcW w:w="1540" w:type="dxa"/>
            <w:tcBorders>
              <w:top w:val="nil"/>
              <w:left w:val="nil"/>
              <w:bottom w:val="single" w:sz="4" w:space="0" w:color="auto"/>
              <w:right w:val="single" w:sz="4" w:space="0" w:color="auto"/>
            </w:tcBorders>
            <w:shd w:val="clear" w:color="auto" w:fill="auto"/>
            <w:noWrap/>
            <w:vAlign w:val="bottom"/>
            <w:hideMark/>
            <w:tcPrChange w:id="57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1F0722B" w14:textId="77777777" w:rsidR="00CE5F0D" w:rsidRPr="00A33583" w:rsidRDefault="00CE5F0D">
            <w:pPr>
              <w:jc w:val="center"/>
            </w:pPr>
            <w:r w:rsidRPr="00A33583">
              <w:t>35.6</w:t>
            </w:r>
          </w:p>
        </w:tc>
        <w:tc>
          <w:tcPr>
            <w:tcW w:w="1540" w:type="dxa"/>
            <w:tcBorders>
              <w:top w:val="nil"/>
              <w:left w:val="nil"/>
              <w:bottom w:val="single" w:sz="4" w:space="0" w:color="auto"/>
              <w:right w:val="single" w:sz="4" w:space="0" w:color="auto"/>
            </w:tcBorders>
            <w:shd w:val="clear" w:color="auto" w:fill="auto"/>
            <w:noWrap/>
            <w:vAlign w:val="bottom"/>
            <w:hideMark/>
            <w:tcPrChange w:id="57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0587C98" w14:textId="77777777" w:rsidR="00CE5F0D" w:rsidRPr="00A33583" w:rsidRDefault="00CE5F0D">
            <w:pPr>
              <w:jc w:val="center"/>
            </w:pPr>
            <w:r w:rsidRPr="00A33583">
              <w:t>29,499</w:t>
            </w:r>
          </w:p>
        </w:tc>
        <w:tc>
          <w:tcPr>
            <w:tcW w:w="400" w:type="dxa"/>
            <w:tcBorders>
              <w:top w:val="nil"/>
              <w:left w:val="nil"/>
              <w:bottom w:val="nil"/>
              <w:right w:val="nil"/>
            </w:tcBorders>
            <w:shd w:val="clear" w:color="auto" w:fill="auto"/>
            <w:noWrap/>
            <w:vAlign w:val="bottom"/>
            <w:hideMark/>
            <w:tcPrChange w:id="574" w:author="Short, Daniel L" w:date="2017-12-08T07:13:00Z">
              <w:tcPr>
                <w:tcW w:w="400" w:type="dxa"/>
                <w:tcBorders>
                  <w:top w:val="nil"/>
                  <w:left w:val="nil"/>
                  <w:bottom w:val="nil"/>
                  <w:right w:val="nil"/>
                </w:tcBorders>
                <w:shd w:val="clear" w:color="auto" w:fill="auto"/>
                <w:noWrap/>
                <w:vAlign w:val="bottom"/>
                <w:hideMark/>
              </w:tcPr>
            </w:tcPrChange>
          </w:tcPr>
          <w:p w14:paraId="5DB083B3"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7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B94881" w14:textId="77777777" w:rsidR="00CE5F0D" w:rsidRPr="00A33583" w:rsidRDefault="00CE5F0D">
            <w:pPr>
              <w:jc w:val="center"/>
            </w:pPr>
            <w:r w:rsidRPr="00A33583">
              <w:t>29.0</w:t>
            </w:r>
          </w:p>
        </w:tc>
        <w:tc>
          <w:tcPr>
            <w:tcW w:w="1540" w:type="dxa"/>
            <w:tcBorders>
              <w:top w:val="nil"/>
              <w:left w:val="nil"/>
              <w:bottom w:val="single" w:sz="4" w:space="0" w:color="auto"/>
              <w:right w:val="single" w:sz="4" w:space="0" w:color="auto"/>
            </w:tcBorders>
            <w:shd w:val="clear" w:color="auto" w:fill="auto"/>
            <w:noWrap/>
            <w:vAlign w:val="bottom"/>
            <w:hideMark/>
            <w:tcPrChange w:id="57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A1F6EAD" w14:textId="77777777" w:rsidR="00CE5F0D" w:rsidRPr="00A33583" w:rsidRDefault="00CE5F0D">
            <w:pPr>
              <w:jc w:val="center"/>
            </w:pPr>
            <w:r w:rsidRPr="00A33583">
              <w:t>84.2</w:t>
            </w:r>
          </w:p>
        </w:tc>
        <w:tc>
          <w:tcPr>
            <w:tcW w:w="1540" w:type="dxa"/>
            <w:tcBorders>
              <w:top w:val="nil"/>
              <w:left w:val="nil"/>
              <w:bottom w:val="single" w:sz="4" w:space="0" w:color="auto"/>
              <w:right w:val="single" w:sz="4" w:space="0" w:color="auto"/>
            </w:tcBorders>
            <w:shd w:val="clear" w:color="auto" w:fill="auto"/>
            <w:noWrap/>
            <w:vAlign w:val="bottom"/>
            <w:hideMark/>
            <w:tcPrChange w:id="57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2E5DFAE" w14:textId="77777777" w:rsidR="00CE5F0D" w:rsidRPr="00A33583" w:rsidRDefault="00CE5F0D">
            <w:pPr>
              <w:jc w:val="center"/>
            </w:pPr>
            <w:r w:rsidRPr="00A33583">
              <w:t>8,408</w:t>
            </w:r>
          </w:p>
        </w:tc>
      </w:tr>
      <w:tr w:rsidR="00CE5F0D" w:rsidRPr="00A33583" w14:paraId="67209801" w14:textId="77777777" w:rsidTr="00443EC0">
        <w:trPr>
          <w:trHeight w:val="300"/>
          <w:tblHeader/>
          <w:trPrChange w:id="57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7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4C8DBE" w14:textId="77777777" w:rsidR="00CE5F0D" w:rsidRPr="00A33583" w:rsidRDefault="00CE5F0D">
            <w:pPr>
              <w:jc w:val="center"/>
            </w:pPr>
            <w:r w:rsidRPr="00A33583">
              <w:t>2.5</w:t>
            </w:r>
          </w:p>
        </w:tc>
        <w:tc>
          <w:tcPr>
            <w:tcW w:w="1540" w:type="dxa"/>
            <w:tcBorders>
              <w:top w:val="nil"/>
              <w:left w:val="nil"/>
              <w:bottom w:val="single" w:sz="4" w:space="0" w:color="auto"/>
              <w:right w:val="single" w:sz="4" w:space="0" w:color="auto"/>
            </w:tcBorders>
            <w:shd w:val="clear" w:color="auto" w:fill="auto"/>
            <w:noWrap/>
            <w:vAlign w:val="bottom"/>
            <w:hideMark/>
            <w:tcPrChange w:id="58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5E68D83" w14:textId="77777777" w:rsidR="00CE5F0D" w:rsidRPr="00A33583" w:rsidRDefault="00CE5F0D">
            <w:pPr>
              <w:jc w:val="center"/>
            </w:pPr>
            <w:r w:rsidRPr="00A33583">
              <w:t>36.5</w:t>
            </w:r>
          </w:p>
        </w:tc>
        <w:tc>
          <w:tcPr>
            <w:tcW w:w="1540" w:type="dxa"/>
            <w:tcBorders>
              <w:top w:val="nil"/>
              <w:left w:val="nil"/>
              <w:bottom w:val="single" w:sz="4" w:space="0" w:color="auto"/>
              <w:right w:val="single" w:sz="4" w:space="0" w:color="auto"/>
            </w:tcBorders>
            <w:shd w:val="clear" w:color="auto" w:fill="auto"/>
            <w:noWrap/>
            <w:vAlign w:val="bottom"/>
            <w:hideMark/>
            <w:tcPrChange w:id="58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8CFAC1D" w14:textId="77777777" w:rsidR="00CE5F0D" w:rsidRPr="00A33583" w:rsidRDefault="00CE5F0D">
            <w:pPr>
              <w:jc w:val="center"/>
            </w:pPr>
            <w:r w:rsidRPr="00A33583">
              <w:t>28,766</w:t>
            </w:r>
          </w:p>
        </w:tc>
        <w:tc>
          <w:tcPr>
            <w:tcW w:w="400" w:type="dxa"/>
            <w:tcBorders>
              <w:top w:val="nil"/>
              <w:left w:val="nil"/>
              <w:bottom w:val="nil"/>
              <w:right w:val="nil"/>
            </w:tcBorders>
            <w:shd w:val="clear" w:color="auto" w:fill="auto"/>
            <w:noWrap/>
            <w:vAlign w:val="bottom"/>
            <w:hideMark/>
            <w:tcPrChange w:id="582" w:author="Short, Daniel L" w:date="2017-12-08T07:13:00Z">
              <w:tcPr>
                <w:tcW w:w="400" w:type="dxa"/>
                <w:tcBorders>
                  <w:top w:val="nil"/>
                  <w:left w:val="nil"/>
                  <w:bottom w:val="nil"/>
                  <w:right w:val="nil"/>
                </w:tcBorders>
                <w:shd w:val="clear" w:color="auto" w:fill="auto"/>
                <w:noWrap/>
                <w:vAlign w:val="bottom"/>
                <w:hideMark/>
              </w:tcPr>
            </w:tcPrChange>
          </w:tcPr>
          <w:p w14:paraId="720A9FFC"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8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A88361" w14:textId="77777777" w:rsidR="00CE5F0D" w:rsidRPr="00A33583" w:rsidRDefault="00CE5F0D">
            <w:pPr>
              <w:jc w:val="center"/>
            </w:pPr>
            <w:r w:rsidRPr="00A33583">
              <w:t>29.5</w:t>
            </w:r>
          </w:p>
        </w:tc>
        <w:tc>
          <w:tcPr>
            <w:tcW w:w="1540" w:type="dxa"/>
            <w:tcBorders>
              <w:top w:val="nil"/>
              <w:left w:val="nil"/>
              <w:bottom w:val="single" w:sz="4" w:space="0" w:color="auto"/>
              <w:right w:val="single" w:sz="4" w:space="0" w:color="auto"/>
            </w:tcBorders>
            <w:shd w:val="clear" w:color="auto" w:fill="auto"/>
            <w:noWrap/>
            <w:vAlign w:val="bottom"/>
            <w:hideMark/>
            <w:tcPrChange w:id="58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7C4EB65" w14:textId="77777777" w:rsidR="00CE5F0D" w:rsidRPr="00A33583" w:rsidRDefault="00CE5F0D">
            <w:pPr>
              <w:jc w:val="center"/>
            </w:pPr>
            <w:r w:rsidRPr="00A33583">
              <w:t>85.1</w:t>
            </w:r>
          </w:p>
        </w:tc>
        <w:tc>
          <w:tcPr>
            <w:tcW w:w="1540" w:type="dxa"/>
            <w:tcBorders>
              <w:top w:val="nil"/>
              <w:left w:val="nil"/>
              <w:bottom w:val="single" w:sz="4" w:space="0" w:color="auto"/>
              <w:right w:val="single" w:sz="4" w:space="0" w:color="auto"/>
            </w:tcBorders>
            <w:shd w:val="clear" w:color="auto" w:fill="auto"/>
            <w:noWrap/>
            <w:vAlign w:val="bottom"/>
            <w:hideMark/>
            <w:tcPrChange w:id="58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8873C49" w14:textId="77777777" w:rsidR="00CE5F0D" w:rsidRPr="00A33583" w:rsidRDefault="00CE5F0D">
            <w:pPr>
              <w:jc w:val="center"/>
            </w:pPr>
            <w:r w:rsidRPr="00A33583">
              <w:t>8,230</w:t>
            </w:r>
          </w:p>
        </w:tc>
      </w:tr>
      <w:tr w:rsidR="00CE5F0D" w:rsidRPr="00A33583" w14:paraId="4A5EB3D6" w14:textId="77777777" w:rsidTr="00443EC0">
        <w:trPr>
          <w:trHeight w:val="300"/>
          <w:tblHeader/>
          <w:trPrChange w:id="58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8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74563F" w14:textId="77777777" w:rsidR="00CE5F0D" w:rsidRPr="00A33583" w:rsidRDefault="00CE5F0D">
            <w:pPr>
              <w:jc w:val="center"/>
            </w:pPr>
            <w:r w:rsidRPr="00A33583">
              <w:t>3.0</w:t>
            </w:r>
          </w:p>
        </w:tc>
        <w:tc>
          <w:tcPr>
            <w:tcW w:w="1540" w:type="dxa"/>
            <w:tcBorders>
              <w:top w:val="nil"/>
              <w:left w:val="nil"/>
              <w:bottom w:val="single" w:sz="4" w:space="0" w:color="auto"/>
              <w:right w:val="single" w:sz="4" w:space="0" w:color="auto"/>
            </w:tcBorders>
            <w:shd w:val="clear" w:color="auto" w:fill="auto"/>
            <w:noWrap/>
            <w:vAlign w:val="bottom"/>
            <w:hideMark/>
            <w:tcPrChange w:id="58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21DA0B4" w14:textId="77777777" w:rsidR="00CE5F0D" w:rsidRPr="00A33583" w:rsidRDefault="00CE5F0D">
            <w:pPr>
              <w:jc w:val="center"/>
            </w:pPr>
            <w:r w:rsidRPr="00A33583">
              <w:t>37.4</w:t>
            </w:r>
          </w:p>
        </w:tc>
        <w:tc>
          <w:tcPr>
            <w:tcW w:w="1540" w:type="dxa"/>
            <w:tcBorders>
              <w:top w:val="nil"/>
              <w:left w:val="nil"/>
              <w:bottom w:val="single" w:sz="4" w:space="0" w:color="auto"/>
              <w:right w:val="single" w:sz="4" w:space="0" w:color="auto"/>
            </w:tcBorders>
            <w:shd w:val="clear" w:color="auto" w:fill="auto"/>
            <w:noWrap/>
            <w:vAlign w:val="bottom"/>
            <w:hideMark/>
            <w:tcPrChange w:id="58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5AAEFDB" w14:textId="77777777" w:rsidR="00CE5F0D" w:rsidRPr="00A33583" w:rsidRDefault="00CE5F0D">
            <w:pPr>
              <w:jc w:val="center"/>
            </w:pPr>
            <w:r w:rsidRPr="00A33583">
              <w:t>28,053</w:t>
            </w:r>
          </w:p>
        </w:tc>
        <w:tc>
          <w:tcPr>
            <w:tcW w:w="400" w:type="dxa"/>
            <w:tcBorders>
              <w:top w:val="nil"/>
              <w:left w:val="nil"/>
              <w:bottom w:val="nil"/>
              <w:right w:val="nil"/>
            </w:tcBorders>
            <w:shd w:val="clear" w:color="auto" w:fill="auto"/>
            <w:noWrap/>
            <w:vAlign w:val="bottom"/>
            <w:hideMark/>
            <w:tcPrChange w:id="590" w:author="Short, Daniel L" w:date="2017-12-08T07:13:00Z">
              <w:tcPr>
                <w:tcW w:w="400" w:type="dxa"/>
                <w:tcBorders>
                  <w:top w:val="nil"/>
                  <w:left w:val="nil"/>
                  <w:bottom w:val="nil"/>
                  <w:right w:val="nil"/>
                </w:tcBorders>
                <w:shd w:val="clear" w:color="auto" w:fill="auto"/>
                <w:noWrap/>
                <w:vAlign w:val="bottom"/>
                <w:hideMark/>
              </w:tcPr>
            </w:tcPrChange>
          </w:tcPr>
          <w:p w14:paraId="19C095EE"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9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44781F" w14:textId="77777777" w:rsidR="00CE5F0D" w:rsidRPr="00A33583" w:rsidRDefault="00CE5F0D">
            <w:pPr>
              <w:jc w:val="center"/>
            </w:pPr>
            <w:r w:rsidRPr="00A33583">
              <w:t>30.0</w:t>
            </w:r>
          </w:p>
        </w:tc>
        <w:tc>
          <w:tcPr>
            <w:tcW w:w="1540" w:type="dxa"/>
            <w:tcBorders>
              <w:top w:val="nil"/>
              <w:left w:val="nil"/>
              <w:bottom w:val="single" w:sz="4" w:space="0" w:color="auto"/>
              <w:right w:val="single" w:sz="4" w:space="0" w:color="auto"/>
            </w:tcBorders>
            <w:shd w:val="clear" w:color="auto" w:fill="auto"/>
            <w:noWrap/>
            <w:vAlign w:val="bottom"/>
            <w:hideMark/>
            <w:tcPrChange w:id="59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9C0FAA1" w14:textId="77777777" w:rsidR="00CE5F0D" w:rsidRPr="00A33583" w:rsidRDefault="00CE5F0D">
            <w:pPr>
              <w:jc w:val="center"/>
            </w:pPr>
            <w:r w:rsidRPr="00A33583">
              <w:t>86.0</w:t>
            </w:r>
          </w:p>
        </w:tc>
        <w:tc>
          <w:tcPr>
            <w:tcW w:w="1540" w:type="dxa"/>
            <w:tcBorders>
              <w:top w:val="nil"/>
              <w:left w:val="nil"/>
              <w:bottom w:val="single" w:sz="4" w:space="0" w:color="auto"/>
              <w:right w:val="single" w:sz="4" w:space="0" w:color="auto"/>
            </w:tcBorders>
            <w:shd w:val="clear" w:color="auto" w:fill="auto"/>
            <w:noWrap/>
            <w:vAlign w:val="bottom"/>
            <w:hideMark/>
            <w:tcPrChange w:id="59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B5BC343" w14:textId="77777777" w:rsidR="00CE5F0D" w:rsidRPr="00A33583" w:rsidRDefault="00CE5F0D">
            <w:pPr>
              <w:jc w:val="center"/>
            </w:pPr>
            <w:r w:rsidRPr="00A33583">
              <w:t>8,057</w:t>
            </w:r>
          </w:p>
        </w:tc>
      </w:tr>
      <w:tr w:rsidR="00CE5F0D" w:rsidRPr="00A33583" w14:paraId="7235A356" w14:textId="77777777" w:rsidTr="00443EC0">
        <w:trPr>
          <w:trHeight w:val="300"/>
          <w:tblHeader/>
          <w:trPrChange w:id="59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9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25F20F" w14:textId="77777777" w:rsidR="00CE5F0D" w:rsidRPr="00A33583" w:rsidRDefault="00CE5F0D">
            <w:pPr>
              <w:jc w:val="center"/>
            </w:pPr>
            <w:r w:rsidRPr="00A33583">
              <w:t>3.5</w:t>
            </w:r>
          </w:p>
        </w:tc>
        <w:tc>
          <w:tcPr>
            <w:tcW w:w="1540" w:type="dxa"/>
            <w:tcBorders>
              <w:top w:val="nil"/>
              <w:left w:val="nil"/>
              <w:bottom w:val="single" w:sz="4" w:space="0" w:color="auto"/>
              <w:right w:val="single" w:sz="4" w:space="0" w:color="auto"/>
            </w:tcBorders>
            <w:shd w:val="clear" w:color="auto" w:fill="auto"/>
            <w:noWrap/>
            <w:vAlign w:val="bottom"/>
            <w:hideMark/>
            <w:tcPrChange w:id="59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0C3F0B6" w14:textId="77777777" w:rsidR="00CE5F0D" w:rsidRPr="00A33583" w:rsidRDefault="00CE5F0D">
            <w:pPr>
              <w:jc w:val="center"/>
            </w:pPr>
            <w:r w:rsidRPr="00A33583">
              <w:t>38.3</w:t>
            </w:r>
          </w:p>
        </w:tc>
        <w:tc>
          <w:tcPr>
            <w:tcW w:w="1540" w:type="dxa"/>
            <w:tcBorders>
              <w:top w:val="nil"/>
              <w:left w:val="nil"/>
              <w:bottom w:val="single" w:sz="4" w:space="0" w:color="auto"/>
              <w:right w:val="single" w:sz="4" w:space="0" w:color="auto"/>
            </w:tcBorders>
            <w:shd w:val="clear" w:color="auto" w:fill="auto"/>
            <w:noWrap/>
            <w:vAlign w:val="bottom"/>
            <w:hideMark/>
            <w:tcPrChange w:id="59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7F61FA0" w14:textId="77777777" w:rsidR="00CE5F0D" w:rsidRPr="00A33583" w:rsidRDefault="00CE5F0D">
            <w:pPr>
              <w:jc w:val="center"/>
            </w:pPr>
            <w:r w:rsidRPr="00A33583">
              <w:t>27,360</w:t>
            </w:r>
          </w:p>
        </w:tc>
        <w:tc>
          <w:tcPr>
            <w:tcW w:w="400" w:type="dxa"/>
            <w:tcBorders>
              <w:top w:val="nil"/>
              <w:left w:val="nil"/>
              <w:bottom w:val="nil"/>
              <w:right w:val="nil"/>
            </w:tcBorders>
            <w:shd w:val="clear" w:color="auto" w:fill="auto"/>
            <w:noWrap/>
            <w:vAlign w:val="bottom"/>
            <w:hideMark/>
            <w:tcPrChange w:id="598" w:author="Short, Daniel L" w:date="2017-12-08T07:13:00Z">
              <w:tcPr>
                <w:tcW w:w="400" w:type="dxa"/>
                <w:tcBorders>
                  <w:top w:val="nil"/>
                  <w:left w:val="nil"/>
                  <w:bottom w:val="nil"/>
                  <w:right w:val="nil"/>
                </w:tcBorders>
                <w:shd w:val="clear" w:color="auto" w:fill="auto"/>
                <w:noWrap/>
                <w:vAlign w:val="bottom"/>
                <w:hideMark/>
              </w:tcPr>
            </w:tcPrChange>
          </w:tcPr>
          <w:p w14:paraId="38282F18"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59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A3755F" w14:textId="77777777" w:rsidR="00CE5F0D" w:rsidRPr="00A33583" w:rsidRDefault="00CE5F0D">
            <w:pPr>
              <w:jc w:val="center"/>
            </w:pPr>
            <w:r w:rsidRPr="00A33583">
              <w:t>30.5</w:t>
            </w:r>
          </w:p>
        </w:tc>
        <w:tc>
          <w:tcPr>
            <w:tcW w:w="1540" w:type="dxa"/>
            <w:tcBorders>
              <w:top w:val="nil"/>
              <w:left w:val="nil"/>
              <w:bottom w:val="single" w:sz="4" w:space="0" w:color="auto"/>
              <w:right w:val="single" w:sz="4" w:space="0" w:color="auto"/>
            </w:tcBorders>
            <w:shd w:val="clear" w:color="auto" w:fill="auto"/>
            <w:noWrap/>
            <w:vAlign w:val="bottom"/>
            <w:hideMark/>
            <w:tcPrChange w:id="60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1DAAC8F" w14:textId="77777777" w:rsidR="00CE5F0D" w:rsidRPr="00A33583" w:rsidRDefault="00CE5F0D">
            <w:pPr>
              <w:jc w:val="center"/>
            </w:pPr>
            <w:r w:rsidRPr="00A33583">
              <w:t>86.9</w:t>
            </w:r>
          </w:p>
        </w:tc>
        <w:tc>
          <w:tcPr>
            <w:tcW w:w="1540" w:type="dxa"/>
            <w:tcBorders>
              <w:top w:val="nil"/>
              <w:left w:val="nil"/>
              <w:bottom w:val="single" w:sz="4" w:space="0" w:color="auto"/>
              <w:right w:val="single" w:sz="4" w:space="0" w:color="auto"/>
            </w:tcBorders>
            <w:shd w:val="clear" w:color="auto" w:fill="auto"/>
            <w:noWrap/>
            <w:vAlign w:val="bottom"/>
            <w:hideMark/>
            <w:tcPrChange w:id="60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D1AA4EB" w14:textId="77777777" w:rsidR="00CE5F0D" w:rsidRPr="00A33583" w:rsidRDefault="00CE5F0D">
            <w:pPr>
              <w:jc w:val="center"/>
            </w:pPr>
            <w:r w:rsidRPr="00A33583">
              <w:t>7,887</w:t>
            </w:r>
          </w:p>
        </w:tc>
      </w:tr>
      <w:tr w:rsidR="00CE5F0D" w:rsidRPr="00A33583" w14:paraId="18F86A78" w14:textId="77777777" w:rsidTr="00443EC0">
        <w:trPr>
          <w:trHeight w:val="300"/>
          <w:tblHeader/>
          <w:trPrChange w:id="60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0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C7FD87" w14:textId="77777777" w:rsidR="00CE5F0D" w:rsidRPr="00A33583" w:rsidRDefault="00CE5F0D">
            <w:pPr>
              <w:jc w:val="center"/>
            </w:pPr>
            <w:r w:rsidRPr="00A33583">
              <w:t>4.0</w:t>
            </w:r>
          </w:p>
        </w:tc>
        <w:tc>
          <w:tcPr>
            <w:tcW w:w="1540" w:type="dxa"/>
            <w:tcBorders>
              <w:top w:val="nil"/>
              <w:left w:val="nil"/>
              <w:bottom w:val="single" w:sz="4" w:space="0" w:color="auto"/>
              <w:right w:val="single" w:sz="4" w:space="0" w:color="auto"/>
            </w:tcBorders>
            <w:shd w:val="clear" w:color="auto" w:fill="auto"/>
            <w:noWrap/>
            <w:vAlign w:val="bottom"/>
            <w:hideMark/>
            <w:tcPrChange w:id="60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955CB15" w14:textId="77777777" w:rsidR="00CE5F0D" w:rsidRPr="00A33583" w:rsidRDefault="00CE5F0D">
            <w:pPr>
              <w:jc w:val="center"/>
            </w:pPr>
            <w:r w:rsidRPr="00A33583">
              <w:t>39.2</w:t>
            </w:r>
          </w:p>
        </w:tc>
        <w:tc>
          <w:tcPr>
            <w:tcW w:w="1540" w:type="dxa"/>
            <w:tcBorders>
              <w:top w:val="nil"/>
              <w:left w:val="nil"/>
              <w:bottom w:val="single" w:sz="4" w:space="0" w:color="auto"/>
              <w:right w:val="single" w:sz="4" w:space="0" w:color="auto"/>
            </w:tcBorders>
            <w:shd w:val="clear" w:color="auto" w:fill="auto"/>
            <w:noWrap/>
            <w:vAlign w:val="bottom"/>
            <w:hideMark/>
            <w:tcPrChange w:id="60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B5CB074" w14:textId="77777777" w:rsidR="00CE5F0D" w:rsidRPr="00A33583" w:rsidRDefault="00CE5F0D">
            <w:pPr>
              <w:jc w:val="center"/>
            </w:pPr>
            <w:r w:rsidRPr="00A33583">
              <w:t>26,686</w:t>
            </w:r>
          </w:p>
        </w:tc>
        <w:tc>
          <w:tcPr>
            <w:tcW w:w="400" w:type="dxa"/>
            <w:tcBorders>
              <w:top w:val="nil"/>
              <w:left w:val="nil"/>
              <w:bottom w:val="nil"/>
              <w:right w:val="nil"/>
            </w:tcBorders>
            <w:shd w:val="clear" w:color="auto" w:fill="auto"/>
            <w:noWrap/>
            <w:vAlign w:val="bottom"/>
            <w:hideMark/>
            <w:tcPrChange w:id="606" w:author="Short, Daniel L" w:date="2017-12-08T07:13:00Z">
              <w:tcPr>
                <w:tcW w:w="400" w:type="dxa"/>
                <w:tcBorders>
                  <w:top w:val="nil"/>
                  <w:left w:val="nil"/>
                  <w:bottom w:val="nil"/>
                  <w:right w:val="nil"/>
                </w:tcBorders>
                <w:shd w:val="clear" w:color="auto" w:fill="auto"/>
                <w:noWrap/>
                <w:vAlign w:val="bottom"/>
                <w:hideMark/>
              </w:tcPr>
            </w:tcPrChange>
          </w:tcPr>
          <w:p w14:paraId="0DEA4B74"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0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05D5789" w14:textId="77777777" w:rsidR="00CE5F0D" w:rsidRPr="00A33583" w:rsidRDefault="00CE5F0D">
            <w:pPr>
              <w:jc w:val="center"/>
            </w:pPr>
            <w:r w:rsidRPr="00A33583">
              <w:t>31.0</w:t>
            </w:r>
          </w:p>
        </w:tc>
        <w:tc>
          <w:tcPr>
            <w:tcW w:w="1540" w:type="dxa"/>
            <w:tcBorders>
              <w:top w:val="nil"/>
              <w:left w:val="nil"/>
              <w:bottom w:val="single" w:sz="4" w:space="0" w:color="auto"/>
              <w:right w:val="single" w:sz="4" w:space="0" w:color="auto"/>
            </w:tcBorders>
            <w:shd w:val="clear" w:color="auto" w:fill="auto"/>
            <w:noWrap/>
            <w:vAlign w:val="bottom"/>
            <w:hideMark/>
            <w:tcPrChange w:id="60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7F41E07" w14:textId="77777777" w:rsidR="00CE5F0D" w:rsidRPr="00A33583" w:rsidRDefault="00CE5F0D">
            <w:pPr>
              <w:jc w:val="center"/>
            </w:pPr>
            <w:r w:rsidRPr="00A33583">
              <w:t>87.8</w:t>
            </w:r>
          </w:p>
        </w:tc>
        <w:tc>
          <w:tcPr>
            <w:tcW w:w="1540" w:type="dxa"/>
            <w:tcBorders>
              <w:top w:val="nil"/>
              <w:left w:val="nil"/>
              <w:bottom w:val="single" w:sz="4" w:space="0" w:color="auto"/>
              <w:right w:val="single" w:sz="4" w:space="0" w:color="auto"/>
            </w:tcBorders>
            <w:shd w:val="clear" w:color="auto" w:fill="auto"/>
            <w:noWrap/>
            <w:vAlign w:val="bottom"/>
            <w:hideMark/>
            <w:tcPrChange w:id="60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B30C4BC" w14:textId="77777777" w:rsidR="00CE5F0D" w:rsidRPr="00A33583" w:rsidRDefault="00CE5F0D">
            <w:pPr>
              <w:jc w:val="center"/>
            </w:pPr>
            <w:r w:rsidRPr="00A33583">
              <w:t>7,722</w:t>
            </w:r>
          </w:p>
        </w:tc>
      </w:tr>
      <w:tr w:rsidR="00CE5F0D" w:rsidRPr="00A33583" w14:paraId="686ED81C" w14:textId="77777777" w:rsidTr="00443EC0">
        <w:trPr>
          <w:trHeight w:val="300"/>
          <w:tblHeader/>
          <w:trPrChange w:id="610"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1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192EFA" w14:textId="77777777" w:rsidR="00CE5F0D" w:rsidRPr="00A33583" w:rsidRDefault="00CE5F0D">
            <w:pPr>
              <w:jc w:val="center"/>
            </w:pPr>
            <w:r w:rsidRPr="00A33583">
              <w:t>4.5</w:t>
            </w:r>
          </w:p>
        </w:tc>
        <w:tc>
          <w:tcPr>
            <w:tcW w:w="1540" w:type="dxa"/>
            <w:tcBorders>
              <w:top w:val="nil"/>
              <w:left w:val="nil"/>
              <w:bottom w:val="single" w:sz="4" w:space="0" w:color="auto"/>
              <w:right w:val="single" w:sz="4" w:space="0" w:color="auto"/>
            </w:tcBorders>
            <w:shd w:val="clear" w:color="auto" w:fill="auto"/>
            <w:noWrap/>
            <w:vAlign w:val="bottom"/>
            <w:hideMark/>
            <w:tcPrChange w:id="61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A2BD4D6" w14:textId="77777777" w:rsidR="00CE5F0D" w:rsidRPr="00A33583" w:rsidRDefault="00CE5F0D">
            <w:pPr>
              <w:jc w:val="center"/>
            </w:pPr>
            <w:r w:rsidRPr="00A33583">
              <w:t>40.1</w:t>
            </w:r>
          </w:p>
        </w:tc>
        <w:tc>
          <w:tcPr>
            <w:tcW w:w="1540" w:type="dxa"/>
            <w:tcBorders>
              <w:top w:val="nil"/>
              <w:left w:val="nil"/>
              <w:bottom w:val="single" w:sz="4" w:space="0" w:color="auto"/>
              <w:right w:val="single" w:sz="4" w:space="0" w:color="auto"/>
            </w:tcBorders>
            <w:shd w:val="clear" w:color="auto" w:fill="auto"/>
            <w:noWrap/>
            <w:vAlign w:val="bottom"/>
            <w:hideMark/>
            <w:tcPrChange w:id="61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E90C912" w14:textId="77777777" w:rsidR="00CE5F0D" w:rsidRPr="00A33583" w:rsidRDefault="00CE5F0D">
            <w:pPr>
              <w:jc w:val="center"/>
            </w:pPr>
            <w:r w:rsidRPr="00A33583">
              <w:t>26,031</w:t>
            </w:r>
          </w:p>
        </w:tc>
        <w:tc>
          <w:tcPr>
            <w:tcW w:w="400" w:type="dxa"/>
            <w:tcBorders>
              <w:top w:val="nil"/>
              <w:left w:val="nil"/>
              <w:bottom w:val="nil"/>
              <w:right w:val="nil"/>
            </w:tcBorders>
            <w:shd w:val="clear" w:color="auto" w:fill="auto"/>
            <w:noWrap/>
            <w:vAlign w:val="bottom"/>
            <w:hideMark/>
            <w:tcPrChange w:id="614" w:author="Short, Daniel L" w:date="2017-12-08T07:13:00Z">
              <w:tcPr>
                <w:tcW w:w="400" w:type="dxa"/>
                <w:tcBorders>
                  <w:top w:val="nil"/>
                  <w:left w:val="nil"/>
                  <w:bottom w:val="nil"/>
                  <w:right w:val="nil"/>
                </w:tcBorders>
                <w:shd w:val="clear" w:color="auto" w:fill="auto"/>
                <w:noWrap/>
                <w:vAlign w:val="bottom"/>
                <w:hideMark/>
              </w:tcPr>
            </w:tcPrChange>
          </w:tcPr>
          <w:p w14:paraId="337E7B46"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1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4C0E10" w14:textId="77777777" w:rsidR="00CE5F0D" w:rsidRPr="00A33583" w:rsidRDefault="00CE5F0D">
            <w:pPr>
              <w:jc w:val="center"/>
            </w:pPr>
            <w:r w:rsidRPr="00A33583">
              <w:t>31.5</w:t>
            </w:r>
          </w:p>
        </w:tc>
        <w:tc>
          <w:tcPr>
            <w:tcW w:w="1540" w:type="dxa"/>
            <w:tcBorders>
              <w:top w:val="nil"/>
              <w:left w:val="nil"/>
              <w:bottom w:val="single" w:sz="4" w:space="0" w:color="auto"/>
              <w:right w:val="single" w:sz="4" w:space="0" w:color="auto"/>
            </w:tcBorders>
            <w:shd w:val="clear" w:color="auto" w:fill="auto"/>
            <w:noWrap/>
            <w:vAlign w:val="bottom"/>
            <w:hideMark/>
            <w:tcPrChange w:id="61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EC44949" w14:textId="77777777" w:rsidR="00CE5F0D" w:rsidRPr="00A33583" w:rsidRDefault="00CE5F0D">
            <w:pPr>
              <w:jc w:val="center"/>
            </w:pPr>
            <w:r w:rsidRPr="00A33583">
              <w:t>88.7</w:t>
            </w:r>
          </w:p>
        </w:tc>
        <w:tc>
          <w:tcPr>
            <w:tcW w:w="1540" w:type="dxa"/>
            <w:tcBorders>
              <w:top w:val="nil"/>
              <w:left w:val="nil"/>
              <w:bottom w:val="single" w:sz="4" w:space="0" w:color="auto"/>
              <w:right w:val="single" w:sz="4" w:space="0" w:color="auto"/>
            </w:tcBorders>
            <w:shd w:val="clear" w:color="auto" w:fill="auto"/>
            <w:noWrap/>
            <w:vAlign w:val="bottom"/>
            <w:hideMark/>
            <w:tcPrChange w:id="61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B3C6EAE" w14:textId="77777777" w:rsidR="00CE5F0D" w:rsidRPr="00A33583" w:rsidRDefault="00CE5F0D">
            <w:pPr>
              <w:jc w:val="center"/>
            </w:pPr>
            <w:r w:rsidRPr="00A33583">
              <w:t>7,560</w:t>
            </w:r>
          </w:p>
        </w:tc>
      </w:tr>
      <w:tr w:rsidR="00CE5F0D" w:rsidRPr="00A33583" w14:paraId="17EB9365" w14:textId="77777777" w:rsidTr="00443EC0">
        <w:trPr>
          <w:trHeight w:val="300"/>
          <w:tblHeader/>
          <w:trPrChange w:id="61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1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F658E46" w14:textId="77777777" w:rsidR="00CE5F0D" w:rsidRPr="00A33583" w:rsidRDefault="00CE5F0D">
            <w:pPr>
              <w:jc w:val="center"/>
            </w:pPr>
            <w:r w:rsidRPr="00A33583">
              <w:t>5.0</w:t>
            </w:r>
          </w:p>
        </w:tc>
        <w:tc>
          <w:tcPr>
            <w:tcW w:w="1540" w:type="dxa"/>
            <w:tcBorders>
              <w:top w:val="nil"/>
              <w:left w:val="nil"/>
              <w:bottom w:val="single" w:sz="4" w:space="0" w:color="auto"/>
              <w:right w:val="single" w:sz="4" w:space="0" w:color="auto"/>
            </w:tcBorders>
            <w:shd w:val="clear" w:color="auto" w:fill="auto"/>
            <w:noWrap/>
            <w:vAlign w:val="bottom"/>
            <w:hideMark/>
            <w:tcPrChange w:id="62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610070B" w14:textId="77777777" w:rsidR="00CE5F0D" w:rsidRPr="00A33583" w:rsidRDefault="00CE5F0D">
            <w:pPr>
              <w:jc w:val="center"/>
            </w:pPr>
            <w:r w:rsidRPr="00A33583">
              <w:t>41.0</w:t>
            </w:r>
          </w:p>
        </w:tc>
        <w:tc>
          <w:tcPr>
            <w:tcW w:w="1540" w:type="dxa"/>
            <w:tcBorders>
              <w:top w:val="nil"/>
              <w:left w:val="nil"/>
              <w:bottom w:val="single" w:sz="4" w:space="0" w:color="auto"/>
              <w:right w:val="single" w:sz="4" w:space="0" w:color="auto"/>
            </w:tcBorders>
            <w:shd w:val="clear" w:color="auto" w:fill="auto"/>
            <w:noWrap/>
            <w:vAlign w:val="bottom"/>
            <w:hideMark/>
            <w:tcPrChange w:id="62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FEB1553" w14:textId="77777777" w:rsidR="00CE5F0D" w:rsidRPr="00A33583" w:rsidRDefault="00CE5F0D">
            <w:pPr>
              <w:jc w:val="center"/>
            </w:pPr>
            <w:r w:rsidRPr="00A33583">
              <w:t>25,393</w:t>
            </w:r>
          </w:p>
        </w:tc>
        <w:tc>
          <w:tcPr>
            <w:tcW w:w="400" w:type="dxa"/>
            <w:tcBorders>
              <w:top w:val="nil"/>
              <w:left w:val="nil"/>
              <w:bottom w:val="nil"/>
              <w:right w:val="nil"/>
            </w:tcBorders>
            <w:shd w:val="clear" w:color="auto" w:fill="auto"/>
            <w:noWrap/>
            <w:vAlign w:val="bottom"/>
            <w:hideMark/>
            <w:tcPrChange w:id="622" w:author="Short, Daniel L" w:date="2017-12-08T07:13:00Z">
              <w:tcPr>
                <w:tcW w:w="400" w:type="dxa"/>
                <w:tcBorders>
                  <w:top w:val="nil"/>
                  <w:left w:val="nil"/>
                  <w:bottom w:val="nil"/>
                  <w:right w:val="nil"/>
                </w:tcBorders>
                <w:shd w:val="clear" w:color="auto" w:fill="auto"/>
                <w:noWrap/>
                <w:vAlign w:val="bottom"/>
                <w:hideMark/>
              </w:tcPr>
            </w:tcPrChange>
          </w:tcPr>
          <w:p w14:paraId="589DF362"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2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8ED576" w14:textId="77777777" w:rsidR="00CE5F0D" w:rsidRPr="00A33583" w:rsidRDefault="00CE5F0D">
            <w:pPr>
              <w:jc w:val="center"/>
            </w:pPr>
            <w:r w:rsidRPr="00A33583">
              <w:t>32.0</w:t>
            </w:r>
          </w:p>
        </w:tc>
        <w:tc>
          <w:tcPr>
            <w:tcW w:w="1540" w:type="dxa"/>
            <w:tcBorders>
              <w:top w:val="nil"/>
              <w:left w:val="nil"/>
              <w:bottom w:val="single" w:sz="4" w:space="0" w:color="auto"/>
              <w:right w:val="single" w:sz="4" w:space="0" w:color="auto"/>
            </w:tcBorders>
            <w:shd w:val="clear" w:color="auto" w:fill="auto"/>
            <w:noWrap/>
            <w:vAlign w:val="bottom"/>
            <w:hideMark/>
            <w:tcPrChange w:id="62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89FE810" w14:textId="77777777" w:rsidR="00CE5F0D" w:rsidRPr="00A33583" w:rsidRDefault="00CE5F0D">
            <w:pPr>
              <w:jc w:val="center"/>
            </w:pPr>
            <w:r w:rsidRPr="00A33583">
              <w:t>89.6</w:t>
            </w:r>
          </w:p>
        </w:tc>
        <w:tc>
          <w:tcPr>
            <w:tcW w:w="1540" w:type="dxa"/>
            <w:tcBorders>
              <w:top w:val="nil"/>
              <w:left w:val="nil"/>
              <w:bottom w:val="single" w:sz="4" w:space="0" w:color="auto"/>
              <w:right w:val="single" w:sz="4" w:space="0" w:color="auto"/>
            </w:tcBorders>
            <w:shd w:val="clear" w:color="auto" w:fill="auto"/>
            <w:noWrap/>
            <w:vAlign w:val="bottom"/>
            <w:hideMark/>
            <w:tcPrChange w:id="62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9965945" w14:textId="77777777" w:rsidR="00CE5F0D" w:rsidRPr="00A33583" w:rsidRDefault="00CE5F0D">
            <w:pPr>
              <w:jc w:val="center"/>
            </w:pPr>
            <w:r w:rsidRPr="00A33583">
              <w:t>7,403</w:t>
            </w:r>
          </w:p>
        </w:tc>
      </w:tr>
      <w:tr w:rsidR="00CE5F0D" w:rsidRPr="00A33583" w14:paraId="4ACFD33B" w14:textId="77777777" w:rsidTr="00443EC0">
        <w:trPr>
          <w:trHeight w:val="300"/>
          <w:tblHeader/>
          <w:trPrChange w:id="62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2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824FC0" w14:textId="77777777" w:rsidR="00CE5F0D" w:rsidRPr="00A33583" w:rsidRDefault="00CE5F0D">
            <w:pPr>
              <w:jc w:val="center"/>
            </w:pPr>
            <w:r w:rsidRPr="00A33583">
              <w:t>5.5</w:t>
            </w:r>
          </w:p>
        </w:tc>
        <w:tc>
          <w:tcPr>
            <w:tcW w:w="1540" w:type="dxa"/>
            <w:tcBorders>
              <w:top w:val="nil"/>
              <w:left w:val="nil"/>
              <w:bottom w:val="single" w:sz="4" w:space="0" w:color="auto"/>
              <w:right w:val="single" w:sz="4" w:space="0" w:color="auto"/>
            </w:tcBorders>
            <w:shd w:val="clear" w:color="auto" w:fill="auto"/>
            <w:noWrap/>
            <w:vAlign w:val="bottom"/>
            <w:hideMark/>
            <w:tcPrChange w:id="62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93A4C38" w14:textId="77777777" w:rsidR="00CE5F0D" w:rsidRPr="00A33583" w:rsidRDefault="00CE5F0D">
            <w:pPr>
              <w:jc w:val="center"/>
            </w:pPr>
            <w:r w:rsidRPr="00A33583">
              <w:t>41.9</w:t>
            </w:r>
          </w:p>
        </w:tc>
        <w:tc>
          <w:tcPr>
            <w:tcW w:w="1540" w:type="dxa"/>
            <w:tcBorders>
              <w:top w:val="nil"/>
              <w:left w:val="nil"/>
              <w:bottom w:val="single" w:sz="4" w:space="0" w:color="auto"/>
              <w:right w:val="single" w:sz="4" w:space="0" w:color="auto"/>
            </w:tcBorders>
            <w:shd w:val="clear" w:color="auto" w:fill="auto"/>
            <w:noWrap/>
            <w:vAlign w:val="bottom"/>
            <w:hideMark/>
            <w:tcPrChange w:id="62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C8AE785" w14:textId="77777777" w:rsidR="00CE5F0D" w:rsidRPr="00A33583" w:rsidRDefault="00CE5F0D">
            <w:pPr>
              <w:jc w:val="center"/>
            </w:pPr>
            <w:r w:rsidRPr="00A33583">
              <w:t>24,774</w:t>
            </w:r>
          </w:p>
        </w:tc>
        <w:tc>
          <w:tcPr>
            <w:tcW w:w="400" w:type="dxa"/>
            <w:tcBorders>
              <w:top w:val="nil"/>
              <w:left w:val="nil"/>
              <w:bottom w:val="nil"/>
              <w:right w:val="nil"/>
            </w:tcBorders>
            <w:shd w:val="clear" w:color="auto" w:fill="auto"/>
            <w:noWrap/>
            <w:vAlign w:val="bottom"/>
            <w:hideMark/>
            <w:tcPrChange w:id="630" w:author="Short, Daniel L" w:date="2017-12-08T07:13:00Z">
              <w:tcPr>
                <w:tcW w:w="400" w:type="dxa"/>
                <w:tcBorders>
                  <w:top w:val="nil"/>
                  <w:left w:val="nil"/>
                  <w:bottom w:val="nil"/>
                  <w:right w:val="nil"/>
                </w:tcBorders>
                <w:shd w:val="clear" w:color="auto" w:fill="auto"/>
                <w:noWrap/>
                <w:vAlign w:val="bottom"/>
                <w:hideMark/>
              </w:tcPr>
            </w:tcPrChange>
          </w:tcPr>
          <w:p w14:paraId="07E0B7CE"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3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F80F2F" w14:textId="77777777" w:rsidR="00CE5F0D" w:rsidRPr="00A33583" w:rsidRDefault="00CE5F0D">
            <w:pPr>
              <w:jc w:val="center"/>
            </w:pPr>
            <w:r w:rsidRPr="00A33583">
              <w:t>32.5</w:t>
            </w:r>
          </w:p>
        </w:tc>
        <w:tc>
          <w:tcPr>
            <w:tcW w:w="1540" w:type="dxa"/>
            <w:tcBorders>
              <w:top w:val="nil"/>
              <w:left w:val="nil"/>
              <w:bottom w:val="single" w:sz="4" w:space="0" w:color="auto"/>
              <w:right w:val="single" w:sz="4" w:space="0" w:color="auto"/>
            </w:tcBorders>
            <w:shd w:val="clear" w:color="auto" w:fill="auto"/>
            <w:noWrap/>
            <w:vAlign w:val="bottom"/>
            <w:hideMark/>
            <w:tcPrChange w:id="63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16B6481" w14:textId="77777777" w:rsidR="00CE5F0D" w:rsidRPr="00A33583" w:rsidRDefault="00CE5F0D">
            <w:pPr>
              <w:jc w:val="center"/>
            </w:pPr>
            <w:r w:rsidRPr="00A33583">
              <w:t>90.5</w:t>
            </w:r>
          </w:p>
        </w:tc>
        <w:tc>
          <w:tcPr>
            <w:tcW w:w="1540" w:type="dxa"/>
            <w:tcBorders>
              <w:top w:val="nil"/>
              <w:left w:val="nil"/>
              <w:bottom w:val="single" w:sz="4" w:space="0" w:color="auto"/>
              <w:right w:val="single" w:sz="4" w:space="0" w:color="auto"/>
            </w:tcBorders>
            <w:shd w:val="clear" w:color="auto" w:fill="auto"/>
            <w:noWrap/>
            <w:vAlign w:val="bottom"/>
            <w:hideMark/>
            <w:tcPrChange w:id="63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FFB67F4" w14:textId="77777777" w:rsidR="00CE5F0D" w:rsidRPr="00A33583" w:rsidRDefault="00CE5F0D">
            <w:pPr>
              <w:jc w:val="center"/>
            </w:pPr>
            <w:r w:rsidRPr="00A33583">
              <w:t>7,249</w:t>
            </w:r>
          </w:p>
        </w:tc>
      </w:tr>
      <w:tr w:rsidR="00CE5F0D" w:rsidRPr="00A33583" w14:paraId="3485E6CE" w14:textId="77777777" w:rsidTr="00443EC0">
        <w:trPr>
          <w:trHeight w:val="300"/>
          <w:tblHeader/>
          <w:trPrChange w:id="63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3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E7653D" w14:textId="77777777" w:rsidR="00CE5F0D" w:rsidRPr="00A33583" w:rsidRDefault="00CE5F0D">
            <w:pPr>
              <w:jc w:val="center"/>
            </w:pPr>
            <w:r w:rsidRPr="00A33583">
              <w:t>6.0</w:t>
            </w:r>
          </w:p>
        </w:tc>
        <w:tc>
          <w:tcPr>
            <w:tcW w:w="1540" w:type="dxa"/>
            <w:tcBorders>
              <w:top w:val="nil"/>
              <w:left w:val="nil"/>
              <w:bottom w:val="single" w:sz="4" w:space="0" w:color="auto"/>
              <w:right w:val="single" w:sz="4" w:space="0" w:color="auto"/>
            </w:tcBorders>
            <w:shd w:val="clear" w:color="auto" w:fill="auto"/>
            <w:noWrap/>
            <w:vAlign w:val="bottom"/>
            <w:hideMark/>
            <w:tcPrChange w:id="63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52390BA" w14:textId="77777777" w:rsidR="00CE5F0D" w:rsidRPr="00A33583" w:rsidRDefault="00CE5F0D">
            <w:pPr>
              <w:jc w:val="center"/>
            </w:pPr>
            <w:r w:rsidRPr="00A33583">
              <w:t>42.8</w:t>
            </w:r>
          </w:p>
        </w:tc>
        <w:tc>
          <w:tcPr>
            <w:tcW w:w="1540" w:type="dxa"/>
            <w:tcBorders>
              <w:top w:val="nil"/>
              <w:left w:val="nil"/>
              <w:bottom w:val="single" w:sz="4" w:space="0" w:color="auto"/>
              <w:right w:val="single" w:sz="4" w:space="0" w:color="auto"/>
            </w:tcBorders>
            <w:shd w:val="clear" w:color="auto" w:fill="auto"/>
            <w:noWrap/>
            <w:vAlign w:val="bottom"/>
            <w:hideMark/>
            <w:tcPrChange w:id="63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07418EC" w14:textId="77777777" w:rsidR="00CE5F0D" w:rsidRPr="00A33583" w:rsidRDefault="00CE5F0D">
            <w:pPr>
              <w:jc w:val="center"/>
            </w:pPr>
            <w:r w:rsidRPr="00A33583">
              <w:t>24,171</w:t>
            </w:r>
          </w:p>
        </w:tc>
        <w:tc>
          <w:tcPr>
            <w:tcW w:w="400" w:type="dxa"/>
            <w:tcBorders>
              <w:top w:val="nil"/>
              <w:left w:val="nil"/>
              <w:bottom w:val="nil"/>
              <w:right w:val="nil"/>
            </w:tcBorders>
            <w:shd w:val="clear" w:color="auto" w:fill="auto"/>
            <w:noWrap/>
            <w:vAlign w:val="bottom"/>
            <w:hideMark/>
            <w:tcPrChange w:id="638" w:author="Short, Daniel L" w:date="2017-12-08T07:13:00Z">
              <w:tcPr>
                <w:tcW w:w="400" w:type="dxa"/>
                <w:tcBorders>
                  <w:top w:val="nil"/>
                  <w:left w:val="nil"/>
                  <w:bottom w:val="nil"/>
                  <w:right w:val="nil"/>
                </w:tcBorders>
                <w:shd w:val="clear" w:color="auto" w:fill="auto"/>
                <w:noWrap/>
                <w:vAlign w:val="bottom"/>
                <w:hideMark/>
              </w:tcPr>
            </w:tcPrChange>
          </w:tcPr>
          <w:p w14:paraId="00ECD80D"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3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2914B0" w14:textId="77777777" w:rsidR="00CE5F0D" w:rsidRPr="00A33583" w:rsidRDefault="00CE5F0D">
            <w:pPr>
              <w:jc w:val="center"/>
            </w:pPr>
            <w:r w:rsidRPr="00A33583">
              <w:t>33.0</w:t>
            </w:r>
          </w:p>
        </w:tc>
        <w:tc>
          <w:tcPr>
            <w:tcW w:w="1540" w:type="dxa"/>
            <w:tcBorders>
              <w:top w:val="nil"/>
              <w:left w:val="nil"/>
              <w:bottom w:val="single" w:sz="4" w:space="0" w:color="auto"/>
              <w:right w:val="single" w:sz="4" w:space="0" w:color="auto"/>
            </w:tcBorders>
            <w:shd w:val="clear" w:color="auto" w:fill="auto"/>
            <w:noWrap/>
            <w:vAlign w:val="bottom"/>
            <w:hideMark/>
            <w:tcPrChange w:id="64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80B581F" w14:textId="77777777" w:rsidR="00CE5F0D" w:rsidRPr="00A33583" w:rsidRDefault="00CE5F0D">
            <w:pPr>
              <w:jc w:val="center"/>
            </w:pPr>
            <w:r w:rsidRPr="00A33583">
              <w:t>91.4</w:t>
            </w:r>
          </w:p>
        </w:tc>
        <w:tc>
          <w:tcPr>
            <w:tcW w:w="1540" w:type="dxa"/>
            <w:tcBorders>
              <w:top w:val="nil"/>
              <w:left w:val="nil"/>
              <w:bottom w:val="single" w:sz="4" w:space="0" w:color="auto"/>
              <w:right w:val="single" w:sz="4" w:space="0" w:color="auto"/>
            </w:tcBorders>
            <w:shd w:val="clear" w:color="auto" w:fill="auto"/>
            <w:noWrap/>
            <w:vAlign w:val="bottom"/>
            <w:hideMark/>
            <w:tcPrChange w:id="64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64086F3" w14:textId="77777777" w:rsidR="00CE5F0D" w:rsidRPr="00A33583" w:rsidRDefault="00CE5F0D">
            <w:pPr>
              <w:jc w:val="center"/>
            </w:pPr>
            <w:r w:rsidRPr="00A33583">
              <w:t>7,098</w:t>
            </w:r>
          </w:p>
        </w:tc>
      </w:tr>
      <w:tr w:rsidR="00CE5F0D" w:rsidRPr="00A33583" w14:paraId="6A33CDD1" w14:textId="77777777" w:rsidTr="00443EC0">
        <w:trPr>
          <w:trHeight w:val="300"/>
          <w:tblHeader/>
          <w:trPrChange w:id="64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4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FF42E1A" w14:textId="77777777" w:rsidR="00CE5F0D" w:rsidRPr="00A33583" w:rsidRDefault="00CE5F0D">
            <w:pPr>
              <w:jc w:val="center"/>
            </w:pPr>
            <w:r w:rsidRPr="00A33583">
              <w:t>6.5</w:t>
            </w:r>
          </w:p>
        </w:tc>
        <w:tc>
          <w:tcPr>
            <w:tcW w:w="1540" w:type="dxa"/>
            <w:tcBorders>
              <w:top w:val="nil"/>
              <w:left w:val="nil"/>
              <w:bottom w:val="single" w:sz="4" w:space="0" w:color="auto"/>
              <w:right w:val="single" w:sz="4" w:space="0" w:color="auto"/>
            </w:tcBorders>
            <w:shd w:val="clear" w:color="auto" w:fill="auto"/>
            <w:noWrap/>
            <w:vAlign w:val="bottom"/>
            <w:hideMark/>
            <w:tcPrChange w:id="64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59956F1" w14:textId="77777777" w:rsidR="00CE5F0D" w:rsidRPr="00A33583" w:rsidRDefault="00CE5F0D">
            <w:pPr>
              <w:jc w:val="center"/>
            </w:pPr>
            <w:r w:rsidRPr="00A33583">
              <w:t>43.7</w:t>
            </w:r>
          </w:p>
        </w:tc>
        <w:tc>
          <w:tcPr>
            <w:tcW w:w="1540" w:type="dxa"/>
            <w:tcBorders>
              <w:top w:val="nil"/>
              <w:left w:val="nil"/>
              <w:bottom w:val="single" w:sz="4" w:space="0" w:color="auto"/>
              <w:right w:val="single" w:sz="4" w:space="0" w:color="auto"/>
            </w:tcBorders>
            <w:shd w:val="clear" w:color="auto" w:fill="auto"/>
            <w:noWrap/>
            <w:vAlign w:val="bottom"/>
            <w:hideMark/>
            <w:tcPrChange w:id="64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6A91792" w14:textId="77777777" w:rsidR="00CE5F0D" w:rsidRPr="00A33583" w:rsidRDefault="00CE5F0D">
            <w:pPr>
              <w:jc w:val="center"/>
            </w:pPr>
            <w:r w:rsidRPr="00A33583">
              <w:t>23,584</w:t>
            </w:r>
          </w:p>
        </w:tc>
        <w:tc>
          <w:tcPr>
            <w:tcW w:w="400" w:type="dxa"/>
            <w:tcBorders>
              <w:top w:val="nil"/>
              <w:left w:val="nil"/>
              <w:bottom w:val="nil"/>
              <w:right w:val="nil"/>
            </w:tcBorders>
            <w:shd w:val="clear" w:color="auto" w:fill="auto"/>
            <w:noWrap/>
            <w:vAlign w:val="bottom"/>
            <w:hideMark/>
            <w:tcPrChange w:id="646" w:author="Short, Daniel L" w:date="2017-12-08T07:13:00Z">
              <w:tcPr>
                <w:tcW w:w="400" w:type="dxa"/>
                <w:tcBorders>
                  <w:top w:val="nil"/>
                  <w:left w:val="nil"/>
                  <w:bottom w:val="nil"/>
                  <w:right w:val="nil"/>
                </w:tcBorders>
                <w:shd w:val="clear" w:color="auto" w:fill="auto"/>
                <w:noWrap/>
                <w:vAlign w:val="bottom"/>
                <w:hideMark/>
              </w:tcPr>
            </w:tcPrChange>
          </w:tcPr>
          <w:p w14:paraId="1FFA0279"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4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3DABE8" w14:textId="77777777" w:rsidR="00CE5F0D" w:rsidRPr="00A33583" w:rsidRDefault="00CE5F0D">
            <w:pPr>
              <w:jc w:val="center"/>
            </w:pPr>
            <w:r w:rsidRPr="00A33583">
              <w:t>33.5</w:t>
            </w:r>
          </w:p>
        </w:tc>
        <w:tc>
          <w:tcPr>
            <w:tcW w:w="1540" w:type="dxa"/>
            <w:tcBorders>
              <w:top w:val="nil"/>
              <w:left w:val="nil"/>
              <w:bottom w:val="single" w:sz="4" w:space="0" w:color="auto"/>
              <w:right w:val="single" w:sz="4" w:space="0" w:color="auto"/>
            </w:tcBorders>
            <w:shd w:val="clear" w:color="auto" w:fill="auto"/>
            <w:noWrap/>
            <w:vAlign w:val="bottom"/>
            <w:hideMark/>
            <w:tcPrChange w:id="64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9F8B5DA" w14:textId="77777777" w:rsidR="00CE5F0D" w:rsidRPr="00A33583" w:rsidRDefault="00CE5F0D">
            <w:pPr>
              <w:jc w:val="center"/>
            </w:pPr>
            <w:r w:rsidRPr="00A33583">
              <w:t>92.3</w:t>
            </w:r>
          </w:p>
        </w:tc>
        <w:tc>
          <w:tcPr>
            <w:tcW w:w="1540" w:type="dxa"/>
            <w:tcBorders>
              <w:top w:val="nil"/>
              <w:left w:val="nil"/>
              <w:bottom w:val="single" w:sz="4" w:space="0" w:color="auto"/>
              <w:right w:val="single" w:sz="4" w:space="0" w:color="auto"/>
            </w:tcBorders>
            <w:shd w:val="clear" w:color="auto" w:fill="auto"/>
            <w:noWrap/>
            <w:vAlign w:val="bottom"/>
            <w:hideMark/>
            <w:tcPrChange w:id="64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5654C7B" w14:textId="77777777" w:rsidR="00CE5F0D" w:rsidRPr="00A33583" w:rsidRDefault="00CE5F0D">
            <w:pPr>
              <w:jc w:val="center"/>
            </w:pPr>
            <w:r w:rsidRPr="00A33583">
              <w:t>6,951</w:t>
            </w:r>
          </w:p>
        </w:tc>
      </w:tr>
      <w:tr w:rsidR="00CE5F0D" w:rsidRPr="00A33583" w14:paraId="58264FB2" w14:textId="77777777" w:rsidTr="00443EC0">
        <w:trPr>
          <w:trHeight w:val="300"/>
          <w:tblHeader/>
          <w:trPrChange w:id="650"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5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06BC189" w14:textId="77777777" w:rsidR="00CE5F0D" w:rsidRPr="00A33583" w:rsidRDefault="00CE5F0D">
            <w:pPr>
              <w:jc w:val="center"/>
            </w:pPr>
            <w:r w:rsidRPr="00A33583">
              <w:t>7.0</w:t>
            </w:r>
          </w:p>
        </w:tc>
        <w:tc>
          <w:tcPr>
            <w:tcW w:w="1540" w:type="dxa"/>
            <w:tcBorders>
              <w:top w:val="nil"/>
              <w:left w:val="nil"/>
              <w:bottom w:val="single" w:sz="4" w:space="0" w:color="auto"/>
              <w:right w:val="single" w:sz="4" w:space="0" w:color="auto"/>
            </w:tcBorders>
            <w:shd w:val="clear" w:color="auto" w:fill="auto"/>
            <w:noWrap/>
            <w:vAlign w:val="bottom"/>
            <w:hideMark/>
            <w:tcPrChange w:id="65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0EC9337" w14:textId="77777777" w:rsidR="00CE5F0D" w:rsidRPr="00A33583" w:rsidRDefault="00CE5F0D">
            <w:pPr>
              <w:jc w:val="center"/>
            </w:pPr>
            <w:r w:rsidRPr="00A33583">
              <w:t>44.6</w:t>
            </w:r>
          </w:p>
        </w:tc>
        <w:tc>
          <w:tcPr>
            <w:tcW w:w="1540" w:type="dxa"/>
            <w:tcBorders>
              <w:top w:val="nil"/>
              <w:left w:val="nil"/>
              <w:bottom w:val="single" w:sz="4" w:space="0" w:color="auto"/>
              <w:right w:val="single" w:sz="4" w:space="0" w:color="auto"/>
            </w:tcBorders>
            <w:shd w:val="clear" w:color="auto" w:fill="auto"/>
            <w:noWrap/>
            <w:vAlign w:val="bottom"/>
            <w:hideMark/>
            <w:tcPrChange w:id="65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ED874C8" w14:textId="77777777" w:rsidR="00CE5F0D" w:rsidRPr="00A33583" w:rsidRDefault="00CE5F0D">
            <w:pPr>
              <w:jc w:val="center"/>
            </w:pPr>
            <w:r w:rsidRPr="00A33583">
              <w:t>23,014</w:t>
            </w:r>
          </w:p>
        </w:tc>
        <w:tc>
          <w:tcPr>
            <w:tcW w:w="400" w:type="dxa"/>
            <w:tcBorders>
              <w:top w:val="nil"/>
              <w:left w:val="nil"/>
              <w:bottom w:val="nil"/>
              <w:right w:val="nil"/>
            </w:tcBorders>
            <w:shd w:val="clear" w:color="auto" w:fill="auto"/>
            <w:noWrap/>
            <w:vAlign w:val="bottom"/>
            <w:hideMark/>
            <w:tcPrChange w:id="654" w:author="Short, Daniel L" w:date="2017-12-08T07:13:00Z">
              <w:tcPr>
                <w:tcW w:w="400" w:type="dxa"/>
                <w:tcBorders>
                  <w:top w:val="nil"/>
                  <w:left w:val="nil"/>
                  <w:bottom w:val="nil"/>
                  <w:right w:val="nil"/>
                </w:tcBorders>
                <w:shd w:val="clear" w:color="auto" w:fill="auto"/>
                <w:noWrap/>
                <w:vAlign w:val="bottom"/>
                <w:hideMark/>
              </w:tcPr>
            </w:tcPrChange>
          </w:tcPr>
          <w:p w14:paraId="4104E14A"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5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343BC68" w14:textId="77777777" w:rsidR="00CE5F0D" w:rsidRPr="00A33583" w:rsidRDefault="00CE5F0D">
            <w:pPr>
              <w:jc w:val="center"/>
            </w:pPr>
            <w:r w:rsidRPr="00A33583">
              <w:t>34.0</w:t>
            </w:r>
          </w:p>
        </w:tc>
        <w:tc>
          <w:tcPr>
            <w:tcW w:w="1540" w:type="dxa"/>
            <w:tcBorders>
              <w:top w:val="nil"/>
              <w:left w:val="nil"/>
              <w:bottom w:val="single" w:sz="4" w:space="0" w:color="auto"/>
              <w:right w:val="single" w:sz="4" w:space="0" w:color="auto"/>
            </w:tcBorders>
            <w:shd w:val="clear" w:color="auto" w:fill="auto"/>
            <w:noWrap/>
            <w:vAlign w:val="bottom"/>
            <w:hideMark/>
            <w:tcPrChange w:id="65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89FCA89" w14:textId="77777777" w:rsidR="00CE5F0D" w:rsidRPr="00A33583" w:rsidRDefault="00CE5F0D">
            <w:pPr>
              <w:jc w:val="center"/>
            </w:pPr>
            <w:r w:rsidRPr="00A33583">
              <w:t>93.2</w:t>
            </w:r>
          </w:p>
        </w:tc>
        <w:tc>
          <w:tcPr>
            <w:tcW w:w="1540" w:type="dxa"/>
            <w:tcBorders>
              <w:top w:val="nil"/>
              <w:left w:val="nil"/>
              <w:bottom w:val="single" w:sz="4" w:space="0" w:color="auto"/>
              <w:right w:val="single" w:sz="4" w:space="0" w:color="auto"/>
            </w:tcBorders>
            <w:shd w:val="clear" w:color="auto" w:fill="auto"/>
            <w:noWrap/>
            <w:vAlign w:val="bottom"/>
            <w:hideMark/>
            <w:tcPrChange w:id="65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5299AD8" w14:textId="77777777" w:rsidR="00CE5F0D" w:rsidRPr="00A33583" w:rsidRDefault="00CE5F0D">
            <w:pPr>
              <w:jc w:val="center"/>
            </w:pPr>
            <w:r w:rsidRPr="00A33583">
              <w:t>6,808</w:t>
            </w:r>
          </w:p>
        </w:tc>
      </w:tr>
      <w:tr w:rsidR="00CE5F0D" w:rsidRPr="00A33583" w14:paraId="6B6E0ECF" w14:textId="77777777" w:rsidTr="00443EC0">
        <w:trPr>
          <w:trHeight w:val="300"/>
          <w:tblHeader/>
          <w:trPrChange w:id="65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5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CC49FD" w14:textId="77777777" w:rsidR="00CE5F0D" w:rsidRPr="00A33583" w:rsidRDefault="00CE5F0D">
            <w:pPr>
              <w:jc w:val="center"/>
            </w:pPr>
            <w:r w:rsidRPr="00A33583">
              <w:t>7.5</w:t>
            </w:r>
          </w:p>
        </w:tc>
        <w:tc>
          <w:tcPr>
            <w:tcW w:w="1540" w:type="dxa"/>
            <w:tcBorders>
              <w:top w:val="nil"/>
              <w:left w:val="nil"/>
              <w:bottom w:val="single" w:sz="4" w:space="0" w:color="auto"/>
              <w:right w:val="single" w:sz="4" w:space="0" w:color="auto"/>
            </w:tcBorders>
            <w:shd w:val="clear" w:color="auto" w:fill="auto"/>
            <w:noWrap/>
            <w:vAlign w:val="bottom"/>
            <w:hideMark/>
            <w:tcPrChange w:id="66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83F3F15" w14:textId="77777777" w:rsidR="00CE5F0D" w:rsidRPr="00A33583" w:rsidRDefault="00CE5F0D">
            <w:pPr>
              <w:jc w:val="center"/>
            </w:pPr>
            <w:r w:rsidRPr="00A33583">
              <w:t>45.5</w:t>
            </w:r>
          </w:p>
        </w:tc>
        <w:tc>
          <w:tcPr>
            <w:tcW w:w="1540" w:type="dxa"/>
            <w:tcBorders>
              <w:top w:val="nil"/>
              <w:left w:val="nil"/>
              <w:bottom w:val="single" w:sz="4" w:space="0" w:color="auto"/>
              <w:right w:val="single" w:sz="4" w:space="0" w:color="auto"/>
            </w:tcBorders>
            <w:shd w:val="clear" w:color="auto" w:fill="auto"/>
            <w:noWrap/>
            <w:vAlign w:val="bottom"/>
            <w:hideMark/>
            <w:tcPrChange w:id="66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D63F01B" w14:textId="77777777" w:rsidR="00CE5F0D" w:rsidRPr="00A33583" w:rsidRDefault="00CE5F0D">
            <w:pPr>
              <w:jc w:val="center"/>
            </w:pPr>
            <w:r w:rsidRPr="00A33583">
              <w:t>22,459</w:t>
            </w:r>
          </w:p>
        </w:tc>
        <w:tc>
          <w:tcPr>
            <w:tcW w:w="400" w:type="dxa"/>
            <w:tcBorders>
              <w:top w:val="nil"/>
              <w:left w:val="nil"/>
              <w:bottom w:val="nil"/>
              <w:right w:val="nil"/>
            </w:tcBorders>
            <w:shd w:val="clear" w:color="auto" w:fill="auto"/>
            <w:noWrap/>
            <w:vAlign w:val="bottom"/>
            <w:hideMark/>
            <w:tcPrChange w:id="662" w:author="Short, Daniel L" w:date="2017-12-08T07:13:00Z">
              <w:tcPr>
                <w:tcW w:w="400" w:type="dxa"/>
                <w:tcBorders>
                  <w:top w:val="nil"/>
                  <w:left w:val="nil"/>
                  <w:bottom w:val="nil"/>
                  <w:right w:val="nil"/>
                </w:tcBorders>
                <w:shd w:val="clear" w:color="auto" w:fill="auto"/>
                <w:noWrap/>
                <w:vAlign w:val="bottom"/>
                <w:hideMark/>
              </w:tcPr>
            </w:tcPrChange>
          </w:tcPr>
          <w:p w14:paraId="3DFF0FBB"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6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0B3D31" w14:textId="77777777" w:rsidR="00CE5F0D" w:rsidRPr="00A33583" w:rsidRDefault="00CE5F0D">
            <w:pPr>
              <w:jc w:val="center"/>
            </w:pPr>
            <w:r w:rsidRPr="00A33583">
              <w:t>34.5</w:t>
            </w:r>
          </w:p>
        </w:tc>
        <w:tc>
          <w:tcPr>
            <w:tcW w:w="1540" w:type="dxa"/>
            <w:tcBorders>
              <w:top w:val="nil"/>
              <w:left w:val="nil"/>
              <w:bottom w:val="single" w:sz="4" w:space="0" w:color="auto"/>
              <w:right w:val="single" w:sz="4" w:space="0" w:color="auto"/>
            </w:tcBorders>
            <w:shd w:val="clear" w:color="auto" w:fill="auto"/>
            <w:noWrap/>
            <w:vAlign w:val="bottom"/>
            <w:hideMark/>
            <w:tcPrChange w:id="66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3376CD9" w14:textId="77777777" w:rsidR="00CE5F0D" w:rsidRPr="00A33583" w:rsidRDefault="00CE5F0D">
            <w:pPr>
              <w:jc w:val="center"/>
            </w:pPr>
            <w:r w:rsidRPr="00A33583">
              <w:t>94.1</w:t>
            </w:r>
          </w:p>
        </w:tc>
        <w:tc>
          <w:tcPr>
            <w:tcW w:w="1540" w:type="dxa"/>
            <w:tcBorders>
              <w:top w:val="nil"/>
              <w:left w:val="nil"/>
              <w:bottom w:val="single" w:sz="4" w:space="0" w:color="auto"/>
              <w:right w:val="single" w:sz="4" w:space="0" w:color="auto"/>
            </w:tcBorders>
            <w:shd w:val="clear" w:color="auto" w:fill="auto"/>
            <w:noWrap/>
            <w:vAlign w:val="bottom"/>
            <w:hideMark/>
            <w:tcPrChange w:id="66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05797F9" w14:textId="77777777" w:rsidR="00CE5F0D" w:rsidRPr="00A33583" w:rsidRDefault="00CE5F0D">
            <w:pPr>
              <w:jc w:val="center"/>
            </w:pPr>
            <w:r w:rsidRPr="00A33583">
              <w:t>6,668</w:t>
            </w:r>
          </w:p>
        </w:tc>
      </w:tr>
      <w:tr w:rsidR="00CE5F0D" w:rsidRPr="00A33583" w14:paraId="4DD09674" w14:textId="77777777" w:rsidTr="00443EC0">
        <w:trPr>
          <w:trHeight w:val="300"/>
          <w:tblHeader/>
          <w:trPrChange w:id="66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6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3B1601" w14:textId="77777777" w:rsidR="00CE5F0D" w:rsidRPr="00A33583" w:rsidRDefault="00CE5F0D">
            <w:pPr>
              <w:jc w:val="center"/>
            </w:pPr>
            <w:r w:rsidRPr="00A33583">
              <w:t>8.0</w:t>
            </w:r>
          </w:p>
        </w:tc>
        <w:tc>
          <w:tcPr>
            <w:tcW w:w="1540" w:type="dxa"/>
            <w:tcBorders>
              <w:top w:val="nil"/>
              <w:left w:val="nil"/>
              <w:bottom w:val="single" w:sz="4" w:space="0" w:color="auto"/>
              <w:right w:val="single" w:sz="4" w:space="0" w:color="auto"/>
            </w:tcBorders>
            <w:shd w:val="clear" w:color="auto" w:fill="auto"/>
            <w:noWrap/>
            <w:vAlign w:val="bottom"/>
            <w:hideMark/>
            <w:tcPrChange w:id="66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DC8197B" w14:textId="77777777" w:rsidR="00CE5F0D" w:rsidRPr="00A33583" w:rsidRDefault="00CE5F0D">
            <w:pPr>
              <w:jc w:val="center"/>
            </w:pPr>
            <w:r w:rsidRPr="00A33583">
              <w:t>46.4</w:t>
            </w:r>
          </w:p>
        </w:tc>
        <w:tc>
          <w:tcPr>
            <w:tcW w:w="1540" w:type="dxa"/>
            <w:tcBorders>
              <w:top w:val="nil"/>
              <w:left w:val="nil"/>
              <w:bottom w:val="single" w:sz="4" w:space="0" w:color="auto"/>
              <w:right w:val="single" w:sz="4" w:space="0" w:color="auto"/>
            </w:tcBorders>
            <w:shd w:val="clear" w:color="auto" w:fill="auto"/>
            <w:noWrap/>
            <w:vAlign w:val="bottom"/>
            <w:hideMark/>
            <w:tcPrChange w:id="66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0863390" w14:textId="77777777" w:rsidR="00CE5F0D" w:rsidRPr="00A33583" w:rsidRDefault="00CE5F0D">
            <w:pPr>
              <w:jc w:val="center"/>
            </w:pPr>
            <w:r w:rsidRPr="00A33583">
              <w:t>21,919</w:t>
            </w:r>
          </w:p>
        </w:tc>
        <w:tc>
          <w:tcPr>
            <w:tcW w:w="400" w:type="dxa"/>
            <w:tcBorders>
              <w:top w:val="nil"/>
              <w:left w:val="nil"/>
              <w:bottom w:val="nil"/>
              <w:right w:val="nil"/>
            </w:tcBorders>
            <w:shd w:val="clear" w:color="auto" w:fill="auto"/>
            <w:noWrap/>
            <w:vAlign w:val="bottom"/>
            <w:hideMark/>
            <w:tcPrChange w:id="670" w:author="Short, Daniel L" w:date="2017-12-08T07:13:00Z">
              <w:tcPr>
                <w:tcW w:w="400" w:type="dxa"/>
                <w:tcBorders>
                  <w:top w:val="nil"/>
                  <w:left w:val="nil"/>
                  <w:bottom w:val="nil"/>
                  <w:right w:val="nil"/>
                </w:tcBorders>
                <w:shd w:val="clear" w:color="auto" w:fill="auto"/>
                <w:noWrap/>
                <w:vAlign w:val="bottom"/>
                <w:hideMark/>
              </w:tcPr>
            </w:tcPrChange>
          </w:tcPr>
          <w:p w14:paraId="4774F7C6"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7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524650" w14:textId="77777777" w:rsidR="00CE5F0D" w:rsidRPr="00A33583" w:rsidRDefault="00CE5F0D">
            <w:pPr>
              <w:jc w:val="center"/>
            </w:pPr>
            <w:r w:rsidRPr="00A33583">
              <w:t>35.0</w:t>
            </w:r>
          </w:p>
        </w:tc>
        <w:tc>
          <w:tcPr>
            <w:tcW w:w="1540" w:type="dxa"/>
            <w:tcBorders>
              <w:top w:val="nil"/>
              <w:left w:val="nil"/>
              <w:bottom w:val="single" w:sz="4" w:space="0" w:color="auto"/>
              <w:right w:val="single" w:sz="4" w:space="0" w:color="auto"/>
            </w:tcBorders>
            <w:shd w:val="clear" w:color="auto" w:fill="auto"/>
            <w:noWrap/>
            <w:vAlign w:val="bottom"/>
            <w:hideMark/>
            <w:tcPrChange w:id="67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8604DAC" w14:textId="77777777" w:rsidR="00CE5F0D" w:rsidRPr="00A33583" w:rsidRDefault="00CE5F0D">
            <w:pPr>
              <w:jc w:val="center"/>
            </w:pPr>
            <w:r w:rsidRPr="00A33583">
              <w:t>95.0</w:t>
            </w:r>
          </w:p>
        </w:tc>
        <w:tc>
          <w:tcPr>
            <w:tcW w:w="1540" w:type="dxa"/>
            <w:tcBorders>
              <w:top w:val="nil"/>
              <w:left w:val="nil"/>
              <w:bottom w:val="single" w:sz="4" w:space="0" w:color="auto"/>
              <w:right w:val="single" w:sz="4" w:space="0" w:color="auto"/>
            </w:tcBorders>
            <w:shd w:val="clear" w:color="auto" w:fill="auto"/>
            <w:noWrap/>
            <w:vAlign w:val="bottom"/>
            <w:hideMark/>
            <w:tcPrChange w:id="67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1907475" w14:textId="77777777" w:rsidR="00CE5F0D" w:rsidRPr="00A33583" w:rsidRDefault="00CE5F0D">
            <w:pPr>
              <w:jc w:val="center"/>
            </w:pPr>
            <w:r w:rsidRPr="00A33583">
              <w:t>6,531</w:t>
            </w:r>
          </w:p>
        </w:tc>
      </w:tr>
      <w:tr w:rsidR="00CE5F0D" w:rsidRPr="00A33583" w14:paraId="3EE6B1AB" w14:textId="77777777" w:rsidTr="00443EC0">
        <w:trPr>
          <w:trHeight w:val="300"/>
          <w:tblHeader/>
          <w:trPrChange w:id="67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7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628B3FC" w14:textId="77777777" w:rsidR="00CE5F0D" w:rsidRPr="00A33583" w:rsidRDefault="00CE5F0D">
            <w:pPr>
              <w:jc w:val="center"/>
            </w:pPr>
            <w:r w:rsidRPr="00A33583">
              <w:t>8.5</w:t>
            </w:r>
          </w:p>
        </w:tc>
        <w:tc>
          <w:tcPr>
            <w:tcW w:w="1540" w:type="dxa"/>
            <w:tcBorders>
              <w:top w:val="nil"/>
              <w:left w:val="nil"/>
              <w:bottom w:val="single" w:sz="4" w:space="0" w:color="auto"/>
              <w:right w:val="single" w:sz="4" w:space="0" w:color="auto"/>
            </w:tcBorders>
            <w:shd w:val="clear" w:color="auto" w:fill="auto"/>
            <w:noWrap/>
            <w:vAlign w:val="bottom"/>
            <w:hideMark/>
            <w:tcPrChange w:id="67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28DAE33" w14:textId="77777777" w:rsidR="00CE5F0D" w:rsidRPr="00A33583" w:rsidRDefault="00CE5F0D">
            <w:pPr>
              <w:jc w:val="center"/>
            </w:pPr>
            <w:r w:rsidRPr="00A33583">
              <w:t>47.3</w:t>
            </w:r>
          </w:p>
        </w:tc>
        <w:tc>
          <w:tcPr>
            <w:tcW w:w="1540" w:type="dxa"/>
            <w:tcBorders>
              <w:top w:val="nil"/>
              <w:left w:val="nil"/>
              <w:bottom w:val="single" w:sz="4" w:space="0" w:color="auto"/>
              <w:right w:val="single" w:sz="4" w:space="0" w:color="auto"/>
            </w:tcBorders>
            <w:shd w:val="clear" w:color="auto" w:fill="auto"/>
            <w:noWrap/>
            <w:vAlign w:val="bottom"/>
            <w:hideMark/>
            <w:tcPrChange w:id="67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060CAB2" w14:textId="77777777" w:rsidR="00CE5F0D" w:rsidRPr="00A33583" w:rsidRDefault="00CE5F0D">
            <w:pPr>
              <w:jc w:val="center"/>
            </w:pPr>
            <w:r w:rsidRPr="00A33583">
              <w:t>21,394</w:t>
            </w:r>
          </w:p>
        </w:tc>
        <w:tc>
          <w:tcPr>
            <w:tcW w:w="400" w:type="dxa"/>
            <w:tcBorders>
              <w:top w:val="nil"/>
              <w:left w:val="nil"/>
              <w:bottom w:val="nil"/>
              <w:right w:val="nil"/>
            </w:tcBorders>
            <w:shd w:val="clear" w:color="auto" w:fill="auto"/>
            <w:noWrap/>
            <w:vAlign w:val="bottom"/>
            <w:hideMark/>
            <w:tcPrChange w:id="678" w:author="Short, Daniel L" w:date="2017-12-08T07:13:00Z">
              <w:tcPr>
                <w:tcW w:w="400" w:type="dxa"/>
                <w:tcBorders>
                  <w:top w:val="nil"/>
                  <w:left w:val="nil"/>
                  <w:bottom w:val="nil"/>
                  <w:right w:val="nil"/>
                </w:tcBorders>
                <w:shd w:val="clear" w:color="auto" w:fill="auto"/>
                <w:noWrap/>
                <w:vAlign w:val="bottom"/>
                <w:hideMark/>
              </w:tcPr>
            </w:tcPrChange>
          </w:tcPr>
          <w:p w14:paraId="5C4CE55B"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7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07B3F8" w14:textId="77777777" w:rsidR="00CE5F0D" w:rsidRPr="00A33583" w:rsidRDefault="00CE5F0D">
            <w:pPr>
              <w:jc w:val="center"/>
            </w:pPr>
            <w:r w:rsidRPr="00A33583">
              <w:t>35.5</w:t>
            </w:r>
          </w:p>
        </w:tc>
        <w:tc>
          <w:tcPr>
            <w:tcW w:w="1540" w:type="dxa"/>
            <w:tcBorders>
              <w:top w:val="nil"/>
              <w:left w:val="nil"/>
              <w:bottom w:val="single" w:sz="4" w:space="0" w:color="auto"/>
              <w:right w:val="single" w:sz="4" w:space="0" w:color="auto"/>
            </w:tcBorders>
            <w:shd w:val="clear" w:color="auto" w:fill="auto"/>
            <w:noWrap/>
            <w:vAlign w:val="bottom"/>
            <w:hideMark/>
            <w:tcPrChange w:id="68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B8FF7BF" w14:textId="77777777" w:rsidR="00CE5F0D" w:rsidRPr="00A33583" w:rsidRDefault="00CE5F0D">
            <w:pPr>
              <w:jc w:val="center"/>
            </w:pPr>
            <w:r w:rsidRPr="00A33583">
              <w:t>95.9</w:t>
            </w:r>
          </w:p>
        </w:tc>
        <w:tc>
          <w:tcPr>
            <w:tcW w:w="1540" w:type="dxa"/>
            <w:tcBorders>
              <w:top w:val="nil"/>
              <w:left w:val="nil"/>
              <w:bottom w:val="single" w:sz="4" w:space="0" w:color="auto"/>
              <w:right w:val="single" w:sz="4" w:space="0" w:color="auto"/>
            </w:tcBorders>
            <w:shd w:val="clear" w:color="auto" w:fill="auto"/>
            <w:noWrap/>
            <w:vAlign w:val="bottom"/>
            <w:hideMark/>
            <w:tcPrChange w:id="68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D20659A" w14:textId="77777777" w:rsidR="00CE5F0D" w:rsidRPr="00A33583" w:rsidRDefault="00CE5F0D">
            <w:pPr>
              <w:jc w:val="center"/>
            </w:pPr>
            <w:r w:rsidRPr="00A33583">
              <w:t>6,398</w:t>
            </w:r>
          </w:p>
        </w:tc>
      </w:tr>
      <w:tr w:rsidR="00CE5F0D" w:rsidRPr="00A33583" w14:paraId="19616DE4" w14:textId="77777777" w:rsidTr="00443EC0">
        <w:trPr>
          <w:trHeight w:val="300"/>
          <w:tblHeader/>
          <w:trPrChange w:id="68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8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33AB61A" w14:textId="77777777" w:rsidR="00CE5F0D" w:rsidRPr="00A33583" w:rsidRDefault="00CE5F0D">
            <w:pPr>
              <w:jc w:val="center"/>
            </w:pPr>
            <w:r w:rsidRPr="00A33583">
              <w:t>9.0</w:t>
            </w:r>
          </w:p>
        </w:tc>
        <w:tc>
          <w:tcPr>
            <w:tcW w:w="1540" w:type="dxa"/>
            <w:tcBorders>
              <w:top w:val="nil"/>
              <w:left w:val="nil"/>
              <w:bottom w:val="single" w:sz="4" w:space="0" w:color="auto"/>
              <w:right w:val="single" w:sz="4" w:space="0" w:color="auto"/>
            </w:tcBorders>
            <w:shd w:val="clear" w:color="auto" w:fill="auto"/>
            <w:noWrap/>
            <w:vAlign w:val="bottom"/>
            <w:hideMark/>
            <w:tcPrChange w:id="68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E68DA23" w14:textId="77777777" w:rsidR="00CE5F0D" w:rsidRPr="00A33583" w:rsidRDefault="00CE5F0D">
            <w:pPr>
              <w:jc w:val="center"/>
            </w:pPr>
            <w:r w:rsidRPr="00A33583">
              <w:t>48.2</w:t>
            </w:r>
          </w:p>
        </w:tc>
        <w:tc>
          <w:tcPr>
            <w:tcW w:w="1540" w:type="dxa"/>
            <w:tcBorders>
              <w:top w:val="nil"/>
              <w:left w:val="nil"/>
              <w:bottom w:val="single" w:sz="4" w:space="0" w:color="auto"/>
              <w:right w:val="single" w:sz="4" w:space="0" w:color="auto"/>
            </w:tcBorders>
            <w:shd w:val="clear" w:color="auto" w:fill="auto"/>
            <w:noWrap/>
            <w:vAlign w:val="bottom"/>
            <w:hideMark/>
            <w:tcPrChange w:id="68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785509F" w14:textId="77777777" w:rsidR="00CE5F0D" w:rsidRPr="00A33583" w:rsidRDefault="00CE5F0D">
            <w:pPr>
              <w:jc w:val="center"/>
            </w:pPr>
            <w:r w:rsidRPr="00A33583">
              <w:t>20,883</w:t>
            </w:r>
          </w:p>
        </w:tc>
        <w:tc>
          <w:tcPr>
            <w:tcW w:w="400" w:type="dxa"/>
            <w:tcBorders>
              <w:top w:val="nil"/>
              <w:left w:val="nil"/>
              <w:bottom w:val="nil"/>
              <w:right w:val="nil"/>
            </w:tcBorders>
            <w:shd w:val="clear" w:color="auto" w:fill="auto"/>
            <w:noWrap/>
            <w:vAlign w:val="bottom"/>
            <w:hideMark/>
            <w:tcPrChange w:id="686" w:author="Short, Daniel L" w:date="2017-12-08T07:13:00Z">
              <w:tcPr>
                <w:tcW w:w="400" w:type="dxa"/>
                <w:tcBorders>
                  <w:top w:val="nil"/>
                  <w:left w:val="nil"/>
                  <w:bottom w:val="nil"/>
                  <w:right w:val="nil"/>
                </w:tcBorders>
                <w:shd w:val="clear" w:color="auto" w:fill="auto"/>
                <w:noWrap/>
                <w:vAlign w:val="bottom"/>
                <w:hideMark/>
              </w:tcPr>
            </w:tcPrChange>
          </w:tcPr>
          <w:p w14:paraId="6072D0C8"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8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C06D83" w14:textId="77777777" w:rsidR="00CE5F0D" w:rsidRPr="00A33583" w:rsidRDefault="00CE5F0D">
            <w:pPr>
              <w:jc w:val="center"/>
            </w:pPr>
            <w:r w:rsidRPr="00A33583">
              <w:t>36.0</w:t>
            </w:r>
          </w:p>
        </w:tc>
        <w:tc>
          <w:tcPr>
            <w:tcW w:w="1540" w:type="dxa"/>
            <w:tcBorders>
              <w:top w:val="nil"/>
              <w:left w:val="nil"/>
              <w:bottom w:val="single" w:sz="4" w:space="0" w:color="auto"/>
              <w:right w:val="single" w:sz="4" w:space="0" w:color="auto"/>
            </w:tcBorders>
            <w:shd w:val="clear" w:color="auto" w:fill="auto"/>
            <w:noWrap/>
            <w:vAlign w:val="bottom"/>
            <w:hideMark/>
            <w:tcPrChange w:id="68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43600CD" w14:textId="77777777" w:rsidR="00CE5F0D" w:rsidRPr="00A33583" w:rsidRDefault="00CE5F0D">
            <w:pPr>
              <w:jc w:val="center"/>
            </w:pPr>
            <w:r w:rsidRPr="00A33583">
              <w:t>96.8</w:t>
            </w:r>
          </w:p>
        </w:tc>
        <w:tc>
          <w:tcPr>
            <w:tcW w:w="1540" w:type="dxa"/>
            <w:tcBorders>
              <w:top w:val="nil"/>
              <w:left w:val="nil"/>
              <w:bottom w:val="single" w:sz="4" w:space="0" w:color="auto"/>
              <w:right w:val="single" w:sz="4" w:space="0" w:color="auto"/>
            </w:tcBorders>
            <w:shd w:val="clear" w:color="auto" w:fill="auto"/>
            <w:noWrap/>
            <w:vAlign w:val="bottom"/>
            <w:hideMark/>
            <w:tcPrChange w:id="68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6C97385" w14:textId="77777777" w:rsidR="00CE5F0D" w:rsidRPr="00A33583" w:rsidRDefault="00CE5F0D">
            <w:pPr>
              <w:jc w:val="center"/>
            </w:pPr>
            <w:r w:rsidRPr="00A33583">
              <w:t>6,268</w:t>
            </w:r>
          </w:p>
        </w:tc>
      </w:tr>
      <w:tr w:rsidR="00CE5F0D" w:rsidRPr="00A33583" w14:paraId="10F8FE59" w14:textId="77777777" w:rsidTr="00443EC0">
        <w:trPr>
          <w:trHeight w:val="300"/>
          <w:tblHeader/>
          <w:trPrChange w:id="690"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9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C17CA0" w14:textId="77777777" w:rsidR="00CE5F0D" w:rsidRPr="00A33583" w:rsidRDefault="00CE5F0D">
            <w:pPr>
              <w:jc w:val="center"/>
            </w:pPr>
            <w:r w:rsidRPr="00A33583">
              <w:t>9.5</w:t>
            </w:r>
          </w:p>
        </w:tc>
        <w:tc>
          <w:tcPr>
            <w:tcW w:w="1540" w:type="dxa"/>
            <w:tcBorders>
              <w:top w:val="nil"/>
              <w:left w:val="nil"/>
              <w:bottom w:val="single" w:sz="4" w:space="0" w:color="auto"/>
              <w:right w:val="single" w:sz="4" w:space="0" w:color="auto"/>
            </w:tcBorders>
            <w:shd w:val="clear" w:color="auto" w:fill="auto"/>
            <w:noWrap/>
            <w:vAlign w:val="bottom"/>
            <w:hideMark/>
            <w:tcPrChange w:id="69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ED6D3D4" w14:textId="77777777" w:rsidR="00CE5F0D" w:rsidRPr="00A33583" w:rsidRDefault="00CE5F0D">
            <w:pPr>
              <w:jc w:val="center"/>
            </w:pPr>
            <w:r w:rsidRPr="00A33583">
              <w:t>49.1</w:t>
            </w:r>
          </w:p>
        </w:tc>
        <w:tc>
          <w:tcPr>
            <w:tcW w:w="1540" w:type="dxa"/>
            <w:tcBorders>
              <w:top w:val="nil"/>
              <w:left w:val="nil"/>
              <w:bottom w:val="single" w:sz="4" w:space="0" w:color="auto"/>
              <w:right w:val="single" w:sz="4" w:space="0" w:color="auto"/>
            </w:tcBorders>
            <w:shd w:val="clear" w:color="auto" w:fill="auto"/>
            <w:noWrap/>
            <w:vAlign w:val="bottom"/>
            <w:hideMark/>
            <w:tcPrChange w:id="69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2892D5B" w14:textId="77777777" w:rsidR="00CE5F0D" w:rsidRPr="00A33583" w:rsidRDefault="00CE5F0D">
            <w:pPr>
              <w:jc w:val="center"/>
            </w:pPr>
            <w:r w:rsidRPr="00A33583">
              <w:t>20,385</w:t>
            </w:r>
          </w:p>
        </w:tc>
        <w:tc>
          <w:tcPr>
            <w:tcW w:w="400" w:type="dxa"/>
            <w:tcBorders>
              <w:top w:val="nil"/>
              <w:left w:val="nil"/>
              <w:bottom w:val="nil"/>
              <w:right w:val="nil"/>
            </w:tcBorders>
            <w:shd w:val="clear" w:color="auto" w:fill="auto"/>
            <w:noWrap/>
            <w:vAlign w:val="bottom"/>
            <w:hideMark/>
            <w:tcPrChange w:id="694" w:author="Short, Daniel L" w:date="2017-12-08T07:13:00Z">
              <w:tcPr>
                <w:tcW w:w="400" w:type="dxa"/>
                <w:tcBorders>
                  <w:top w:val="nil"/>
                  <w:left w:val="nil"/>
                  <w:bottom w:val="nil"/>
                  <w:right w:val="nil"/>
                </w:tcBorders>
                <w:shd w:val="clear" w:color="auto" w:fill="auto"/>
                <w:noWrap/>
                <w:vAlign w:val="bottom"/>
                <w:hideMark/>
              </w:tcPr>
            </w:tcPrChange>
          </w:tcPr>
          <w:p w14:paraId="539DBE85"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9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A2D293" w14:textId="77777777" w:rsidR="00CE5F0D" w:rsidRPr="00A33583" w:rsidRDefault="00CE5F0D">
            <w:pPr>
              <w:jc w:val="center"/>
            </w:pPr>
            <w:r w:rsidRPr="00A33583">
              <w:t>36.5</w:t>
            </w:r>
          </w:p>
        </w:tc>
        <w:tc>
          <w:tcPr>
            <w:tcW w:w="1540" w:type="dxa"/>
            <w:tcBorders>
              <w:top w:val="nil"/>
              <w:left w:val="nil"/>
              <w:bottom w:val="single" w:sz="4" w:space="0" w:color="auto"/>
              <w:right w:val="single" w:sz="4" w:space="0" w:color="auto"/>
            </w:tcBorders>
            <w:shd w:val="clear" w:color="auto" w:fill="auto"/>
            <w:noWrap/>
            <w:vAlign w:val="bottom"/>
            <w:hideMark/>
            <w:tcPrChange w:id="69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2753E93" w14:textId="77777777" w:rsidR="00CE5F0D" w:rsidRPr="00A33583" w:rsidRDefault="00CE5F0D">
            <w:pPr>
              <w:jc w:val="center"/>
            </w:pPr>
            <w:r w:rsidRPr="00A33583">
              <w:t>97.7</w:t>
            </w:r>
          </w:p>
        </w:tc>
        <w:tc>
          <w:tcPr>
            <w:tcW w:w="1540" w:type="dxa"/>
            <w:tcBorders>
              <w:top w:val="nil"/>
              <w:left w:val="nil"/>
              <w:bottom w:val="single" w:sz="4" w:space="0" w:color="auto"/>
              <w:right w:val="single" w:sz="4" w:space="0" w:color="auto"/>
            </w:tcBorders>
            <w:shd w:val="clear" w:color="auto" w:fill="auto"/>
            <w:noWrap/>
            <w:vAlign w:val="bottom"/>
            <w:hideMark/>
            <w:tcPrChange w:id="69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6EE59D4" w14:textId="77777777" w:rsidR="00CE5F0D" w:rsidRPr="00A33583" w:rsidRDefault="00CE5F0D">
            <w:pPr>
              <w:jc w:val="center"/>
            </w:pPr>
            <w:r w:rsidRPr="00A33583">
              <w:t>6,140</w:t>
            </w:r>
          </w:p>
        </w:tc>
      </w:tr>
      <w:tr w:rsidR="00CE5F0D" w:rsidRPr="00A33583" w14:paraId="474D94DA" w14:textId="77777777" w:rsidTr="00443EC0">
        <w:trPr>
          <w:trHeight w:val="300"/>
          <w:tblHeader/>
          <w:trPrChange w:id="69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69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425820" w14:textId="77777777" w:rsidR="00CE5F0D" w:rsidRPr="00A33583" w:rsidRDefault="00CE5F0D">
            <w:pPr>
              <w:jc w:val="center"/>
            </w:pPr>
            <w:r w:rsidRPr="00A33583">
              <w:t>10.0</w:t>
            </w:r>
          </w:p>
        </w:tc>
        <w:tc>
          <w:tcPr>
            <w:tcW w:w="1540" w:type="dxa"/>
            <w:tcBorders>
              <w:top w:val="nil"/>
              <w:left w:val="nil"/>
              <w:bottom w:val="single" w:sz="4" w:space="0" w:color="auto"/>
              <w:right w:val="single" w:sz="4" w:space="0" w:color="auto"/>
            </w:tcBorders>
            <w:shd w:val="clear" w:color="auto" w:fill="auto"/>
            <w:noWrap/>
            <w:vAlign w:val="bottom"/>
            <w:hideMark/>
            <w:tcPrChange w:id="70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B3B9B83" w14:textId="77777777" w:rsidR="00CE5F0D" w:rsidRPr="00A33583" w:rsidRDefault="00CE5F0D">
            <w:pPr>
              <w:jc w:val="center"/>
            </w:pPr>
            <w:r w:rsidRPr="00A33583">
              <w:t>50.0</w:t>
            </w:r>
          </w:p>
        </w:tc>
        <w:tc>
          <w:tcPr>
            <w:tcW w:w="1540" w:type="dxa"/>
            <w:tcBorders>
              <w:top w:val="nil"/>
              <w:left w:val="nil"/>
              <w:bottom w:val="single" w:sz="4" w:space="0" w:color="auto"/>
              <w:right w:val="single" w:sz="4" w:space="0" w:color="auto"/>
            </w:tcBorders>
            <w:shd w:val="clear" w:color="auto" w:fill="auto"/>
            <w:noWrap/>
            <w:vAlign w:val="bottom"/>
            <w:hideMark/>
            <w:tcPrChange w:id="70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8C9F344" w14:textId="77777777" w:rsidR="00CE5F0D" w:rsidRPr="00A33583" w:rsidRDefault="00CE5F0D">
            <w:pPr>
              <w:jc w:val="center"/>
            </w:pPr>
            <w:r w:rsidRPr="00A33583">
              <w:t>19,901</w:t>
            </w:r>
          </w:p>
        </w:tc>
        <w:tc>
          <w:tcPr>
            <w:tcW w:w="400" w:type="dxa"/>
            <w:tcBorders>
              <w:top w:val="nil"/>
              <w:left w:val="nil"/>
              <w:bottom w:val="nil"/>
              <w:right w:val="nil"/>
            </w:tcBorders>
            <w:shd w:val="clear" w:color="auto" w:fill="auto"/>
            <w:noWrap/>
            <w:vAlign w:val="bottom"/>
            <w:hideMark/>
            <w:tcPrChange w:id="702" w:author="Short, Daniel L" w:date="2017-12-08T07:13:00Z">
              <w:tcPr>
                <w:tcW w:w="400" w:type="dxa"/>
                <w:tcBorders>
                  <w:top w:val="nil"/>
                  <w:left w:val="nil"/>
                  <w:bottom w:val="nil"/>
                  <w:right w:val="nil"/>
                </w:tcBorders>
                <w:shd w:val="clear" w:color="auto" w:fill="auto"/>
                <w:noWrap/>
                <w:vAlign w:val="bottom"/>
                <w:hideMark/>
              </w:tcPr>
            </w:tcPrChange>
          </w:tcPr>
          <w:p w14:paraId="36864927"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0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8B121A7" w14:textId="77777777" w:rsidR="00CE5F0D" w:rsidRPr="00A33583" w:rsidRDefault="00CE5F0D">
            <w:pPr>
              <w:jc w:val="center"/>
            </w:pPr>
            <w:r w:rsidRPr="00A33583">
              <w:t>37.0</w:t>
            </w:r>
          </w:p>
        </w:tc>
        <w:tc>
          <w:tcPr>
            <w:tcW w:w="1540" w:type="dxa"/>
            <w:tcBorders>
              <w:top w:val="nil"/>
              <w:left w:val="nil"/>
              <w:bottom w:val="single" w:sz="4" w:space="0" w:color="auto"/>
              <w:right w:val="single" w:sz="4" w:space="0" w:color="auto"/>
            </w:tcBorders>
            <w:shd w:val="clear" w:color="auto" w:fill="auto"/>
            <w:noWrap/>
            <w:vAlign w:val="bottom"/>
            <w:hideMark/>
            <w:tcPrChange w:id="70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E64DE42" w14:textId="77777777" w:rsidR="00CE5F0D" w:rsidRPr="00A33583" w:rsidRDefault="00CE5F0D">
            <w:pPr>
              <w:jc w:val="center"/>
            </w:pPr>
            <w:r w:rsidRPr="00A33583">
              <w:t>98.6</w:t>
            </w:r>
          </w:p>
        </w:tc>
        <w:tc>
          <w:tcPr>
            <w:tcW w:w="1540" w:type="dxa"/>
            <w:tcBorders>
              <w:top w:val="nil"/>
              <w:left w:val="nil"/>
              <w:bottom w:val="single" w:sz="4" w:space="0" w:color="auto"/>
              <w:right w:val="single" w:sz="4" w:space="0" w:color="auto"/>
            </w:tcBorders>
            <w:shd w:val="clear" w:color="auto" w:fill="auto"/>
            <w:noWrap/>
            <w:vAlign w:val="bottom"/>
            <w:hideMark/>
            <w:tcPrChange w:id="70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EAF549C" w14:textId="77777777" w:rsidR="00CE5F0D" w:rsidRPr="00A33583" w:rsidRDefault="00CE5F0D">
            <w:pPr>
              <w:jc w:val="center"/>
            </w:pPr>
            <w:r w:rsidRPr="00A33583">
              <w:t>6,016</w:t>
            </w:r>
          </w:p>
        </w:tc>
      </w:tr>
      <w:tr w:rsidR="00CE5F0D" w:rsidRPr="00A33583" w14:paraId="10C8152A" w14:textId="77777777" w:rsidTr="00443EC0">
        <w:trPr>
          <w:trHeight w:val="300"/>
          <w:tblHeader/>
          <w:trPrChange w:id="70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0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54412C" w14:textId="77777777" w:rsidR="00CE5F0D" w:rsidRPr="00A33583" w:rsidRDefault="00CE5F0D">
            <w:pPr>
              <w:jc w:val="center"/>
            </w:pPr>
            <w:r w:rsidRPr="00A33583">
              <w:t>10.5</w:t>
            </w:r>
          </w:p>
        </w:tc>
        <w:tc>
          <w:tcPr>
            <w:tcW w:w="1540" w:type="dxa"/>
            <w:tcBorders>
              <w:top w:val="nil"/>
              <w:left w:val="nil"/>
              <w:bottom w:val="single" w:sz="4" w:space="0" w:color="auto"/>
              <w:right w:val="single" w:sz="4" w:space="0" w:color="auto"/>
            </w:tcBorders>
            <w:shd w:val="clear" w:color="auto" w:fill="auto"/>
            <w:noWrap/>
            <w:vAlign w:val="bottom"/>
            <w:hideMark/>
            <w:tcPrChange w:id="70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954DD85" w14:textId="77777777" w:rsidR="00CE5F0D" w:rsidRPr="00A33583" w:rsidRDefault="00CE5F0D">
            <w:pPr>
              <w:jc w:val="center"/>
            </w:pPr>
            <w:r w:rsidRPr="00A33583">
              <w:t>50.9</w:t>
            </w:r>
          </w:p>
        </w:tc>
        <w:tc>
          <w:tcPr>
            <w:tcW w:w="1540" w:type="dxa"/>
            <w:tcBorders>
              <w:top w:val="nil"/>
              <w:left w:val="nil"/>
              <w:bottom w:val="single" w:sz="4" w:space="0" w:color="auto"/>
              <w:right w:val="single" w:sz="4" w:space="0" w:color="auto"/>
            </w:tcBorders>
            <w:shd w:val="clear" w:color="auto" w:fill="auto"/>
            <w:noWrap/>
            <w:vAlign w:val="bottom"/>
            <w:hideMark/>
            <w:tcPrChange w:id="70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7C31B6B" w14:textId="77777777" w:rsidR="00CE5F0D" w:rsidRPr="00A33583" w:rsidRDefault="00CE5F0D">
            <w:pPr>
              <w:jc w:val="center"/>
            </w:pPr>
            <w:r w:rsidRPr="00A33583">
              <w:t>19,430</w:t>
            </w:r>
          </w:p>
        </w:tc>
        <w:tc>
          <w:tcPr>
            <w:tcW w:w="400" w:type="dxa"/>
            <w:tcBorders>
              <w:top w:val="nil"/>
              <w:left w:val="nil"/>
              <w:bottom w:val="nil"/>
              <w:right w:val="nil"/>
            </w:tcBorders>
            <w:shd w:val="clear" w:color="auto" w:fill="auto"/>
            <w:noWrap/>
            <w:vAlign w:val="bottom"/>
            <w:hideMark/>
            <w:tcPrChange w:id="710" w:author="Short, Daniel L" w:date="2017-12-08T07:13:00Z">
              <w:tcPr>
                <w:tcW w:w="400" w:type="dxa"/>
                <w:tcBorders>
                  <w:top w:val="nil"/>
                  <w:left w:val="nil"/>
                  <w:bottom w:val="nil"/>
                  <w:right w:val="nil"/>
                </w:tcBorders>
                <w:shd w:val="clear" w:color="auto" w:fill="auto"/>
                <w:noWrap/>
                <w:vAlign w:val="bottom"/>
                <w:hideMark/>
              </w:tcPr>
            </w:tcPrChange>
          </w:tcPr>
          <w:p w14:paraId="12FFCB7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1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2E385F" w14:textId="77777777" w:rsidR="00CE5F0D" w:rsidRPr="00A33583" w:rsidRDefault="00CE5F0D">
            <w:pPr>
              <w:jc w:val="center"/>
            </w:pPr>
            <w:r w:rsidRPr="00A33583">
              <w:t>37.5</w:t>
            </w:r>
          </w:p>
        </w:tc>
        <w:tc>
          <w:tcPr>
            <w:tcW w:w="1540" w:type="dxa"/>
            <w:tcBorders>
              <w:top w:val="nil"/>
              <w:left w:val="nil"/>
              <w:bottom w:val="single" w:sz="4" w:space="0" w:color="auto"/>
              <w:right w:val="single" w:sz="4" w:space="0" w:color="auto"/>
            </w:tcBorders>
            <w:shd w:val="clear" w:color="auto" w:fill="auto"/>
            <w:noWrap/>
            <w:vAlign w:val="bottom"/>
            <w:hideMark/>
            <w:tcPrChange w:id="71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A359D08" w14:textId="77777777" w:rsidR="00CE5F0D" w:rsidRPr="00A33583" w:rsidRDefault="00CE5F0D">
            <w:pPr>
              <w:jc w:val="center"/>
            </w:pPr>
            <w:r w:rsidRPr="00A33583">
              <w:t>99.5</w:t>
            </w:r>
          </w:p>
        </w:tc>
        <w:tc>
          <w:tcPr>
            <w:tcW w:w="1540" w:type="dxa"/>
            <w:tcBorders>
              <w:top w:val="nil"/>
              <w:left w:val="nil"/>
              <w:bottom w:val="single" w:sz="4" w:space="0" w:color="auto"/>
              <w:right w:val="single" w:sz="4" w:space="0" w:color="auto"/>
            </w:tcBorders>
            <w:shd w:val="clear" w:color="auto" w:fill="auto"/>
            <w:noWrap/>
            <w:vAlign w:val="bottom"/>
            <w:hideMark/>
            <w:tcPrChange w:id="71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5D613F2" w14:textId="77777777" w:rsidR="00CE5F0D" w:rsidRPr="00A33583" w:rsidRDefault="00CE5F0D">
            <w:pPr>
              <w:jc w:val="center"/>
            </w:pPr>
            <w:r w:rsidRPr="00A33583">
              <w:t>5,894</w:t>
            </w:r>
          </w:p>
        </w:tc>
      </w:tr>
      <w:tr w:rsidR="00CE5F0D" w:rsidRPr="00A33583" w14:paraId="1D6A2F88" w14:textId="77777777" w:rsidTr="00443EC0">
        <w:trPr>
          <w:trHeight w:val="300"/>
          <w:tblHeader/>
          <w:trPrChange w:id="71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1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6E0B576" w14:textId="77777777" w:rsidR="00CE5F0D" w:rsidRPr="00A33583" w:rsidRDefault="00CE5F0D">
            <w:pPr>
              <w:jc w:val="center"/>
            </w:pPr>
            <w:r w:rsidRPr="00A33583">
              <w:t>11.0</w:t>
            </w:r>
          </w:p>
        </w:tc>
        <w:tc>
          <w:tcPr>
            <w:tcW w:w="1540" w:type="dxa"/>
            <w:tcBorders>
              <w:top w:val="nil"/>
              <w:left w:val="nil"/>
              <w:bottom w:val="single" w:sz="4" w:space="0" w:color="auto"/>
              <w:right w:val="single" w:sz="4" w:space="0" w:color="auto"/>
            </w:tcBorders>
            <w:shd w:val="clear" w:color="auto" w:fill="auto"/>
            <w:noWrap/>
            <w:vAlign w:val="bottom"/>
            <w:hideMark/>
            <w:tcPrChange w:id="71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59E5B77" w14:textId="77777777" w:rsidR="00CE5F0D" w:rsidRPr="00A33583" w:rsidRDefault="00CE5F0D">
            <w:pPr>
              <w:jc w:val="center"/>
            </w:pPr>
            <w:r w:rsidRPr="00A33583">
              <w:t>51.8</w:t>
            </w:r>
          </w:p>
        </w:tc>
        <w:tc>
          <w:tcPr>
            <w:tcW w:w="1540" w:type="dxa"/>
            <w:tcBorders>
              <w:top w:val="nil"/>
              <w:left w:val="nil"/>
              <w:bottom w:val="single" w:sz="4" w:space="0" w:color="auto"/>
              <w:right w:val="single" w:sz="4" w:space="0" w:color="auto"/>
            </w:tcBorders>
            <w:shd w:val="clear" w:color="auto" w:fill="auto"/>
            <w:noWrap/>
            <w:vAlign w:val="bottom"/>
            <w:hideMark/>
            <w:tcPrChange w:id="71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727B7C7" w14:textId="77777777" w:rsidR="00CE5F0D" w:rsidRPr="00A33583" w:rsidRDefault="00CE5F0D">
            <w:pPr>
              <w:jc w:val="center"/>
            </w:pPr>
            <w:r w:rsidRPr="00A33583">
              <w:t>18,972</w:t>
            </w:r>
          </w:p>
        </w:tc>
        <w:tc>
          <w:tcPr>
            <w:tcW w:w="400" w:type="dxa"/>
            <w:tcBorders>
              <w:top w:val="nil"/>
              <w:left w:val="nil"/>
              <w:bottom w:val="nil"/>
              <w:right w:val="nil"/>
            </w:tcBorders>
            <w:shd w:val="clear" w:color="auto" w:fill="auto"/>
            <w:noWrap/>
            <w:vAlign w:val="bottom"/>
            <w:hideMark/>
            <w:tcPrChange w:id="718" w:author="Short, Daniel L" w:date="2017-12-08T07:13:00Z">
              <w:tcPr>
                <w:tcW w:w="400" w:type="dxa"/>
                <w:tcBorders>
                  <w:top w:val="nil"/>
                  <w:left w:val="nil"/>
                  <w:bottom w:val="nil"/>
                  <w:right w:val="nil"/>
                </w:tcBorders>
                <w:shd w:val="clear" w:color="auto" w:fill="auto"/>
                <w:noWrap/>
                <w:vAlign w:val="bottom"/>
                <w:hideMark/>
              </w:tcPr>
            </w:tcPrChange>
          </w:tcPr>
          <w:p w14:paraId="09C21514"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1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AF5430" w14:textId="77777777" w:rsidR="00CE5F0D" w:rsidRPr="00A33583" w:rsidRDefault="00CE5F0D">
            <w:pPr>
              <w:jc w:val="center"/>
            </w:pPr>
            <w:r w:rsidRPr="00A33583">
              <w:t>38.0</w:t>
            </w:r>
          </w:p>
        </w:tc>
        <w:tc>
          <w:tcPr>
            <w:tcW w:w="1540" w:type="dxa"/>
            <w:tcBorders>
              <w:top w:val="nil"/>
              <w:left w:val="nil"/>
              <w:bottom w:val="single" w:sz="4" w:space="0" w:color="auto"/>
              <w:right w:val="single" w:sz="4" w:space="0" w:color="auto"/>
            </w:tcBorders>
            <w:shd w:val="clear" w:color="auto" w:fill="auto"/>
            <w:noWrap/>
            <w:vAlign w:val="bottom"/>
            <w:hideMark/>
            <w:tcPrChange w:id="72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23DB0EB" w14:textId="77777777" w:rsidR="00CE5F0D" w:rsidRPr="00A33583" w:rsidRDefault="00CE5F0D">
            <w:pPr>
              <w:jc w:val="center"/>
            </w:pPr>
            <w:r w:rsidRPr="00A33583">
              <w:t>100.4</w:t>
            </w:r>
          </w:p>
        </w:tc>
        <w:tc>
          <w:tcPr>
            <w:tcW w:w="1540" w:type="dxa"/>
            <w:tcBorders>
              <w:top w:val="nil"/>
              <w:left w:val="nil"/>
              <w:bottom w:val="single" w:sz="4" w:space="0" w:color="auto"/>
              <w:right w:val="single" w:sz="4" w:space="0" w:color="auto"/>
            </w:tcBorders>
            <w:shd w:val="clear" w:color="auto" w:fill="auto"/>
            <w:noWrap/>
            <w:vAlign w:val="bottom"/>
            <w:hideMark/>
            <w:tcPrChange w:id="72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3B90E65" w14:textId="77777777" w:rsidR="00CE5F0D" w:rsidRPr="00A33583" w:rsidRDefault="00CE5F0D">
            <w:pPr>
              <w:jc w:val="center"/>
            </w:pPr>
            <w:r w:rsidRPr="00A33583">
              <w:t>5,775</w:t>
            </w:r>
          </w:p>
        </w:tc>
      </w:tr>
      <w:tr w:rsidR="00CE5F0D" w:rsidRPr="00A33583" w14:paraId="47DAC0EE" w14:textId="77777777" w:rsidTr="00443EC0">
        <w:trPr>
          <w:trHeight w:val="300"/>
          <w:tblHeader/>
          <w:trPrChange w:id="72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2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AE2B2F" w14:textId="77777777" w:rsidR="00CE5F0D" w:rsidRPr="00A33583" w:rsidRDefault="00CE5F0D">
            <w:pPr>
              <w:jc w:val="center"/>
            </w:pPr>
            <w:r w:rsidRPr="00A33583">
              <w:t>11.5</w:t>
            </w:r>
          </w:p>
        </w:tc>
        <w:tc>
          <w:tcPr>
            <w:tcW w:w="1540" w:type="dxa"/>
            <w:tcBorders>
              <w:top w:val="nil"/>
              <w:left w:val="nil"/>
              <w:bottom w:val="single" w:sz="4" w:space="0" w:color="auto"/>
              <w:right w:val="single" w:sz="4" w:space="0" w:color="auto"/>
            </w:tcBorders>
            <w:shd w:val="clear" w:color="auto" w:fill="auto"/>
            <w:noWrap/>
            <w:vAlign w:val="bottom"/>
            <w:hideMark/>
            <w:tcPrChange w:id="72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DBB5515" w14:textId="77777777" w:rsidR="00CE5F0D" w:rsidRPr="00A33583" w:rsidRDefault="00CE5F0D">
            <w:pPr>
              <w:jc w:val="center"/>
            </w:pPr>
            <w:r w:rsidRPr="00A33583">
              <w:t>52.7</w:t>
            </w:r>
          </w:p>
        </w:tc>
        <w:tc>
          <w:tcPr>
            <w:tcW w:w="1540" w:type="dxa"/>
            <w:tcBorders>
              <w:top w:val="nil"/>
              <w:left w:val="nil"/>
              <w:bottom w:val="single" w:sz="4" w:space="0" w:color="auto"/>
              <w:right w:val="single" w:sz="4" w:space="0" w:color="auto"/>
            </w:tcBorders>
            <w:shd w:val="clear" w:color="auto" w:fill="auto"/>
            <w:noWrap/>
            <w:vAlign w:val="bottom"/>
            <w:hideMark/>
            <w:tcPrChange w:id="72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6BBEA82" w14:textId="77777777" w:rsidR="00CE5F0D" w:rsidRPr="00A33583" w:rsidRDefault="00CE5F0D">
            <w:pPr>
              <w:jc w:val="center"/>
            </w:pPr>
            <w:r w:rsidRPr="00A33583">
              <w:t>18,525</w:t>
            </w:r>
          </w:p>
        </w:tc>
        <w:tc>
          <w:tcPr>
            <w:tcW w:w="400" w:type="dxa"/>
            <w:tcBorders>
              <w:top w:val="nil"/>
              <w:left w:val="nil"/>
              <w:bottom w:val="nil"/>
              <w:right w:val="nil"/>
            </w:tcBorders>
            <w:shd w:val="clear" w:color="auto" w:fill="auto"/>
            <w:noWrap/>
            <w:vAlign w:val="bottom"/>
            <w:hideMark/>
            <w:tcPrChange w:id="726" w:author="Short, Daniel L" w:date="2017-12-08T07:13:00Z">
              <w:tcPr>
                <w:tcW w:w="400" w:type="dxa"/>
                <w:tcBorders>
                  <w:top w:val="nil"/>
                  <w:left w:val="nil"/>
                  <w:bottom w:val="nil"/>
                  <w:right w:val="nil"/>
                </w:tcBorders>
                <w:shd w:val="clear" w:color="auto" w:fill="auto"/>
                <w:noWrap/>
                <w:vAlign w:val="bottom"/>
                <w:hideMark/>
              </w:tcPr>
            </w:tcPrChange>
          </w:tcPr>
          <w:p w14:paraId="32205C03"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2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76B051" w14:textId="77777777" w:rsidR="00CE5F0D" w:rsidRPr="00A33583" w:rsidRDefault="00CE5F0D">
            <w:pPr>
              <w:jc w:val="center"/>
            </w:pPr>
            <w:r w:rsidRPr="00A33583">
              <w:t>38.5</w:t>
            </w:r>
          </w:p>
        </w:tc>
        <w:tc>
          <w:tcPr>
            <w:tcW w:w="1540" w:type="dxa"/>
            <w:tcBorders>
              <w:top w:val="nil"/>
              <w:left w:val="nil"/>
              <w:bottom w:val="single" w:sz="4" w:space="0" w:color="auto"/>
              <w:right w:val="single" w:sz="4" w:space="0" w:color="auto"/>
            </w:tcBorders>
            <w:shd w:val="clear" w:color="auto" w:fill="auto"/>
            <w:noWrap/>
            <w:vAlign w:val="bottom"/>
            <w:hideMark/>
            <w:tcPrChange w:id="72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A56C301" w14:textId="77777777" w:rsidR="00CE5F0D" w:rsidRPr="00A33583" w:rsidRDefault="00CE5F0D">
            <w:pPr>
              <w:jc w:val="center"/>
            </w:pPr>
            <w:r w:rsidRPr="00A33583">
              <w:t>101.3</w:t>
            </w:r>
          </w:p>
        </w:tc>
        <w:tc>
          <w:tcPr>
            <w:tcW w:w="1540" w:type="dxa"/>
            <w:tcBorders>
              <w:top w:val="nil"/>
              <w:left w:val="nil"/>
              <w:bottom w:val="single" w:sz="4" w:space="0" w:color="auto"/>
              <w:right w:val="single" w:sz="4" w:space="0" w:color="auto"/>
            </w:tcBorders>
            <w:shd w:val="clear" w:color="auto" w:fill="auto"/>
            <w:noWrap/>
            <w:vAlign w:val="bottom"/>
            <w:hideMark/>
            <w:tcPrChange w:id="72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D83E450" w14:textId="77777777" w:rsidR="00CE5F0D" w:rsidRPr="00A33583" w:rsidRDefault="00CE5F0D">
            <w:pPr>
              <w:jc w:val="center"/>
            </w:pPr>
            <w:r w:rsidRPr="00A33583">
              <w:t>5,659</w:t>
            </w:r>
          </w:p>
        </w:tc>
      </w:tr>
      <w:tr w:rsidR="00CE5F0D" w:rsidRPr="00A33583" w14:paraId="4E701D55" w14:textId="77777777" w:rsidTr="00443EC0">
        <w:trPr>
          <w:trHeight w:val="300"/>
          <w:tblHeader/>
          <w:trPrChange w:id="730"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3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284BA5" w14:textId="77777777" w:rsidR="00CE5F0D" w:rsidRPr="00A33583" w:rsidRDefault="00CE5F0D">
            <w:pPr>
              <w:jc w:val="center"/>
            </w:pPr>
            <w:r w:rsidRPr="00A33583">
              <w:t>12.0</w:t>
            </w:r>
          </w:p>
        </w:tc>
        <w:tc>
          <w:tcPr>
            <w:tcW w:w="1540" w:type="dxa"/>
            <w:tcBorders>
              <w:top w:val="nil"/>
              <w:left w:val="nil"/>
              <w:bottom w:val="single" w:sz="4" w:space="0" w:color="auto"/>
              <w:right w:val="single" w:sz="4" w:space="0" w:color="auto"/>
            </w:tcBorders>
            <w:shd w:val="clear" w:color="auto" w:fill="auto"/>
            <w:noWrap/>
            <w:vAlign w:val="bottom"/>
            <w:hideMark/>
            <w:tcPrChange w:id="73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AEAC2F8" w14:textId="77777777" w:rsidR="00CE5F0D" w:rsidRPr="00A33583" w:rsidRDefault="00CE5F0D">
            <w:pPr>
              <w:jc w:val="center"/>
            </w:pPr>
            <w:r w:rsidRPr="00A33583">
              <w:t>53.6</w:t>
            </w:r>
          </w:p>
        </w:tc>
        <w:tc>
          <w:tcPr>
            <w:tcW w:w="1540" w:type="dxa"/>
            <w:tcBorders>
              <w:top w:val="nil"/>
              <w:left w:val="nil"/>
              <w:bottom w:val="single" w:sz="4" w:space="0" w:color="auto"/>
              <w:right w:val="single" w:sz="4" w:space="0" w:color="auto"/>
            </w:tcBorders>
            <w:shd w:val="clear" w:color="auto" w:fill="auto"/>
            <w:noWrap/>
            <w:vAlign w:val="bottom"/>
            <w:hideMark/>
            <w:tcPrChange w:id="73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B468F9D" w14:textId="77777777" w:rsidR="00CE5F0D" w:rsidRPr="00A33583" w:rsidRDefault="00CE5F0D">
            <w:pPr>
              <w:jc w:val="center"/>
            </w:pPr>
            <w:r w:rsidRPr="00A33583">
              <w:t>18,090</w:t>
            </w:r>
          </w:p>
        </w:tc>
        <w:tc>
          <w:tcPr>
            <w:tcW w:w="400" w:type="dxa"/>
            <w:tcBorders>
              <w:top w:val="nil"/>
              <w:left w:val="nil"/>
              <w:bottom w:val="nil"/>
              <w:right w:val="nil"/>
            </w:tcBorders>
            <w:shd w:val="clear" w:color="auto" w:fill="auto"/>
            <w:noWrap/>
            <w:vAlign w:val="bottom"/>
            <w:hideMark/>
            <w:tcPrChange w:id="734" w:author="Short, Daniel L" w:date="2017-12-08T07:13:00Z">
              <w:tcPr>
                <w:tcW w:w="400" w:type="dxa"/>
                <w:tcBorders>
                  <w:top w:val="nil"/>
                  <w:left w:val="nil"/>
                  <w:bottom w:val="nil"/>
                  <w:right w:val="nil"/>
                </w:tcBorders>
                <w:shd w:val="clear" w:color="auto" w:fill="auto"/>
                <w:noWrap/>
                <w:vAlign w:val="bottom"/>
                <w:hideMark/>
              </w:tcPr>
            </w:tcPrChange>
          </w:tcPr>
          <w:p w14:paraId="5D006CF9"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3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617EDF" w14:textId="77777777" w:rsidR="00CE5F0D" w:rsidRPr="00A33583" w:rsidRDefault="00CE5F0D">
            <w:pPr>
              <w:jc w:val="center"/>
            </w:pPr>
            <w:r w:rsidRPr="00A33583">
              <w:t>39.0</w:t>
            </w:r>
          </w:p>
        </w:tc>
        <w:tc>
          <w:tcPr>
            <w:tcW w:w="1540" w:type="dxa"/>
            <w:tcBorders>
              <w:top w:val="nil"/>
              <w:left w:val="nil"/>
              <w:bottom w:val="single" w:sz="4" w:space="0" w:color="auto"/>
              <w:right w:val="single" w:sz="4" w:space="0" w:color="auto"/>
            </w:tcBorders>
            <w:shd w:val="clear" w:color="auto" w:fill="auto"/>
            <w:noWrap/>
            <w:vAlign w:val="bottom"/>
            <w:hideMark/>
            <w:tcPrChange w:id="73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B4D18DC" w14:textId="77777777" w:rsidR="00CE5F0D" w:rsidRPr="00A33583" w:rsidRDefault="00CE5F0D">
            <w:pPr>
              <w:jc w:val="center"/>
            </w:pPr>
            <w:r w:rsidRPr="00A33583">
              <w:t>102.2</w:t>
            </w:r>
          </w:p>
        </w:tc>
        <w:tc>
          <w:tcPr>
            <w:tcW w:w="1540" w:type="dxa"/>
            <w:tcBorders>
              <w:top w:val="nil"/>
              <w:left w:val="nil"/>
              <w:bottom w:val="single" w:sz="4" w:space="0" w:color="auto"/>
              <w:right w:val="single" w:sz="4" w:space="0" w:color="auto"/>
            </w:tcBorders>
            <w:shd w:val="clear" w:color="auto" w:fill="auto"/>
            <w:noWrap/>
            <w:vAlign w:val="bottom"/>
            <w:hideMark/>
            <w:tcPrChange w:id="73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7BFA6D5" w14:textId="77777777" w:rsidR="00CE5F0D" w:rsidRPr="00A33583" w:rsidRDefault="00CE5F0D">
            <w:pPr>
              <w:jc w:val="center"/>
            </w:pPr>
            <w:r w:rsidRPr="00A33583">
              <w:t>5,546</w:t>
            </w:r>
          </w:p>
        </w:tc>
      </w:tr>
      <w:tr w:rsidR="00CE5F0D" w:rsidRPr="00A33583" w14:paraId="2233495A" w14:textId="77777777" w:rsidTr="00443EC0">
        <w:trPr>
          <w:trHeight w:val="300"/>
          <w:tblHeader/>
          <w:trPrChange w:id="73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3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222B8F" w14:textId="77777777" w:rsidR="00CE5F0D" w:rsidRPr="00A33583" w:rsidRDefault="00CE5F0D">
            <w:pPr>
              <w:jc w:val="center"/>
            </w:pPr>
            <w:r w:rsidRPr="00A33583">
              <w:t>12.5</w:t>
            </w:r>
          </w:p>
        </w:tc>
        <w:tc>
          <w:tcPr>
            <w:tcW w:w="1540" w:type="dxa"/>
            <w:tcBorders>
              <w:top w:val="nil"/>
              <w:left w:val="nil"/>
              <w:bottom w:val="single" w:sz="4" w:space="0" w:color="auto"/>
              <w:right w:val="single" w:sz="4" w:space="0" w:color="auto"/>
            </w:tcBorders>
            <w:shd w:val="clear" w:color="auto" w:fill="auto"/>
            <w:noWrap/>
            <w:vAlign w:val="bottom"/>
            <w:hideMark/>
            <w:tcPrChange w:id="74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FEDD315" w14:textId="77777777" w:rsidR="00CE5F0D" w:rsidRPr="00A33583" w:rsidRDefault="00CE5F0D">
            <w:pPr>
              <w:jc w:val="center"/>
            </w:pPr>
            <w:r w:rsidRPr="00A33583">
              <w:t>54.5</w:t>
            </w:r>
          </w:p>
        </w:tc>
        <w:tc>
          <w:tcPr>
            <w:tcW w:w="1540" w:type="dxa"/>
            <w:tcBorders>
              <w:top w:val="nil"/>
              <w:left w:val="nil"/>
              <w:bottom w:val="single" w:sz="4" w:space="0" w:color="auto"/>
              <w:right w:val="single" w:sz="4" w:space="0" w:color="auto"/>
            </w:tcBorders>
            <w:shd w:val="clear" w:color="auto" w:fill="auto"/>
            <w:noWrap/>
            <w:vAlign w:val="bottom"/>
            <w:hideMark/>
            <w:tcPrChange w:id="74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1C7A712" w14:textId="77777777" w:rsidR="00CE5F0D" w:rsidRPr="00A33583" w:rsidRDefault="00CE5F0D">
            <w:pPr>
              <w:jc w:val="center"/>
            </w:pPr>
            <w:r w:rsidRPr="00A33583">
              <w:t>17,667</w:t>
            </w:r>
          </w:p>
        </w:tc>
        <w:tc>
          <w:tcPr>
            <w:tcW w:w="400" w:type="dxa"/>
            <w:tcBorders>
              <w:top w:val="nil"/>
              <w:left w:val="nil"/>
              <w:bottom w:val="nil"/>
              <w:right w:val="nil"/>
            </w:tcBorders>
            <w:shd w:val="clear" w:color="auto" w:fill="auto"/>
            <w:noWrap/>
            <w:vAlign w:val="bottom"/>
            <w:hideMark/>
            <w:tcPrChange w:id="742" w:author="Short, Daniel L" w:date="2017-12-08T07:13:00Z">
              <w:tcPr>
                <w:tcW w:w="400" w:type="dxa"/>
                <w:tcBorders>
                  <w:top w:val="nil"/>
                  <w:left w:val="nil"/>
                  <w:bottom w:val="nil"/>
                  <w:right w:val="nil"/>
                </w:tcBorders>
                <w:shd w:val="clear" w:color="auto" w:fill="auto"/>
                <w:noWrap/>
                <w:vAlign w:val="bottom"/>
                <w:hideMark/>
              </w:tcPr>
            </w:tcPrChange>
          </w:tcPr>
          <w:p w14:paraId="03611A3C"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4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382838" w14:textId="77777777" w:rsidR="00CE5F0D" w:rsidRPr="00A33583" w:rsidRDefault="00CE5F0D">
            <w:pPr>
              <w:jc w:val="center"/>
            </w:pPr>
            <w:r w:rsidRPr="00A33583">
              <w:t>39.5</w:t>
            </w:r>
          </w:p>
        </w:tc>
        <w:tc>
          <w:tcPr>
            <w:tcW w:w="1540" w:type="dxa"/>
            <w:tcBorders>
              <w:top w:val="nil"/>
              <w:left w:val="nil"/>
              <w:bottom w:val="single" w:sz="4" w:space="0" w:color="auto"/>
              <w:right w:val="single" w:sz="4" w:space="0" w:color="auto"/>
            </w:tcBorders>
            <w:shd w:val="clear" w:color="auto" w:fill="auto"/>
            <w:noWrap/>
            <w:vAlign w:val="bottom"/>
            <w:hideMark/>
            <w:tcPrChange w:id="74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86BBD90" w14:textId="77777777" w:rsidR="00CE5F0D" w:rsidRPr="00A33583" w:rsidRDefault="00CE5F0D">
            <w:pPr>
              <w:jc w:val="center"/>
            </w:pPr>
            <w:r w:rsidRPr="00A33583">
              <w:t>103.1</w:t>
            </w:r>
          </w:p>
        </w:tc>
        <w:tc>
          <w:tcPr>
            <w:tcW w:w="1540" w:type="dxa"/>
            <w:tcBorders>
              <w:top w:val="nil"/>
              <w:left w:val="nil"/>
              <w:bottom w:val="single" w:sz="4" w:space="0" w:color="auto"/>
              <w:right w:val="single" w:sz="4" w:space="0" w:color="auto"/>
            </w:tcBorders>
            <w:shd w:val="clear" w:color="auto" w:fill="auto"/>
            <w:noWrap/>
            <w:vAlign w:val="bottom"/>
            <w:hideMark/>
            <w:tcPrChange w:id="74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854399F" w14:textId="77777777" w:rsidR="00CE5F0D" w:rsidRPr="00A33583" w:rsidRDefault="00CE5F0D">
            <w:pPr>
              <w:jc w:val="center"/>
            </w:pPr>
            <w:r w:rsidRPr="00A33583">
              <w:t>5,435</w:t>
            </w:r>
          </w:p>
        </w:tc>
      </w:tr>
      <w:tr w:rsidR="00CE5F0D" w:rsidRPr="00A33583" w14:paraId="26CD3569" w14:textId="77777777" w:rsidTr="00443EC0">
        <w:trPr>
          <w:trHeight w:val="300"/>
          <w:tblHeader/>
          <w:trPrChange w:id="74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4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91CB34" w14:textId="77777777" w:rsidR="00CE5F0D" w:rsidRPr="00A33583" w:rsidRDefault="00CE5F0D">
            <w:pPr>
              <w:jc w:val="center"/>
            </w:pPr>
            <w:r w:rsidRPr="00A33583">
              <w:t>13.0</w:t>
            </w:r>
          </w:p>
        </w:tc>
        <w:tc>
          <w:tcPr>
            <w:tcW w:w="1540" w:type="dxa"/>
            <w:tcBorders>
              <w:top w:val="nil"/>
              <w:left w:val="nil"/>
              <w:bottom w:val="single" w:sz="4" w:space="0" w:color="auto"/>
              <w:right w:val="single" w:sz="4" w:space="0" w:color="auto"/>
            </w:tcBorders>
            <w:shd w:val="clear" w:color="auto" w:fill="auto"/>
            <w:noWrap/>
            <w:vAlign w:val="bottom"/>
            <w:hideMark/>
            <w:tcPrChange w:id="74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82D44A3" w14:textId="77777777" w:rsidR="00CE5F0D" w:rsidRPr="00A33583" w:rsidRDefault="00CE5F0D">
            <w:pPr>
              <w:jc w:val="center"/>
            </w:pPr>
            <w:r w:rsidRPr="00A33583">
              <w:t>55.4</w:t>
            </w:r>
          </w:p>
        </w:tc>
        <w:tc>
          <w:tcPr>
            <w:tcW w:w="1540" w:type="dxa"/>
            <w:tcBorders>
              <w:top w:val="nil"/>
              <w:left w:val="nil"/>
              <w:bottom w:val="single" w:sz="4" w:space="0" w:color="auto"/>
              <w:right w:val="single" w:sz="4" w:space="0" w:color="auto"/>
            </w:tcBorders>
            <w:shd w:val="clear" w:color="auto" w:fill="auto"/>
            <w:noWrap/>
            <w:vAlign w:val="bottom"/>
            <w:hideMark/>
            <w:tcPrChange w:id="74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BAEE446" w14:textId="77777777" w:rsidR="00CE5F0D" w:rsidRPr="00A33583" w:rsidRDefault="00CE5F0D">
            <w:pPr>
              <w:jc w:val="center"/>
            </w:pPr>
            <w:r w:rsidRPr="00A33583">
              <w:t>17,255</w:t>
            </w:r>
          </w:p>
        </w:tc>
        <w:tc>
          <w:tcPr>
            <w:tcW w:w="400" w:type="dxa"/>
            <w:tcBorders>
              <w:top w:val="nil"/>
              <w:left w:val="nil"/>
              <w:bottom w:val="nil"/>
              <w:right w:val="nil"/>
            </w:tcBorders>
            <w:shd w:val="clear" w:color="auto" w:fill="auto"/>
            <w:noWrap/>
            <w:vAlign w:val="bottom"/>
            <w:hideMark/>
            <w:tcPrChange w:id="750" w:author="Short, Daniel L" w:date="2017-12-08T07:13:00Z">
              <w:tcPr>
                <w:tcW w:w="400" w:type="dxa"/>
                <w:tcBorders>
                  <w:top w:val="nil"/>
                  <w:left w:val="nil"/>
                  <w:bottom w:val="nil"/>
                  <w:right w:val="nil"/>
                </w:tcBorders>
                <w:shd w:val="clear" w:color="auto" w:fill="auto"/>
                <w:noWrap/>
                <w:vAlign w:val="bottom"/>
                <w:hideMark/>
              </w:tcPr>
            </w:tcPrChange>
          </w:tcPr>
          <w:p w14:paraId="0F784113"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5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65421C" w14:textId="77777777" w:rsidR="00CE5F0D" w:rsidRPr="00A33583" w:rsidRDefault="00CE5F0D">
            <w:pPr>
              <w:jc w:val="center"/>
            </w:pPr>
            <w:r w:rsidRPr="00A33583">
              <w:t>40.0</w:t>
            </w:r>
          </w:p>
        </w:tc>
        <w:tc>
          <w:tcPr>
            <w:tcW w:w="1540" w:type="dxa"/>
            <w:tcBorders>
              <w:top w:val="nil"/>
              <w:left w:val="nil"/>
              <w:bottom w:val="single" w:sz="4" w:space="0" w:color="auto"/>
              <w:right w:val="single" w:sz="4" w:space="0" w:color="auto"/>
            </w:tcBorders>
            <w:shd w:val="clear" w:color="auto" w:fill="auto"/>
            <w:noWrap/>
            <w:vAlign w:val="bottom"/>
            <w:hideMark/>
            <w:tcPrChange w:id="75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EA5D53C" w14:textId="77777777" w:rsidR="00CE5F0D" w:rsidRPr="00A33583" w:rsidRDefault="00CE5F0D">
            <w:pPr>
              <w:jc w:val="center"/>
            </w:pPr>
            <w:r w:rsidRPr="00A33583">
              <w:t>104.0</w:t>
            </w:r>
          </w:p>
        </w:tc>
        <w:tc>
          <w:tcPr>
            <w:tcW w:w="1540" w:type="dxa"/>
            <w:tcBorders>
              <w:top w:val="nil"/>
              <w:left w:val="nil"/>
              <w:bottom w:val="single" w:sz="4" w:space="0" w:color="auto"/>
              <w:right w:val="single" w:sz="4" w:space="0" w:color="auto"/>
            </w:tcBorders>
            <w:shd w:val="clear" w:color="auto" w:fill="auto"/>
            <w:noWrap/>
            <w:vAlign w:val="bottom"/>
            <w:hideMark/>
            <w:tcPrChange w:id="75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AF226F4" w14:textId="77777777" w:rsidR="00CE5F0D" w:rsidRPr="00A33583" w:rsidRDefault="00CE5F0D">
            <w:pPr>
              <w:jc w:val="center"/>
            </w:pPr>
            <w:r w:rsidRPr="00A33583">
              <w:t>5,327</w:t>
            </w:r>
          </w:p>
        </w:tc>
      </w:tr>
      <w:tr w:rsidR="00CE5F0D" w:rsidRPr="00A33583" w14:paraId="1DA54412" w14:textId="77777777" w:rsidTr="00443EC0">
        <w:trPr>
          <w:trHeight w:val="300"/>
          <w:tblHeader/>
          <w:trPrChange w:id="75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5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986BDA9" w14:textId="77777777" w:rsidR="00CE5F0D" w:rsidRPr="00A33583" w:rsidRDefault="00CE5F0D">
            <w:pPr>
              <w:jc w:val="center"/>
            </w:pPr>
            <w:r w:rsidRPr="00A33583">
              <w:t>13.5</w:t>
            </w:r>
          </w:p>
        </w:tc>
        <w:tc>
          <w:tcPr>
            <w:tcW w:w="1540" w:type="dxa"/>
            <w:tcBorders>
              <w:top w:val="nil"/>
              <w:left w:val="nil"/>
              <w:bottom w:val="single" w:sz="4" w:space="0" w:color="auto"/>
              <w:right w:val="single" w:sz="4" w:space="0" w:color="auto"/>
            </w:tcBorders>
            <w:shd w:val="clear" w:color="auto" w:fill="auto"/>
            <w:noWrap/>
            <w:vAlign w:val="bottom"/>
            <w:hideMark/>
            <w:tcPrChange w:id="75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126BEEF" w14:textId="77777777" w:rsidR="00CE5F0D" w:rsidRPr="00A33583" w:rsidRDefault="00CE5F0D">
            <w:pPr>
              <w:jc w:val="center"/>
            </w:pPr>
            <w:r w:rsidRPr="00A33583">
              <w:t>56.3</w:t>
            </w:r>
          </w:p>
        </w:tc>
        <w:tc>
          <w:tcPr>
            <w:tcW w:w="1540" w:type="dxa"/>
            <w:tcBorders>
              <w:top w:val="nil"/>
              <w:left w:val="nil"/>
              <w:bottom w:val="single" w:sz="4" w:space="0" w:color="auto"/>
              <w:right w:val="single" w:sz="4" w:space="0" w:color="auto"/>
            </w:tcBorders>
            <w:shd w:val="clear" w:color="auto" w:fill="auto"/>
            <w:noWrap/>
            <w:vAlign w:val="bottom"/>
            <w:hideMark/>
            <w:tcPrChange w:id="75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67795B1" w14:textId="77777777" w:rsidR="00CE5F0D" w:rsidRPr="00A33583" w:rsidRDefault="00CE5F0D">
            <w:pPr>
              <w:jc w:val="center"/>
            </w:pPr>
            <w:r w:rsidRPr="00A33583">
              <w:t>16,854</w:t>
            </w:r>
          </w:p>
        </w:tc>
        <w:tc>
          <w:tcPr>
            <w:tcW w:w="400" w:type="dxa"/>
            <w:tcBorders>
              <w:top w:val="nil"/>
              <w:left w:val="nil"/>
              <w:bottom w:val="nil"/>
              <w:right w:val="nil"/>
            </w:tcBorders>
            <w:shd w:val="clear" w:color="auto" w:fill="auto"/>
            <w:noWrap/>
            <w:vAlign w:val="bottom"/>
            <w:hideMark/>
            <w:tcPrChange w:id="758" w:author="Short, Daniel L" w:date="2017-12-08T07:13:00Z">
              <w:tcPr>
                <w:tcW w:w="400" w:type="dxa"/>
                <w:tcBorders>
                  <w:top w:val="nil"/>
                  <w:left w:val="nil"/>
                  <w:bottom w:val="nil"/>
                  <w:right w:val="nil"/>
                </w:tcBorders>
                <w:shd w:val="clear" w:color="auto" w:fill="auto"/>
                <w:noWrap/>
                <w:vAlign w:val="bottom"/>
                <w:hideMark/>
              </w:tcPr>
            </w:tcPrChange>
          </w:tcPr>
          <w:p w14:paraId="24B669F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5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0CDBB7" w14:textId="77777777" w:rsidR="00CE5F0D" w:rsidRPr="00A33583" w:rsidRDefault="00CE5F0D">
            <w:pPr>
              <w:jc w:val="center"/>
            </w:pPr>
            <w:r w:rsidRPr="00A33583">
              <w:t>40.5</w:t>
            </w:r>
          </w:p>
        </w:tc>
        <w:tc>
          <w:tcPr>
            <w:tcW w:w="1540" w:type="dxa"/>
            <w:tcBorders>
              <w:top w:val="nil"/>
              <w:left w:val="nil"/>
              <w:bottom w:val="single" w:sz="4" w:space="0" w:color="auto"/>
              <w:right w:val="single" w:sz="4" w:space="0" w:color="auto"/>
            </w:tcBorders>
            <w:shd w:val="clear" w:color="auto" w:fill="auto"/>
            <w:noWrap/>
            <w:vAlign w:val="bottom"/>
            <w:hideMark/>
            <w:tcPrChange w:id="76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955B5EC" w14:textId="77777777" w:rsidR="00CE5F0D" w:rsidRPr="00A33583" w:rsidRDefault="00CE5F0D">
            <w:pPr>
              <w:jc w:val="center"/>
            </w:pPr>
            <w:r w:rsidRPr="00A33583">
              <w:t>104.9</w:t>
            </w:r>
          </w:p>
        </w:tc>
        <w:tc>
          <w:tcPr>
            <w:tcW w:w="1540" w:type="dxa"/>
            <w:tcBorders>
              <w:top w:val="nil"/>
              <w:left w:val="nil"/>
              <w:bottom w:val="single" w:sz="4" w:space="0" w:color="auto"/>
              <w:right w:val="single" w:sz="4" w:space="0" w:color="auto"/>
            </w:tcBorders>
            <w:shd w:val="clear" w:color="auto" w:fill="auto"/>
            <w:noWrap/>
            <w:vAlign w:val="bottom"/>
            <w:hideMark/>
            <w:tcPrChange w:id="76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83112A6" w14:textId="77777777" w:rsidR="00CE5F0D" w:rsidRPr="00A33583" w:rsidRDefault="00CE5F0D">
            <w:pPr>
              <w:jc w:val="center"/>
            </w:pPr>
            <w:r w:rsidRPr="00A33583">
              <w:t>5,221</w:t>
            </w:r>
          </w:p>
        </w:tc>
      </w:tr>
      <w:tr w:rsidR="00CE5F0D" w:rsidRPr="00A33583" w14:paraId="1E92924E" w14:textId="77777777" w:rsidTr="00443EC0">
        <w:trPr>
          <w:trHeight w:val="300"/>
          <w:tblHeader/>
          <w:trPrChange w:id="76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6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31313E" w14:textId="77777777" w:rsidR="00CE5F0D" w:rsidRPr="00A33583" w:rsidRDefault="00CE5F0D">
            <w:pPr>
              <w:jc w:val="center"/>
            </w:pPr>
            <w:r w:rsidRPr="00A33583">
              <w:t>14.0</w:t>
            </w:r>
          </w:p>
        </w:tc>
        <w:tc>
          <w:tcPr>
            <w:tcW w:w="1540" w:type="dxa"/>
            <w:tcBorders>
              <w:top w:val="nil"/>
              <w:left w:val="nil"/>
              <w:bottom w:val="single" w:sz="4" w:space="0" w:color="auto"/>
              <w:right w:val="single" w:sz="4" w:space="0" w:color="auto"/>
            </w:tcBorders>
            <w:shd w:val="clear" w:color="auto" w:fill="auto"/>
            <w:noWrap/>
            <w:vAlign w:val="bottom"/>
            <w:hideMark/>
            <w:tcPrChange w:id="76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23AF509" w14:textId="77777777" w:rsidR="00CE5F0D" w:rsidRPr="00A33583" w:rsidRDefault="00CE5F0D">
            <w:pPr>
              <w:jc w:val="center"/>
            </w:pPr>
            <w:r w:rsidRPr="00A33583">
              <w:t>57.2</w:t>
            </w:r>
          </w:p>
        </w:tc>
        <w:tc>
          <w:tcPr>
            <w:tcW w:w="1540" w:type="dxa"/>
            <w:tcBorders>
              <w:top w:val="nil"/>
              <w:left w:val="nil"/>
              <w:bottom w:val="single" w:sz="4" w:space="0" w:color="auto"/>
              <w:right w:val="single" w:sz="4" w:space="0" w:color="auto"/>
            </w:tcBorders>
            <w:shd w:val="clear" w:color="auto" w:fill="auto"/>
            <w:noWrap/>
            <w:vAlign w:val="bottom"/>
            <w:hideMark/>
            <w:tcPrChange w:id="76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AD7281E" w14:textId="77777777" w:rsidR="00CE5F0D" w:rsidRPr="00A33583" w:rsidRDefault="00CE5F0D">
            <w:pPr>
              <w:jc w:val="center"/>
            </w:pPr>
            <w:r w:rsidRPr="00A33583">
              <w:t>16,463</w:t>
            </w:r>
          </w:p>
        </w:tc>
        <w:tc>
          <w:tcPr>
            <w:tcW w:w="400" w:type="dxa"/>
            <w:tcBorders>
              <w:top w:val="nil"/>
              <w:left w:val="nil"/>
              <w:bottom w:val="nil"/>
              <w:right w:val="nil"/>
            </w:tcBorders>
            <w:shd w:val="clear" w:color="auto" w:fill="auto"/>
            <w:noWrap/>
            <w:vAlign w:val="bottom"/>
            <w:hideMark/>
            <w:tcPrChange w:id="766" w:author="Short, Daniel L" w:date="2017-12-08T07:13:00Z">
              <w:tcPr>
                <w:tcW w:w="400" w:type="dxa"/>
                <w:tcBorders>
                  <w:top w:val="nil"/>
                  <w:left w:val="nil"/>
                  <w:bottom w:val="nil"/>
                  <w:right w:val="nil"/>
                </w:tcBorders>
                <w:shd w:val="clear" w:color="auto" w:fill="auto"/>
                <w:noWrap/>
                <w:vAlign w:val="bottom"/>
                <w:hideMark/>
              </w:tcPr>
            </w:tcPrChange>
          </w:tcPr>
          <w:p w14:paraId="5B2AFC89"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6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26F481" w14:textId="77777777" w:rsidR="00CE5F0D" w:rsidRPr="00A33583" w:rsidRDefault="00CE5F0D">
            <w:pPr>
              <w:jc w:val="center"/>
            </w:pPr>
            <w:r w:rsidRPr="00A33583">
              <w:t>41.0</w:t>
            </w:r>
          </w:p>
        </w:tc>
        <w:tc>
          <w:tcPr>
            <w:tcW w:w="1540" w:type="dxa"/>
            <w:tcBorders>
              <w:top w:val="nil"/>
              <w:left w:val="nil"/>
              <w:bottom w:val="single" w:sz="4" w:space="0" w:color="auto"/>
              <w:right w:val="single" w:sz="4" w:space="0" w:color="auto"/>
            </w:tcBorders>
            <w:shd w:val="clear" w:color="auto" w:fill="auto"/>
            <w:noWrap/>
            <w:vAlign w:val="bottom"/>
            <w:hideMark/>
            <w:tcPrChange w:id="76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07EBF72" w14:textId="77777777" w:rsidR="00CE5F0D" w:rsidRPr="00A33583" w:rsidRDefault="00CE5F0D">
            <w:pPr>
              <w:jc w:val="center"/>
            </w:pPr>
            <w:r w:rsidRPr="00A33583">
              <w:t>105.8</w:t>
            </w:r>
          </w:p>
        </w:tc>
        <w:tc>
          <w:tcPr>
            <w:tcW w:w="1540" w:type="dxa"/>
            <w:tcBorders>
              <w:top w:val="nil"/>
              <w:left w:val="nil"/>
              <w:bottom w:val="single" w:sz="4" w:space="0" w:color="auto"/>
              <w:right w:val="single" w:sz="4" w:space="0" w:color="auto"/>
            </w:tcBorders>
            <w:shd w:val="clear" w:color="auto" w:fill="auto"/>
            <w:noWrap/>
            <w:vAlign w:val="bottom"/>
            <w:hideMark/>
            <w:tcPrChange w:id="76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983564C" w14:textId="77777777" w:rsidR="00CE5F0D" w:rsidRPr="00A33583" w:rsidRDefault="00CE5F0D">
            <w:pPr>
              <w:jc w:val="center"/>
            </w:pPr>
            <w:r w:rsidRPr="00A33583">
              <w:t>5,117</w:t>
            </w:r>
          </w:p>
        </w:tc>
      </w:tr>
      <w:tr w:rsidR="00CE5F0D" w:rsidRPr="00A33583" w14:paraId="36671E0C" w14:textId="77777777" w:rsidTr="00443EC0">
        <w:trPr>
          <w:trHeight w:val="300"/>
          <w:tblHeader/>
          <w:trPrChange w:id="770"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7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037500" w14:textId="77777777" w:rsidR="00CE5F0D" w:rsidRPr="00A33583" w:rsidRDefault="00CE5F0D">
            <w:pPr>
              <w:jc w:val="center"/>
            </w:pPr>
            <w:r w:rsidRPr="00A33583">
              <w:t>14.5</w:t>
            </w:r>
          </w:p>
        </w:tc>
        <w:tc>
          <w:tcPr>
            <w:tcW w:w="1540" w:type="dxa"/>
            <w:tcBorders>
              <w:top w:val="nil"/>
              <w:left w:val="nil"/>
              <w:bottom w:val="single" w:sz="4" w:space="0" w:color="auto"/>
              <w:right w:val="single" w:sz="4" w:space="0" w:color="auto"/>
            </w:tcBorders>
            <w:shd w:val="clear" w:color="auto" w:fill="auto"/>
            <w:noWrap/>
            <w:vAlign w:val="bottom"/>
            <w:hideMark/>
            <w:tcPrChange w:id="77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7AC89D2" w14:textId="77777777" w:rsidR="00CE5F0D" w:rsidRPr="00A33583" w:rsidRDefault="00CE5F0D">
            <w:pPr>
              <w:jc w:val="center"/>
            </w:pPr>
            <w:r w:rsidRPr="00A33583">
              <w:t>58.1</w:t>
            </w:r>
          </w:p>
        </w:tc>
        <w:tc>
          <w:tcPr>
            <w:tcW w:w="1540" w:type="dxa"/>
            <w:tcBorders>
              <w:top w:val="nil"/>
              <w:left w:val="nil"/>
              <w:bottom w:val="single" w:sz="4" w:space="0" w:color="auto"/>
              <w:right w:val="single" w:sz="4" w:space="0" w:color="auto"/>
            </w:tcBorders>
            <w:shd w:val="clear" w:color="auto" w:fill="auto"/>
            <w:noWrap/>
            <w:vAlign w:val="bottom"/>
            <w:hideMark/>
            <w:tcPrChange w:id="77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1300AD6" w14:textId="77777777" w:rsidR="00CE5F0D" w:rsidRPr="00A33583" w:rsidRDefault="00CE5F0D">
            <w:pPr>
              <w:jc w:val="center"/>
            </w:pPr>
            <w:r w:rsidRPr="00A33583">
              <w:t>16,083</w:t>
            </w:r>
          </w:p>
        </w:tc>
        <w:tc>
          <w:tcPr>
            <w:tcW w:w="400" w:type="dxa"/>
            <w:tcBorders>
              <w:top w:val="nil"/>
              <w:left w:val="nil"/>
              <w:bottom w:val="nil"/>
              <w:right w:val="nil"/>
            </w:tcBorders>
            <w:shd w:val="clear" w:color="auto" w:fill="auto"/>
            <w:noWrap/>
            <w:vAlign w:val="bottom"/>
            <w:hideMark/>
            <w:tcPrChange w:id="774" w:author="Short, Daniel L" w:date="2017-12-08T07:13:00Z">
              <w:tcPr>
                <w:tcW w:w="400" w:type="dxa"/>
                <w:tcBorders>
                  <w:top w:val="nil"/>
                  <w:left w:val="nil"/>
                  <w:bottom w:val="nil"/>
                  <w:right w:val="nil"/>
                </w:tcBorders>
                <w:shd w:val="clear" w:color="auto" w:fill="auto"/>
                <w:noWrap/>
                <w:vAlign w:val="bottom"/>
                <w:hideMark/>
              </w:tcPr>
            </w:tcPrChange>
          </w:tcPr>
          <w:p w14:paraId="5B1CB3DE"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7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2D3CDD" w14:textId="77777777" w:rsidR="00CE5F0D" w:rsidRPr="00A33583" w:rsidRDefault="00CE5F0D">
            <w:pPr>
              <w:jc w:val="center"/>
            </w:pPr>
            <w:r w:rsidRPr="00A33583">
              <w:t>41.5</w:t>
            </w:r>
          </w:p>
        </w:tc>
        <w:tc>
          <w:tcPr>
            <w:tcW w:w="1540" w:type="dxa"/>
            <w:tcBorders>
              <w:top w:val="nil"/>
              <w:left w:val="nil"/>
              <w:bottom w:val="single" w:sz="4" w:space="0" w:color="auto"/>
              <w:right w:val="single" w:sz="4" w:space="0" w:color="auto"/>
            </w:tcBorders>
            <w:shd w:val="clear" w:color="auto" w:fill="auto"/>
            <w:noWrap/>
            <w:vAlign w:val="bottom"/>
            <w:hideMark/>
            <w:tcPrChange w:id="77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D84D5BC" w14:textId="77777777" w:rsidR="00CE5F0D" w:rsidRPr="00A33583" w:rsidRDefault="00CE5F0D">
            <w:pPr>
              <w:jc w:val="center"/>
            </w:pPr>
            <w:r w:rsidRPr="00A33583">
              <w:t>106.7</w:t>
            </w:r>
          </w:p>
        </w:tc>
        <w:tc>
          <w:tcPr>
            <w:tcW w:w="1540" w:type="dxa"/>
            <w:tcBorders>
              <w:top w:val="nil"/>
              <w:left w:val="nil"/>
              <w:bottom w:val="single" w:sz="4" w:space="0" w:color="auto"/>
              <w:right w:val="single" w:sz="4" w:space="0" w:color="auto"/>
            </w:tcBorders>
            <w:shd w:val="clear" w:color="auto" w:fill="auto"/>
            <w:noWrap/>
            <w:vAlign w:val="bottom"/>
            <w:hideMark/>
            <w:tcPrChange w:id="77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C08530F" w14:textId="77777777" w:rsidR="00CE5F0D" w:rsidRPr="00A33583" w:rsidRDefault="00CE5F0D">
            <w:pPr>
              <w:jc w:val="center"/>
            </w:pPr>
            <w:r w:rsidRPr="00A33583">
              <w:t>5,016</w:t>
            </w:r>
          </w:p>
        </w:tc>
      </w:tr>
      <w:tr w:rsidR="00CE5F0D" w:rsidRPr="00A33583" w14:paraId="151C695C" w14:textId="77777777" w:rsidTr="00443EC0">
        <w:trPr>
          <w:trHeight w:val="300"/>
          <w:tblHeader/>
          <w:trPrChange w:id="77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7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F883A8" w14:textId="77777777" w:rsidR="00CE5F0D" w:rsidRPr="00A33583" w:rsidRDefault="00CE5F0D">
            <w:pPr>
              <w:jc w:val="center"/>
            </w:pPr>
            <w:r w:rsidRPr="00A33583">
              <w:t>15.0</w:t>
            </w:r>
          </w:p>
        </w:tc>
        <w:tc>
          <w:tcPr>
            <w:tcW w:w="1540" w:type="dxa"/>
            <w:tcBorders>
              <w:top w:val="nil"/>
              <w:left w:val="nil"/>
              <w:bottom w:val="single" w:sz="4" w:space="0" w:color="auto"/>
              <w:right w:val="single" w:sz="4" w:space="0" w:color="auto"/>
            </w:tcBorders>
            <w:shd w:val="clear" w:color="auto" w:fill="auto"/>
            <w:noWrap/>
            <w:vAlign w:val="bottom"/>
            <w:hideMark/>
            <w:tcPrChange w:id="78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4DFA0F1" w14:textId="77777777" w:rsidR="00CE5F0D" w:rsidRPr="00A33583" w:rsidRDefault="00CE5F0D">
            <w:pPr>
              <w:jc w:val="center"/>
            </w:pPr>
            <w:r w:rsidRPr="00A33583">
              <w:t>59.0</w:t>
            </w:r>
          </w:p>
        </w:tc>
        <w:tc>
          <w:tcPr>
            <w:tcW w:w="1540" w:type="dxa"/>
            <w:tcBorders>
              <w:top w:val="nil"/>
              <w:left w:val="nil"/>
              <w:bottom w:val="single" w:sz="4" w:space="0" w:color="auto"/>
              <w:right w:val="single" w:sz="4" w:space="0" w:color="auto"/>
            </w:tcBorders>
            <w:shd w:val="clear" w:color="auto" w:fill="auto"/>
            <w:noWrap/>
            <w:vAlign w:val="bottom"/>
            <w:hideMark/>
            <w:tcPrChange w:id="78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22E2062" w14:textId="77777777" w:rsidR="00CE5F0D" w:rsidRPr="00A33583" w:rsidRDefault="00CE5F0D">
            <w:pPr>
              <w:jc w:val="center"/>
            </w:pPr>
            <w:r w:rsidRPr="00A33583">
              <w:t>15,712</w:t>
            </w:r>
          </w:p>
        </w:tc>
        <w:tc>
          <w:tcPr>
            <w:tcW w:w="400" w:type="dxa"/>
            <w:tcBorders>
              <w:top w:val="nil"/>
              <w:left w:val="nil"/>
              <w:bottom w:val="nil"/>
              <w:right w:val="nil"/>
            </w:tcBorders>
            <w:shd w:val="clear" w:color="auto" w:fill="auto"/>
            <w:noWrap/>
            <w:vAlign w:val="bottom"/>
            <w:hideMark/>
            <w:tcPrChange w:id="782" w:author="Short, Daniel L" w:date="2017-12-08T07:13:00Z">
              <w:tcPr>
                <w:tcW w:w="400" w:type="dxa"/>
                <w:tcBorders>
                  <w:top w:val="nil"/>
                  <w:left w:val="nil"/>
                  <w:bottom w:val="nil"/>
                  <w:right w:val="nil"/>
                </w:tcBorders>
                <w:shd w:val="clear" w:color="auto" w:fill="auto"/>
                <w:noWrap/>
                <w:vAlign w:val="bottom"/>
                <w:hideMark/>
              </w:tcPr>
            </w:tcPrChange>
          </w:tcPr>
          <w:p w14:paraId="5E9D197B"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8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E76145" w14:textId="77777777" w:rsidR="00CE5F0D" w:rsidRPr="00A33583" w:rsidRDefault="00CE5F0D">
            <w:pPr>
              <w:jc w:val="center"/>
            </w:pPr>
            <w:r w:rsidRPr="00A33583">
              <w:t>42.0</w:t>
            </w:r>
          </w:p>
        </w:tc>
        <w:tc>
          <w:tcPr>
            <w:tcW w:w="1540" w:type="dxa"/>
            <w:tcBorders>
              <w:top w:val="nil"/>
              <w:left w:val="nil"/>
              <w:bottom w:val="single" w:sz="4" w:space="0" w:color="auto"/>
              <w:right w:val="single" w:sz="4" w:space="0" w:color="auto"/>
            </w:tcBorders>
            <w:shd w:val="clear" w:color="auto" w:fill="auto"/>
            <w:noWrap/>
            <w:vAlign w:val="bottom"/>
            <w:hideMark/>
            <w:tcPrChange w:id="78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68B68E4" w14:textId="77777777" w:rsidR="00CE5F0D" w:rsidRPr="00A33583" w:rsidRDefault="00CE5F0D">
            <w:pPr>
              <w:jc w:val="center"/>
            </w:pPr>
            <w:r w:rsidRPr="00A33583">
              <w:t>107.6</w:t>
            </w:r>
          </w:p>
        </w:tc>
        <w:tc>
          <w:tcPr>
            <w:tcW w:w="1540" w:type="dxa"/>
            <w:tcBorders>
              <w:top w:val="nil"/>
              <w:left w:val="nil"/>
              <w:bottom w:val="single" w:sz="4" w:space="0" w:color="auto"/>
              <w:right w:val="single" w:sz="4" w:space="0" w:color="auto"/>
            </w:tcBorders>
            <w:shd w:val="clear" w:color="auto" w:fill="auto"/>
            <w:noWrap/>
            <w:vAlign w:val="bottom"/>
            <w:hideMark/>
            <w:tcPrChange w:id="78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D43979F" w14:textId="77777777" w:rsidR="00CE5F0D" w:rsidRPr="00A33583" w:rsidRDefault="00CE5F0D">
            <w:pPr>
              <w:jc w:val="center"/>
            </w:pPr>
            <w:r w:rsidRPr="00A33583">
              <w:t>4,917</w:t>
            </w:r>
          </w:p>
        </w:tc>
      </w:tr>
      <w:tr w:rsidR="00CE5F0D" w:rsidRPr="00A33583" w14:paraId="430EEBFD" w14:textId="77777777" w:rsidTr="00443EC0">
        <w:trPr>
          <w:trHeight w:val="300"/>
          <w:tblHeader/>
          <w:trPrChange w:id="78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8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02A38B" w14:textId="77777777" w:rsidR="00CE5F0D" w:rsidRPr="00A33583" w:rsidRDefault="00CE5F0D">
            <w:pPr>
              <w:jc w:val="center"/>
            </w:pPr>
            <w:r w:rsidRPr="00A33583">
              <w:t>15.5</w:t>
            </w:r>
          </w:p>
        </w:tc>
        <w:tc>
          <w:tcPr>
            <w:tcW w:w="1540" w:type="dxa"/>
            <w:tcBorders>
              <w:top w:val="nil"/>
              <w:left w:val="nil"/>
              <w:bottom w:val="single" w:sz="4" w:space="0" w:color="auto"/>
              <w:right w:val="single" w:sz="4" w:space="0" w:color="auto"/>
            </w:tcBorders>
            <w:shd w:val="clear" w:color="auto" w:fill="auto"/>
            <w:noWrap/>
            <w:vAlign w:val="bottom"/>
            <w:hideMark/>
            <w:tcPrChange w:id="78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6490362" w14:textId="77777777" w:rsidR="00CE5F0D" w:rsidRPr="00A33583" w:rsidRDefault="00CE5F0D">
            <w:pPr>
              <w:jc w:val="center"/>
            </w:pPr>
            <w:r w:rsidRPr="00A33583">
              <w:t>59.9</w:t>
            </w:r>
          </w:p>
        </w:tc>
        <w:tc>
          <w:tcPr>
            <w:tcW w:w="1540" w:type="dxa"/>
            <w:tcBorders>
              <w:top w:val="nil"/>
              <w:left w:val="nil"/>
              <w:bottom w:val="single" w:sz="4" w:space="0" w:color="auto"/>
              <w:right w:val="single" w:sz="4" w:space="0" w:color="auto"/>
            </w:tcBorders>
            <w:shd w:val="clear" w:color="auto" w:fill="auto"/>
            <w:noWrap/>
            <w:vAlign w:val="bottom"/>
            <w:hideMark/>
            <w:tcPrChange w:id="78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A13920D" w14:textId="77777777" w:rsidR="00CE5F0D" w:rsidRPr="00A33583" w:rsidRDefault="00CE5F0D">
            <w:pPr>
              <w:jc w:val="center"/>
            </w:pPr>
            <w:r w:rsidRPr="00A33583">
              <w:t>15,351</w:t>
            </w:r>
          </w:p>
        </w:tc>
        <w:tc>
          <w:tcPr>
            <w:tcW w:w="400" w:type="dxa"/>
            <w:tcBorders>
              <w:top w:val="nil"/>
              <w:left w:val="nil"/>
              <w:bottom w:val="nil"/>
              <w:right w:val="nil"/>
            </w:tcBorders>
            <w:shd w:val="clear" w:color="auto" w:fill="auto"/>
            <w:noWrap/>
            <w:vAlign w:val="bottom"/>
            <w:hideMark/>
            <w:tcPrChange w:id="790" w:author="Short, Daniel L" w:date="2017-12-08T07:13:00Z">
              <w:tcPr>
                <w:tcW w:w="400" w:type="dxa"/>
                <w:tcBorders>
                  <w:top w:val="nil"/>
                  <w:left w:val="nil"/>
                  <w:bottom w:val="nil"/>
                  <w:right w:val="nil"/>
                </w:tcBorders>
                <w:shd w:val="clear" w:color="auto" w:fill="auto"/>
                <w:noWrap/>
                <w:vAlign w:val="bottom"/>
                <w:hideMark/>
              </w:tcPr>
            </w:tcPrChange>
          </w:tcPr>
          <w:p w14:paraId="5BD6F98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9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13087BD" w14:textId="77777777" w:rsidR="00CE5F0D" w:rsidRPr="00A33583" w:rsidRDefault="00CE5F0D">
            <w:pPr>
              <w:jc w:val="center"/>
            </w:pPr>
            <w:r w:rsidRPr="00A33583">
              <w:t>42.5</w:t>
            </w:r>
          </w:p>
        </w:tc>
        <w:tc>
          <w:tcPr>
            <w:tcW w:w="1540" w:type="dxa"/>
            <w:tcBorders>
              <w:top w:val="nil"/>
              <w:left w:val="nil"/>
              <w:bottom w:val="single" w:sz="4" w:space="0" w:color="auto"/>
              <w:right w:val="single" w:sz="4" w:space="0" w:color="auto"/>
            </w:tcBorders>
            <w:shd w:val="clear" w:color="auto" w:fill="auto"/>
            <w:noWrap/>
            <w:vAlign w:val="bottom"/>
            <w:hideMark/>
            <w:tcPrChange w:id="79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DD43E9F" w14:textId="77777777" w:rsidR="00CE5F0D" w:rsidRPr="00A33583" w:rsidRDefault="00CE5F0D">
            <w:pPr>
              <w:jc w:val="center"/>
            </w:pPr>
            <w:r w:rsidRPr="00A33583">
              <w:t>108.5</w:t>
            </w:r>
          </w:p>
        </w:tc>
        <w:tc>
          <w:tcPr>
            <w:tcW w:w="1540" w:type="dxa"/>
            <w:tcBorders>
              <w:top w:val="nil"/>
              <w:left w:val="nil"/>
              <w:bottom w:val="single" w:sz="4" w:space="0" w:color="auto"/>
              <w:right w:val="single" w:sz="4" w:space="0" w:color="auto"/>
            </w:tcBorders>
            <w:shd w:val="clear" w:color="auto" w:fill="auto"/>
            <w:noWrap/>
            <w:vAlign w:val="bottom"/>
            <w:hideMark/>
            <w:tcPrChange w:id="79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2730EE2" w14:textId="77777777" w:rsidR="00CE5F0D" w:rsidRPr="00A33583" w:rsidRDefault="00CE5F0D">
            <w:pPr>
              <w:jc w:val="center"/>
            </w:pPr>
            <w:r w:rsidRPr="00A33583">
              <w:t>4,821</w:t>
            </w:r>
          </w:p>
        </w:tc>
      </w:tr>
      <w:tr w:rsidR="00CE5F0D" w:rsidRPr="00A33583" w14:paraId="7DEEC42A" w14:textId="77777777" w:rsidTr="00443EC0">
        <w:trPr>
          <w:trHeight w:val="300"/>
          <w:tblHeader/>
          <w:trPrChange w:id="79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9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80145D" w14:textId="77777777" w:rsidR="00CE5F0D" w:rsidRPr="00A33583" w:rsidRDefault="00CE5F0D">
            <w:pPr>
              <w:jc w:val="center"/>
            </w:pPr>
            <w:r w:rsidRPr="00A33583">
              <w:t>16.0</w:t>
            </w:r>
          </w:p>
        </w:tc>
        <w:tc>
          <w:tcPr>
            <w:tcW w:w="1540" w:type="dxa"/>
            <w:tcBorders>
              <w:top w:val="nil"/>
              <w:left w:val="nil"/>
              <w:bottom w:val="single" w:sz="4" w:space="0" w:color="auto"/>
              <w:right w:val="single" w:sz="4" w:space="0" w:color="auto"/>
            </w:tcBorders>
            <w:shd w:val="clear" w:color="auto" w:fill="auto"/>
            <w:noWrap/>
            <w:vAlign w:val="bottom"/>
            <w:hideMark/>
            <w:tcPrChange w:id="79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29A0A42" w14:textId="77777777" w:rsidR="00CE5F0D" w:rsidRPr="00A33583" w:rsidRDefault="00CE5F0D">
            <w:pPr>
              <w:jc w:val="center"/>
            </w:pPr>
            <w:r w:rsidRPr="00A33583">
              <w:t>60.8</w:t>
            </w:r>
          </w:p>
        </w:tc>
        <w:tc>
          <w:tcPr>
            <w:tcW w:w="1540" w:type="dxa"/>
            <w:tcBorders>
              <w:top w:val="nil"/>
              <w:left w:val="nil"/>
              <w:bottom w:val="single" w:sz="4" w:space="0" w:color="auto"/>
              <w:right w:val="single" w:sz="4" w:space="0" w:color="auto"/>
            </w:tcBorders>
            <w:shd w:val="clear" w:color="auto" w:fill="auto"/>
            <w:noWrap/>
            <w:vAlign w:val="bottom"/>
            <w:hideMark/>
            <w:tcPrChange w:id="79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A882A9D" w14:textId="77777777" w:rsidR="00CE5F0D" w:rsidRPr="00A33583" w:rsidRDefault="00CE5F0D">
            <w:pPr>
              <w:jc w:val="center"/>
            </w:pPr>
            <w:r w:rsidRPr="00A33583">
              <w:t>15,000</w:t>
            </w:r>
          </w:p>
        </w:tc>
        <w:tc>
          <w:tcPr>
            <w:tcW w:w="400" w:type="dxa"/>
            <w:tcBorders>
              <w:top w:val="nil"/>
              <w:left w:val="nil"/>
              <w:bottom w:val="nil"/>
              <w:right w:val="nil"/>
            </w:tcBorders>
            <w:shd w:val="clear" w:color="auto" w:fill="auto"/>
            <w:noWrap/>
            <w:vAlign w:val="bottom"/>
            <w:hideMark/>
            <w:tcPrChange w:id="798" w:author="Short, Daniel L" w:date="2017-12-08T07:13:00Z">
              <w:tcPr>
                <w:tcW w:w="400" w:type="dxa"/>
                <w:tcBorders>
                  <w:top w:val="nil"/>
                  <w:left w:val="nil"/>
                  <w:bottom w:val="nil"/>
                  <w:right w:val="nil"/>
                </w:tcBorders>
                <w:shd w:val="clear" w:color="auto" w:fill="auto"/>
                <w:noWrap/>
                <w:vAlign w:val="bottom"/>
                <w:hideMark/>
              </w:tcPr>
            </w:tcPrChange>
          </w:tcPr>
          <w:p w14:paraId="04D7C26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79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4A7D9A" w14:textId="77777777" w:rsidR="00CE5F0D" w:rsidRPr="00A33583" w:rsidRDefault="00CE5F0D">
            <w:pPr>
              <w:jc w:val="center"/>
            </w:pPr>
            <w:r w:rsidRPr="00A33583">
              <w:t>43.0</w:t>
            </w:r>
          </w:p>
        </w:tc>
        <w:tc>
          <w:tcPr>
            <w:tcW w:w="1540" w:type="dxa"/>
            <w:tcBorders>
              <w:top w:val="nil"/>
              <w:left w:val="nil"/>
              <w:bottom w:val="single" w:sz="4" w:space="0" w:color="auto"/>
              <w:right w:val="single" w:sz="4" w:space="0" w:color="auto"/>
            </w:tcBorders>
            <w:shd w:val="clear" w:color="auto" w:fill="auto"/>
            <w:noWrap/>
            <w:vAlign w:val="bottom"/>
            <w:hideMark/>
            <w:tcPrChange w:id="80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8C16B05" w14:textId="77777777" w:rsidR="00CE5F0D" w:rsidRPr="00A33583" w:rsidRDefault="00CE5F0D">
            <w:pPr>
              <w:jc w:val="center"/>
            </w:pPr>
            <w:r w:rsidRPr="00A33583">
              <w:t>109.4</w:t>
            </w:r>
          </w:p>
        </w:tc>
        <w:tc>
          <w:tcPr>
            <w:tcW w:w="1540" w:type="dxa"/>
            <w:tcBorders>
              <w:top w:val="nil"/>
              <w:left w:val="nil"/>
              <w:bottom w:val="single" w:sz="4" w:space="0" w:color="auto"/>
              <w:right w:val="single" w:sz="4" w:space="0" w:color="auto"/>
            </w:tcBorders>
            <w:shd w:val="clear" w:color="auto" w:fill="auto"/>
            <w:noWrap/>
            <w:vAlign w:val="bottom"/>
            <w:hideMark/>
            <w:tcPrChange w:id="80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F334BC6" w14:textId="77777777" w:rsidR="00CE5F0D" w:rsidRPr="00A33583" w:rsidRDefault="00CE5F0D">
            <w:pPr>
              <w:jc w:val="center"/>
            </w:pPr>
            <w:r w:rsidRPr="00A33583">
              <w:t>4,726</w:t>
            </w:r>
          </w:p>
        </w:tc>
      </w:tr>
      <w:tr w:rsidR="00CE5F0D" w:rsidRPr="00A33583" w14:paraId="0DFA0E40" w14:textId="77777777" w:rsidTr="00443EC0">
        <w:trPr>
          <w:trHeight w:val="300"/>
          <w:tblHeader/>
          <w:trPrChange w:id="80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0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E88C46" w14:textId="77777777" w:rsidR="00CE5F0D" w:rsidRPr="00A33583" w:rsidRDefault="00CE5F0D">
            <w:pPr>
              <w:jc w:val="center"/>
            </w:pPr>
            <w:r w:rsidRPr="00A33583">
              <w:t>16.5</w:t>
            </w:r>
          </w:p>
        </w:tc>
        <w:tc>
          <w:tcPr>
            <w:tcW w:w="1540" w:type="dxa"/>
            <w:tcBorders>
              <w:top w:val="nil"/>
              <w:left w:val="nil"/>
              <w:bottom w:val="single" w:sz="4" w:space="0" w:color="auto"/>
              <w:right w:val="single" w:sz="4" w:space="0" w:color="auto"/>
            </w:tcBorders>
            <w:shd w:val="clear" w:color="auto" w:fill="auto"/>
            <w:noWrap/>
            <w:vAlign w:val="bottom"/>
            <w:hideMark/>
            <w:tcPrChange w:id="80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335A2D93" w14:textId="77777777" w:rsidR="00CE5F0D" w:rsidRPr="00A33583" w:rsidRDefault="00CE5F0D">
            <w:pPr>
              <w:jc w:val="center"/>
            </w:pPr>
            <w:r w:rsidRPr="00A33583">
              <w:t>61.7</w:t>
            </w:r>
          </w:p>
        </w:tc>
        <w:tc>
          <w:tcPr>
            <w:tcW w:w="1540" w:type="dxa"/>
            <w:tcBorders>
              <w:top w:val="nil"/>
              <w:left w:val="nil"/>
              <w:bottom w:val="single" w:sz="4" w:space="0" w:color="auto"/>
              <w:right w:val="single" w:sz="4" w:space="0" w:color="auto"/>
            </w:tcBorders>
            <w:shd w:val="clear" w:color="auto" w:fill="auto"/>
            <w:noWrap/>
            <w:vAlign w:val="bottom"/>
            <w:hideMark/>
            <w:tcPrChange w:id="80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5933992" w14:textId="77777777" w:rsidR="00CE5F0D" w:rsidRPr="00A33583" w:rsidRDefault="00CE5F0D">
            <w:pPr>
              <w:jc w:val="center"/>
            </w:pPr>
            <w:r w:rsidRPr="00A33583">
              <w:t>14,657</w:t>
            </w:r>
          </w:p>
        </w:tc>
        <w:tc>
          <w:tcPr>
            <w:tcW w:w="400" w:type="dxa"/>
            <w:tcBorders>
              <w:top w:val="nil"/>
              <w:left w:val="nil"/>
              <w:bottom w:val="nil"/>
              <w:right w:val="nil"/>
            </w:tcBorders>
            <w:shd w:val="clear" w:color="auto" w:fill="auto"/>
            <w:noWrap/>
            <w:vAlign w:val="bottom"/>
            <w:hideMark/>
            <w:tcPrChange w:id="806" w:author="Short, Daniel L" w:date="2017-12-08T07:13:00Z">
              <w:tcPr>
                <w:tcW w:w="400" w:type="dxa"/>
                <w:tcBorders>
                  <w:top w:val="nil"/>
                  <w:left w:val="nil"/>
                  <w:bottom w:val="nil"/>
                  <w:right w:val="nil"/>
                </w:tcBorders>
                <w:shd w:val="clear" w:color="auto" w:fill="auto"/>
                <w:noWrap/>
                <w:vAlign w:val="bottom"/>
                <w:hideMark/>
              </w:tcPr>
            </w:tcPrChange>
          </w:tcPr>
          <w:p w14:paraId="1C144F5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0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355489" w14:textId="77777777" w:rsidR="00CE5F0D" w:rsidRPr="00A33583" w:rsidRDefault="00CE5F0D">
            <w:pPr>
              <w:jc w:val="center"/>
            </w:pPr>
            <w:r w:rsidRPr="00A33583">
              <w:t>43.5</w:t>
            </w:r>
          </w:p>
        </w:tc>
        <w:tc>
          <w:tcPr>
            <w:tcW w:w="1540" w:type="dxa"/>
            <w:tcBorders>
              <w:top w:val="nil"/>
              <w:left w:val="nil"/>
              <w:bottom w:val="single" w:sz="4" w:space="0" w:color="auto"/>
              <w:right w:val="single" w:sz="4" w:space="0" w:color="auto"/>
            </w:tcBorders>
            <w:shd w:val="clear" w:color="auto" w:fill="auto"/>
            <w:noWrap/>
            <w:vAlign w:val="bottom"/>
            <w:hideMark/>
            <w:tcPrChange w:id="80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2F8FCFC" w14:textId="77777777" w:rsidR="00CE5F0D" w:rsidRPr="00A33583" w:rsidRDefault="00CE5F0D">
            <w:pPr>
              <w:jc w:val="center"/>
            </w:pPr>
            <w:r w:rsidRPr="00A33583">
              <w:t>110.3</w:t>
            </w:r>
          </w:p>
        </w:tc>
        <w:tc>
          <w:tcPr>
            <w:tcW w:w="1540" w:type="dxa"/>
            <w:tcBorders>
              <w:top w:val="nil"/>
              <w:left w:val="nil"/>
              <w:bottom w:val="single" w:sz="4" w:space="0" w:color="auto"/>
              <w:right w:val="single" w:sz="4" w:space="0" w:color="auto"/>
            </w:tcBorders>
            <w:shd w:val="clear" w:color="auto" w:fill="auto"/>
            <w:noWrap/>
            <w:vAlign w:val="bottom"/>
            <w:hideMark/>
            <w:tcPrChange w:id="80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50E3AFF" w14:textId="77777777" w:rsidR="00CE5F0D" w:rsidRPr="00A33583" w:rsidRDefault="00CE5F0D">
            <w:pPr>
              <w:jc w:val="center"/>
            </w:pPr>
            <w:r w:rsidRPr="00A33583">
              <w:t>4,634</w:t>
            </w:r>
          </w:p>
        </w:tc>
      </w:tr>
      <w:tr w:rsidR="00CE5F0D" w:rsidRPr="00A33583" w14:paraId="55E105BC" w14:textId="77777777" w:rsidTr="00443EC0">
        <w:trPr>
          <w:trHeight w:val="300"/>
          <w:tblHeader/>
          <w:trPrChange w:id="810"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1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0156E9" w14:textId="77777777" w:rsidR="00CE5F0D" w:rsidRPr="00A33583" w:rsidRDefault="00CE5F0D">
            <w:pPr>
              <w:jc w:val="center"/>
            </w:pPr>
            <w:r w:rsidRPr="00A33583">
              <w:t>17.0</w:t>
            </w:r>
          </w:p>
        </w:tc>
        <w:tc>
          <w:tcPr>
            <w:tcW w:w="1540" w:type="dxa"/>
            <w:tcBorders>
              <w:top w:val="nil"/>
              <w:left w:val="nil"/>
              <w:bottom w:val="single" w:sz="4" w:space="0" w:color="auto"/>
              <w:right w:val="single" w:sz="4" w:space="0" w:color="auto"/>
            </w:tcBorders>
            <w:shd w:val="clear" w:color="auto" w:fill="auto"/>
            <w:noWrap/>
            <w:vAlign w:val="bottom"/>
            <w:hideMark/>
            <w:tcPrChange w:id="81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770022F" w14:textId="77777777" w:rsidR="00CE5F0D" w:rsidRPr="00A33583" w:rsidRDefault="00CE5F0D">
            <w:pPr>
              <w:jc w:val="center"/>
            </w:pPr>
            <w:r w:rsidRPr="00A33583">
              <w:t>62.6</w:t>
            </w:r>
          </w:p>
        </w:tc>
        <w:tc>
          <w:tcPr>
            <w:tcW w:w="1540" w:type="dxa"/>
            <w:tcBorders>
              <w:top w:val="nil"/>
              <w:left w:val="nil"/>
              <w:bottom w:val="single" w:sz="4" w:space="0" w:color="auto"/>
              <w:right w:val="single" w:sz="4" w:space="0" w:color="auto"/>
            </w:tcBorders>
            <w:shd w:val="clear" w:color="auto" w:fill="auto"/>
            <w:noWrap/>
            <w:vAlign w:val="bottom"/>
            <w:hideMark/>
            <w:tcPrChange w:id="81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F10A13D" w14:textId="77777777" w:rsidR="00CE5F0D" w:rsidRPr="00A33583" w:rsidRDefault="00CE5F0D">
            <w:pPr>
              <w:jc w:val="center"/>
            </w:pPr>
            <w:r w:rsidRPr="00A33583">
              <w:t>14,323</w:t>
            </w:r>
          </w:p>
        </w:tc>
        <w:tc>
          <w:tcPr>
            <w:tcW w:w="400" w:type="dxa"/>
            <w:tcBorders>
              <w:top w:val="nil"/>
              <w:left w:val="nil"/>
              <w:bottom w:val="nil"/>
              <w:right w:val="nil"/>
            </w:tcBorders>
            <w:shd w:val="clear" w:color="auto" w:fill="auto"/>
            <w:noWrap/>
            <w:vAlign w:val="bottom"/>
            <w:hideMark/>
            <w:tcPrChange w:id="814" w:author="Short, Daniel L" w:date="2017-12-08T07:13:00Z">
              <w:tcPr>
                <w:tcW w:w="400" w:type="dxa"/>
                <w:tcBorders>
                  <w:top w:val="nil"/>
                  <w:left w:val="nil"/>
                  <w:bottom w:val="nil"/>
                  <w:right w:val="nil"/>
                </w:tcBorders>
                <w:shd w:val="clear" w:color="auto" w:fill="auto"/>
                <w:noWrap/>
                <w:vAlign w:val="bottom"/>
                <w:hideMark/>
              </w:tcPr>
            </w:tcPrChange>
          </w:tcPr>
          <w:p w14:paraId="2C0664AC"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1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50E737" w14:textId="77777777" w:rsidR="00CE5F0D" w:rsidRPr="00A33583" w:rsidRDefault="00CE5F0D">
            <w:pPr>
              <w:jc w:val="center"/>
            </w:pPr>
            <w:r w:rsidRPr="00A33583">
              <w:t>44.0</w:t>
            </w:r>
          </w:p>
        </w:tc>
        <w:tc>
          <w:tcPr>
            <w:tcW w:w="1540" w:type="dxa"/>
            <w:tcBorders>
              <w:top w:val="nil"/>
              <w:left w:val="nil"/>
              <w:bottom w:val="single" w:sz="4" w:space="0" w:color="auto"/>
              <w:right w:val="single" w:sz="4" w:space="0" w:color="auto"/>
            </w:tcBorders>
            <w:shd w:val="clear" w:color="auto" w:fill="auto"/>
            <w:noWrap/>
            <w:vAlign w:val="bottom"/>
            <w:hideMark/>
            <w:tcPrChange w:id="81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6C2DC76" w14:textId="77777777" w:rsidR="00CE5F0D" w:rsidRPr="00A33583" w:rsidRDefault="00CE5F0D">
            <w:pPr>
              <w:jc w:val="center"/>
            </w:pPr>
            <w:r w:rsidRPr="00A33583">
              <w:t>111.2</w:t>
            </w:r>
          </w:p>
        </w:tc>
        <w:tc>
          <w:tcPr>
            <w:tcW w:w="1540" w:type="dxa"/>
            <w:tcBorders>
              <w:top w:val="nil"/>
              <w:left w:val="nil"/>
              <w:bottom w:val="single" w:sz="4" w:space="0" w:color="auto"/>
              <w:right w:val="single" w:sz="4" w:space="0" w:color="auto"/>
            </w:tcBorders>
            <w:shd w:val="clear" w:color="auto" w:fill="auto"/>
            <w:noWrap/>
            <w:vAlign w:val="bottom"/>
            <w:hideMark/>
            <w:tcPrChange w:id="81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C90462D" w14:textId="77777777" w:rsidR="00CE5F0D" w:rsidRPr="00A33583" w:rsidRDefault="00CE5F0D">
            <w:pPr>
              <w:jc w:val="center"/>
            </w:pPr>
            <w:r w:rsidRPr="00A33583">
              <w:t>4,544</w:t>
            </w:r>
          </w:p>
        </w:tc>
      </w:tr>
      <w:tr w:rsidR="00CE5F0D" w:rsidRPr="00A33583" w14:paraId="324AC5FA" w14:textId="77777777" w:rsidTr="00443EC0">
        <w:trPr>
          <w:trHeight w:val="300"/>
          <w:tblHeader/>
          <w:trPrChange w:id="818"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1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A5F1E3" w14:textId="77777777" w:rsidR="00CE5F0D" w:rsidRPr="00A33583" w:rsidRDefault="00CE5F0D">
            <w:pPr>
              <w:jc w:val="center"/>
            </w:pPr>
            <w:r w:rsidRPr="00A33583">
              <w:t>17.5</w:t>
            </w:r>
          </w:p>
        </w:tc>
        <w:tc>
          <w:tcPr>
            <w:tcW w:w="1540" w:type="dxa"/>
            <w:tcBorders>
              <w:top w:val="nil"/>
              <w:left w:val="nil"/>
              <w:bottom w:val="single" w:sz="4" w:space="0" w:color="auto"/>
              <w:right w:val="single" w:sz="4" w:space="0" w:color="auto"/>
            </w:tcBorders>
            <w:shd w:val="clear" w:color="auto" w:fill="auto"/>
            <w:noWrap/>
            <w:vAlign w:val="bottom"/>
            <w:hideMark/>
            <w:tcPrChange w:id="82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D3D5D37" w14:textId="77777777" w:rsidR="00CE5F0D" w:rsidRPr="00A33583" w:rsidRDefault="00CE5F0D">
            <w:pPr>
              <w:jc w:val="center"/>
            </w:pPr>
            <w:r w:rsidRPr="00A33583">
              <w:t>63.5</w:t>
            </w:r>
          </w:p>
        </w:tc>
        <w:tc>
          <w:tcPr>
            <w:tcW w:w="1540" w:type="dxa"/>
            <w:tcBorders>
              <w:top w:val="nil"/>
              <w:left w:val="nil"/>
              <w:bottom w:val="single" w:sz="4" w:space="0" w:color="auto"/>
              <w:right w:val="single" w:sz="4" w:space="0" w:color="auto"/>
            </w:tcBorders>
            <w:shd w:val="clear" w:color="auto" w:fill="auto"/>
            <w:noWrap/>
            <w:vAlign w:val="bottom"/>
            <w:hideMark/>
            <w:tcPrChange w:id="82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62DF953" w14:textId="77777777" w:rsidR="00CE5F0D" w:rsidRPr="00A33583" w:rsidRDefault="00CE5F0D">
            <w:pPr>
              <w:jc w:val="center"/>
            </w:pPr>
            <w:r w:rsidRPr="00A33583">
              <w:t>13,998</w:t>
            </w:r>
          </w:p>
        </w:tc>
        <w:tc>
          <w:tcPr>
            <w:tcW w:w="400" w:type="dxa"/>
            <w:tcBorders>
              <w:top w:val="nil"/>
              <w:left w:val="nil"/>
              <w:bottom w:val="nil"/>
              <w:right w:val="nil"/>
            </w:tcBorders>
            <w:shd w:val="clear" w:color="auto" w:fill="auto"/>
            <w:noWrap/>
            <w:vAlign w:val="bottom"/>
            <w:hideMark/>
            <w:tcPrChange w:id="822" w:author="Short, Daniel L" w:date="2017-12-08T07:13:00Z">
              <w:tcPr>
                <w:tcW w:w="400" w:type="dxa"/>
                <w:tcBorders>
                  <w:top w:val="nil"/>
                  <w:left w:val="nil"/>
                  <w:bottom w:val="nil"/>
                  <w:right w:val="nil"/>
                </w:tcBorders>
                <w:shd w:val="clear" w:color="auto" w:fill="auto"/>
                <w:noWrap/>
                <w:vAlign w:val="bottom"/>
                <w:hideMark/>
              </w:tcPr>
            </w:tcPrChange>
          </w:tcPr>
          <w:p w14:paraId="7CC29FAB"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2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745E01" w14:textId="77777777" w:rsidR="00CE5F0D" w:rsidRPr="00A33583" w:rsidRDefault="00CE5F0D">
            <w:pPr>
              <w:jc w:val="center"/>
            </w:pPr>
            <w:r w:rsidRPr="00A33583">
              <w:t>44.5</w:t>
            </w:r>
          </w:p>
        </w:tc>
        <w:tc>
          <w:tcPr>
            <w:tcW w:w="1540" w:type="dxa"/>
            <w:tcBorders>
              <w:top w:val="nil"/>
              <w:left w:val="nil"/>
              <w:bottom w:val="single" w:sz="4" w:space="0" w:color="auto"/>
              <w:right w:val="single" w:sz="4" w:space="0" w:color="auto"/>
            </w:tcBorders>
            <w:shd w:val="clear" w:color="auto" w:fill="auto"/>
            <w:noWrap/>
            <w:vAlign w:val="bottom"/>
            <w:hideMark/>
            <w:tcPrChange w:id="82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8472201" w14:textId="77777777" w:rsidR="00CE5F0D" w:rsidRPr="00A33583" w:rsidRDefault="00CE5F0D">
            <w:pPr>
              <w:jc w:val="center"/>
            </w:pPr>
            <w:r w:rsidRPr="00A33583">
              <w:t>112.1</w:t>
            </w:r>
          </w:p>
        </w:tc>
        <w:tc>
          <w:tcPr>
            <w:tcW w:w="1540" w:type="dxa"/>
            <w:tcBorders>
              <w:top w:val="nil"/>
              <w:left w:val="nil"/>
              <w:bottom w:val="single" w:sz="4" w:space="0" w:color="auto"/>
              <w:right w:val="single" w:sz="4" w:space="0" w:color="auto"/>
            </w:tcBorders>
            <w:shd w:val="clear" w:color="auto" w:fill="auto"/>
            <w:noWrap/>
            <w:vAlign w:val="bottom"/>
            <w:hideMark/>
            <w:tcPrChange w:id="82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BF071CE" w14:textId="77777777" w:rsidR="00CE5F0D" w:rsidRPr="00A33583" w:rsidRDefault="00CE5F0D">
            <w:pPr>
              <w:jc w:val="center"/>
            </w:pPr>
            <w:r w:rsidRPr="00A33583">
              <w:t>4,455</w:t>
            </w:r>
          </w:p>
        </w:tc>
      </w:tr>
      <w:tr w:rsidR="00CE5F0D" w:rsidRPr="00A33583" w14:paraId="7BD9E852" w14:textId="77777777" w:rsidTr="00443EC0">
        <w:trPr>
          <w:trHeight w:val="300"/>
          <w:tblHeader/>
          <w:trPrChange w:id="826"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2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99CF00" w14:textId="77777777" w:rsidR="00CE5F0D" w:rsidRPr="00A33583" w:rsidRDefault="00CE5F0D">
            <w:pPr>
              <w:jc w:val="center"/>
            </w:pPr>
            <w:r w:rsidRPr="00A33583">
              <w:t>18.0</w:t>
            </w:r>
          </w:p>
        </w:tc>
        <w:tc>
          <w:tcPr>
            <w:tcW w:w="1540" w:type="dxa"/>
            <w:tcBorders>
              <w:top w:val="nil"/>
              <w:left w:val="nil"/>
              <w:bottom w:val="single" w:sz="4" w:space="0" w:color="auto"/>
              <w:right w:val="single" w:sz="4" w:space="0" w:color="auto"/>
            </w:tcBorders>
            <w:shd w:val="clear" w:color="auto" w:fill="auto"/>
            <w:noWrap/>
            <w:vAlign w:val="bottom"/>
            <w:hideMark/>
            <w:tcPrChange w:id="82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CA72245" w14:textId="77777777" w:rsidR="00CE5F0D" w:rsidRPr="00A33583" w:rsidRDefault="00CE5F0D">
            <w:pPr>
              <w:jc w:val="center"/>
            </w:pPr>
            <w:r w:rsidRPr="00A33583">
              <w:t>64.4</w:t>
            </w:r>
          </w:p>
        </w:tc>
        <w:tc>
          <w:tcPr>
            <w:tcW w:w="1540" w:type="dxa"/>
            <w:tcBorders>
              <w:top w:val="nil"/>
              <w:left w:val="nil"/>
              <w:bottom w:val="single" w:sz="4" w:space="0" w:color="auto"/>
              <w:right w:val="single" w:sz="4" w:space="0" w:color="auto"/>
            </w:tcBorders>
            <w:shd w:val="clear" w:color="auto" w:fill="auto"/>
            <w:noWrap/>
            <w:vAlign w:val="bottom"/>
            <w:hideMark/>
            <w:tcPrChange w:id="82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2DA80DD" w14:textId="77777777" w:rsidR="00CE5F0D" w:rsidRPr="00A33583" w:rsidRDefault="00CE5F0D">
            <w:pPr>
              <w:jc w:val="center"/>
            </w:pPr>
            <w:r w:rsidRPr="00A33583">
              <w:t>13,681</w:t>
            </w:r>
          </w:p>
        </w:tc>
        <w:tc>
          <w:tcPr>
            <w:tcW w:w="400" w:type="dxa"/>
            <w:tcBorders>
              <w:top w:val="nil"/>
              <w:left w:val="nil"/>
              <w:bottom w:val="nil"/>
              <w:right w:val="nil"/>
            </w:tcBorders>
            <w:shd w:val="clear" w:color="auto" w:fill="auto"/>
            <w:noWrap/>
            <w:vAlign w:val="bottom"/>
            <w:hideMark/>
            <w:tcPrChange w:id="830" w:author="Short, Daniel L" w:date="2017-12-08T07:13:00Z">
              <w:tcPr>
                <w:tcW w:w="400" w:type="dxa"/>
                <w:tcBorders>
                  <w:top w:val="nil"/>
                  <w:left w:val="nil"/>
                  <w:bottom w:val="nil"/>
                  <w:right w:val="nil"/>
                </w:tcBorders>
                <w:shd w:val="clear" w:color="auto" w:fill="auto"/>
                <w:noWrap/>
                <w:vAlign w:val="bottom"/>
                <w:hideMark/>
              </w:tcPr>
            </w:tcPrChange>
          </w:tcPr>
          <w:p w14:paraId="238E8949"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31"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3577AF" w14:textId="77777777" w:rsidR="00CE5F0D" w:rsidRPr="00A33583" w:rsidRDefault="00CE5F0D">
            <w:pPr>
              <w:jc w:val="center"/>
            </w:pPr>
            <w:r w:rsidRPr="00A33583">
              <w:t>45.0</w:t>
            </w:r>
          </w:p>
        </w:tc>
        <w:tc>
          <w:tcPr>
            <w:tcW w:w="1540" w:type="dxa"/>
            <w:tcBorders>
              <w:top w:val="nil"/>
              <w:left w:val="nil"/>
              <w:bottom w:val="single" w:sz="4" w:space="0" w:color="auto"/>
              <w:right w:val="single" w:sz="4" w:space="0" w:color="auto"/>
            </w:tcBorders>
            <w:shd w:val="clear" w:color="auto" w:fill="auto"/>
            <w:noWrap/>
            <w:vAlign w:val="bottom"/>
            <w:hideMark/>
            <w:tcPrChange w:id="832"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543D36F6" w14:textId="77777777" w:rsidR="00CE5F0D" w:rsidRPr="00A33583" w:rsidRDefault="00CE5F0D">
            <w:pPr>
              <w:jc w:val="center"/>
            </w:pPr>
            <w:r w:rsidRPr="00A33583">
              <w:t>113.0</w:t>
            </w:r>
          </w:p>
        </w:tc>
        <w:tc>
          <w:tcPr>
            <w:tcW w:w="1540" w:type="dxa"/>
            <w:tcBorders>
              <w:top w:val="nil"/>
              <w:left w:val="nil"/>
              <w:bottom w:val="single" w:sz="4" w:space="0" w:color="auto"/>
              <w:right w:val="single" w:sz="4" w:space="0" w:color="auto"/>
            </w:tcBorders>
            <w:shd w:val="clear" w:color="auto" w:fill="auto"/>
            <w:noWrap/>
            <w:vAlign w:val="bottom"/>
            <w:hideMark/>
            <w:tcPrChange w:id="833"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B7252A9" w14:textId="77777777" w:rsidR="00CE5F0D" w:rsidRPr="00A33583" w:rsidRDefault="00CE5F0D">
            <w:pPr>
              <w:jc w:val="center"/>
            </w:pPr>
            <w:r w:rsidRPr="00A33583">
              <w:t>4,369</w:t>
            </w:r>
          </w:p>
        </w:tc>
      </w:tr>
      <w:tr w:rsidR="00CE5F0D" w:rsidRPr="00A33583" w14:paraId="45DA4287" w14:textId="77777777" w:rsidTr="00443EC0">
        <w:trPr>
          <w:trHeight w:val="300"/>
          <w:tblHeader/>
          <w:trPrChange w:id="834"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35"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B28434" w14:textId="77777777" w:rsidR="00CE5F0D" w:rsidRPr="00A33583" w:rsidRDefault="00CE5F0D">
            <w:pPr>
              <w:jc w:val="center"/>
            </w:pPr>
            <w:r w:rsidRPr="00A33583">
              <w:t>18.5</w:t>
            </w:r>
          </w:p>
        </w:tc>
        <w:tc>
          <w:tcPr>
            <w:tcW w:w="1540" w:type="dxa"/>
            <w:tcBorders>
              <w:top w:val="nil"/>
              <w:left w:val="nil"/>
              <w:bottom w:val="single" w:sz="4" w:space="0" w:color="auto"/>
              <w:right w:val="single" w:sz="4" w:space="0" w:color="auto"/>
            </w:tcBorders>
            <w:shd w:val="clear" w:color="auto" w:fill="auto"/>
            <w:noWrap/>
            <w:vAlign w:val="bottom"/>
            <w:hideMark/>
            <w:tcPrChange w:id="836"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6886A6D0" w14:textId="77777777" w:rsidR="00CE5F0D" w:rsidRPr="00A33583" w:rsidRDefault="00CE5F0D">
            <w:pPr>
              <w:jc w:val="center"/>
            </w:pPr>
            <w:r w:rsidRPr="00A33583">
              <w:t>65.3</w:t>
            </w:r>
          </w:p>
        </w:tc>
        <w:tc>
          <w:tcPr>
            <w:tcW w:w="1540" w:type="dxa"/>
            <w:tcBorders>
              <w:top w:val="nil"/>
              <w:left w:val="nil"/>
              <w:bottom w:val="single" w:sz="4" w:space="0" w:color="auto"/>
              <w:right w:val="single" w:sz="4" w:space="0" w:color="auto"/>
            </w:tcBorders>
            <w:shd w:val="clear" w:color="auto" w:fill="auto"/>
            <w:noWrap/>
            <w:vAlign w:val="bottom"/>
            <w:hideMark/>
            <w:tcPrChange w:id="837"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0BA775F" w14:textId="77777777" w:rsidR="00CE5F0D" w:rsidRPr="00A33583" w:rsidRDefault="00CE5F0D">
            <w:pPr>
              <w:jc w:val="center"/>
            </w:pPr>
            <w:r w:rsidRPr="00A33583">
              <w:t>13,373</w:t>
            </w:r>
          </w:p>
        </w:tc>
        <w:tc>
          <w:tcPr>
            <w:tcW w:w="400" w:type="dxa"/>
            <w:tcBorders>
              <w:top w:val="nil"/>
              <w:left w:val="nil"/>
              <w:bottom w:val="nil"/>
              <w:right w:val="nil"/>
            </w:tcBorders>
            <w:shd w:val="clear" w:color="auto" w:fill="auto"/>
            <w:noWrap/>
            <w:vAlign w:val="bottom"/>
            <w:hideMark/>
            <w:tcPrChange w:id="838" w:author="Short, Daniel L" w:date="2017-12-08T07:13:00Z">
              <w:tcPr>
                <w:tcW w:w="400" w:type="dxa"/>
                <w:tcBorders>
                  <w:top w:val="nil"/>
                  <w:left w:val="nil"/>
                  <w:bottom w:val="nil"/>
                  <w:right w:val="nil"/>
                </w:tcBorders>
                <w:shd w:val="clear" w:color="auto" w:fill="auto"/>
                <w:noWrap/>
                <w:vAlign w:val="bottom"/>
                <w:hideMark/>
              </w:tcPr>
            </w:tcPrChange>
          </w:tcPr>
          <w:p w14:paraId="5C822A03"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39"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929F44" w14:textId="77777777" w:rsidR="00CE5F0D" w:rsidRPr="00A33583" w:rsidRDefault="00CE5F0D">
            <w:pPr>
              <w:jc w:val="center"/>
            </w:pPr>
            <w:r w:rsidRPr="00A33583">
              <w:t>45.5</w:t>
            </w:r>
          </w:p>
        </w:tc>
        <w:tc>
          <w:tcPr>
            <w:tcW w:w="1540" w:type="dxa"/>
            <w:tcBorders>
              <w:top w:val="nil"/>
              <w:left w:val="nil"/>
              <w:bottom w:val="single" w:sz="4" w:space="0" w:color="auto"/>
              <w:right w:val="single" w:sz="4" w:space="0" w:color="auto"/>
            </w:tcBorders>
            <w:shd w:val="clear" w:color="auto" w:fill="auto"/>
            <w:noWrap/>
            <w:vAlign w:val="bottom"/>
            <w:hideMark/>
            <w:tcPrChange w:id="840"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BF4B5F0" w14:textId="77777777" w:rsidR="00CE5F0D" w:rsidRPr="00A33583" w:rsidRDefault="00CE5F0D">
            <w:pPr>
              <w:jc w:val="center"/>
            </w:pPr>
            <w:r w:rsidRPr="00A33583">
              <w:t>113.9</w:t>
            </w:r>
          </w:p>
        </w:tc>
        <w:tc>
          <w:tcPr>
            <w:tcW w:w="1540" w:type="dxa"/>
            <w:tcBorders>
              <w:top w:val="nil"/>
              <w:left w:val="nil"/>
              <w:bottom w:val="single" w:sz="4" w:space="0" w:color="auto"/>
              <w:right w:val="single" w:sz="4" w:space="0" w:color="auto"/>
            </w:tcBorders>
            <w:shd w:val="clear" w:color="auto" w:fill="auto"/>
            <w:noWrap/>
            <w:vAlign w:val="bottom"/>
            <w:hideMark/>
            <w:tcPrChange w:id="841"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75F4A7E7" w14:textId="77777777" w:rsidR="00CE5F0D" w:rsidRPr="00A33583" w:rsidRDefault="00CE5F0D">
            <w:pPr>
              <w:jc w:val="center"/>
            </w:pPr>
            <w:r w:rsidRPr="00A33583">
              <w:t>4,284</w:t>
            </w:r>
          </w:p>
        </w:tc>
      </w:tr>
      <w:tr w:rsidR="00CE5F0D" w:rsidRPr="00A33583" w14:paraId="21EC97A3" w14:textId="77777777" w:rsidTr="00443EC0">
        <w:trPr>
          <w:trHeight w:val="300"/>
          <w:tblHeader/>
          <w:trPrChange w:id="842" w:author="Short, Daniel L" w:date="2017-12-08T07:13:00Z">
            <w:trPr>
              <w:trHeight w:val="300"/>
            </w:trPr>
          </w:trPrChange>
        </w:trPr>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43"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1370763" w14:textId="77777777" w:rsidR="00CE5F0D" w:rsidRPr="00A33583" w:rsidRDefault="00CE5F0D">
            <w:pPr>
              <w:jc w:val="center"/>
            </w:pPr>
            <w:r w:rsidRPr="00A33583">
              <w:t>19.0</w:t>
            </w:r>
          </w:p>
        </w:tc>
        <w:tc>
          <w:tcPr>
            <w:tcW w:w="1540" w:type="dxa"/>
            <w:tcBorders>
              <w:top w:val="nil"/>
              <w:left w:val="nil"/>
              <w:bottom w:val="single" w:sz="4" w:space="0" w:color="auto"/>
              <w:right w:val="single" w:sz="4" w:space="0" w:color="auto"/>
            </w:tcBorders>
            <w:shd w:val="clear" w:color="auto" w:fill="auto"/>
            <w:noWrap/>
            <w:vAlign w:val="bottom"/>
            <w:hideMark/>
            <w:tcPrChange w:id="844"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172352B5" w14:textId="77777777" w:rsidR="00CE5F0D" w:rsidRPr="00A33583" w:rsidRDefault="00CE5F0D">
            <w:pPr>
              <w:jc w:val="center"/>
            </w:pPr>
            <w:r w:rsidRPr="00A33583">
              <w:t>66.2</w:t>
            </w:r>
          </w:p>
        </w:tc>
        <w:tc>
          <w:tcPr>
            <w:tcW w:w="1540" w:type="dxa"/>
            <w:tcBorders>
              <w:top w:val="nil"/>
              <w:left w:val="nil"/>
              <w:bottom w:val="single" w:sz="4" w:space="0" w:color="auto"/>
              <w:right w:val="single" w:sz="4" w:space="0" w:color="auto"/>
            </w:tcBorders>
            <w:shd w:val="clear" w:color="auto" w:fill="auto"/>
            <w:noWrap/>
            <w:vAlign w:val="bottom"/>
            <w:hideMark/>
            <w:tcPrChange w:id="845"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4128B941" w14:textId="77777777" w:rsidR="00CE5F0D" w:rsidRPr="00A33583" w:rsidRDefault="00CE5F0D">
            <w:pPr>
              <w:jc w:val="center"/>
            </w:pPr>
            <w:r w:rsidRPr="00A33583">
              <w:t>13,072</w:t>
            </w:r>
          </w:p>
        </w:tc>
        <w:tc>
          <w:tcPr>
            <w:tcW w:w="400" w:type="dxa"/>
            <w:tcBorders>
              <w:top w:val="nil"/>
              <w:left w:val="nil"/>
              <w:bottom w:val="nil"/>
              <w:right w:val="nil"/>
            </w:tcBorders>
            <w:shd w:val="clear" w:color="auto" w:fill="auto"/>
            <w:noWrap/>
            <w:vAlign w:val="bottom"/>
            <w:hideMark/>
            <w:tcPrChange w:id="846" w:author="Short, Daniel L" w:date="2017-12-08T07:13:00Z">
              <w:tcPr>
                <w:tcW w:w="400" w:type="dxa"/>
                <w:tcBorders>
                  <w:top w:val="nil"/>
                  <w:left w:val="nil"/>
                  <w:bottom w:val="nil"/>
                  <w:right w:val="nil"/>
                </w:tcBorders>
                <w:shd w:val="clear" w:color="auto" w:fill="auto"/>
                <w:noWrap/>
                <w:vAlign w:val="bottom"/>
                <w:hideMark/>
              </w:tcPr>
            </w:tcPrChange>
          </w:tcPr>
          <w:p w14:paraId="5257C1B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Change w:id="847" w:author="Short, Daniel L" w:date="2017-12-08T07:13:00Z">
              <w:tcPr>
                <w:tcW w:w="15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B0424F" w14:textId="77777777" w:rsidR="00CE5F0D" w:rsidRPr="00A33583" w:rsidRDefault="00CE5F0D">
            <w:pPr>
              <w:jc w:val="center"/>
            </w:pPr>
            <w:r w:rsidRPr="00A33583">
              <w:t>46.0</w:t>
            </w:r>
          </w:p>
        </w:tc>
        <w:tc>
          <w:tcPr>
            <w:tcW w:w="1540" w:type="dxa"/>
            <w:tcBorders>
              <w:top w:val="nil"/>
              <w:left w:val="nil"/>
              <w:bottom w:val="single" w:sz="4" w:space="0" w:color="auto"/>
              <w:right w:val="single" w:sz="4" w:space="0" w:color="auto"/>
            </w:tcBorders>
            <w:shd w:val="clear" w:color="auto" w:fill="auto"/>
            <w:noWrap/>
            <w:vAlign w:val="bottom"/>
            <w:hideMark/>
            <w:tcPrChange w:id="848"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03EC9197" w14:textId="77777777" w:rsidR="00CE5F0D" w:rsidRPr="00A33583" w:rsidRDefault="00CE5F0D">
            <w:pPr>
              <w:jc w:val="center"/>
            </w:pPr>
            <w:r w:rsidRPr="00A33583">
              <w:t>114.8</w:t>
            </w:r>
          </w:p>
        </w:tc>
        <w:tc>
          <w:tcPr>
            <w:tcW w:w="1540" w:type="dxa"/>
            <w:tcBorders>
              <w:top w:val="nil"/>
              <w:left w:val="nil"/>
              <w:bottom w:val="single" w:sz="4" w:space="0" w:color="auto"/>
              <w:right w:val="single" w:sz="4" w:space="0" w:color="auto"/>
            </w:tcBorders>
            <w:shd w:val="clear" w:color="auto" w:fill="auto"/>
            <w:noWrap/>
            <w:vAlign w:val="bottom"/>
            <w:hideMark/>
            <w:tcPrChange w:id="849" w:author="Short, Daniel L" w:date="2017-12-08T07:13:00Z">
              <w:tcPr>
                <w:tcW w:w="1540" w:type="dxa"/>
                <w:tcBorders>
                  <w:top w:val="nil"/>
                  <w:left w:val="nil"/>
                  <w:bottom w:val="single" w:sz="4" w:space="0" w:color="auto"/>
                  <w:right w:val="single" w:sz="4" w:space="0" w:color="auto"/>
                </w:tcBorders>
                <w:shd w:val="clear" w:color="auto" w:fill="auto"/>
                <w:noWrap/>
                <w:vAlign w:val="bottom"/>
                <w:hideMark/>
              </w:tcPr>
            </w:tcPrChange>
          </w:tcPr>
          <w:p w14:paraId="259A0CDF" w14:textId="77777777" w:rsidR="00CE5F0D" w:rsidRPr="00A33583" w:rsidRDefault="00CE5F0D">
            <w:pPr>
              <w:jc w:val="center"/>
            </w:pPr>
            <w:r w:rsidRPr="00A33583">
              <w:t>4,202</w:t>
            </w:r>
          </w:p>
        </w:tc>
      </w:tr>
    </w:tbl>
    <w:p w14:paraId="0C820CC7" w14:textId="77777777" w:rsidR="00EC0393" w:rsidRPr="00A33583" w:rsidRDefault="00EC0393" w:rsidP="00EC0393">
      <w:pPr>
        <w:widowControl w:val="0"/>
        <w:contextualSpacing/>
        <w:rPr>
          <w:rFonts w:eastAsia="SimSun"/>
          <w:strike/>
          <w:szCs w:val="20"/>
        </w:rPr>
      </w:pPr>
    </w:p>
    <w:p w14:paraId="7430E97C" w14:textId="77777777" w:rsidR="00B16FB3" w:rsidRPr="00A33583" w:rsidRDefault="00B37B20" w:rsidP="00B37B20">
      <w:pPr>
        <w:widowControl w:val="0"/>
        <w:tabs>
          <w:tab w:val="left" w:pos="2897"/>
        </w:tabs>
        <w:contextualSpacing/>
        <w:rPr>
          <w:rFonts w:eastAsia="SimSun"/>
          <w:szCs w:val="20"/>
        </w:rPr>
      </w:pPr>
      <w:r w:rsidRPr="00A33583">
        <w:rPr>
          <w:rFonts w:eastAsia="SimSun"/>
          <w:szCs w:val="20"/>
        </w:rPr>
        <w:tab/>
      </w:r>
    </w:p>
    <w:p w14:paraId="137A26EC" w14:textId="77777777" w:rsidR="00B16FB3" w:rsidRPr="00B16FB3" w:rsidRDefault="00B16FB3">
      <w:pPr>
        <w:widowControl w:val="0"/>
        <w:numPr>
          <w:ilvl w:val="0"/>
          <w:numId w:val="39"/>
        </w:numPr>
        <w:contextualSpacing/>
        <w:rPr>
          <w:rFonts w:eastAsia="SimSun"/>
          <w:szCs w:val="20"/>
        </w:rPr>
        <w:pPrChange w:id="850" w:author="Short, Daniel L" w:date="2017-12-08T17:34:00Z">
          <w:pPr>
            <w:widowControl w:val="0"/>
            <w:numPr>
              <w:numId w:val="27"/>
            </w:numPr>
            <w:ind w:left="1440" w:hanging="360"/>
            <w:contextualSpacing/>
          </w:pPr>
        </w:pPrChange>
      </w:pPr>
      <w:r w:rsidRPr="00B16FB3">
        <w:rPr>
          <w:rFonts w:eastAsia="SimSun"/>
          <w:szCs w:val="20"/>
        </w:rPr>
        <w:t>Freeze lock-in time:</w:t>
      </w:r>
    </w:p>
    <w:p w14:paraId="5033DC5D" w14:textId="77777777" w:rsidR="00B16FB3" w:rsidRDefault="00B16FB3" w:rsidP="004412A2">
      <w:pPr>
        <w:widowControl w:val="0"/>
        <w:numPr>
          <w:ilvl w:val="0"/>
          <w:numId w:val="10"/>
        </w:numPr>
        <w:contextualSpacing/>
        <w:rPr>
          <w:rFonts w:eastAsia="SimSun"/>
          <w:szCs w:val="20"/>
        </w:rPr>
      </w:pPr>
      <w:r w:rsidRPr="00B16FB3">
        <w:rPr>
          <w:rFonts w:eastAsia="SimSun"/>
          <w:szCs w:val="20"/>
        </w:rPr>
        <w:t xml:space="preserve">The minimum duration of a </w:t>
      </w:r>
      <w:r w:rsidRPr="00B16FB3">
        <w:rPr>
          <w:rFonts w:eastAsia="SimSun"/>
          <w:i/>
          <w:szCs w:val="20"/>
        </w:rPr>
        <w:t>freeze cycle</w:t>
      </w:r>
      <w:r w:rsidRPr="00B16FB3">
        <w:rPr>
          <w:rFonts w:eastAsia="SimSun"/>
          <w:szCs w:val="20"/>
        </w:rPr>
        <w:t xml:space="preserve"> is 6 minutes.  If the harvest float switch closes during the first 6 minutes, the ice machine shall remain in the </w:t>
      </w:r>
      <w:r w:rsidRPr="00B16FB3">
        <w:rPr>
          <w:rFonts w:eastAsia="SimSun"/>
          <w:i/>
          <w:szCs w:val="20"/>
        </w:rPr>
        <w:t>freeze cycle</w:t>
      </w:r>
      <w:r w:rsidRPr="00B16FB3">
        <w:rPr>
          <w:rFonts w:eastAsia="SimSun"/>
          <w:szCs w:val="20"/>
        </w:rPr>
        <w:t xml:space="preserve"> until the harvest float switch has been closed for a continuous 10 seconds after the 6 minute duration.</w:t>
      </w:r>
    </w:p>
    <w:p w14:paraId="7099B133" w14:textId="77777777" w:rsidR="007C4754" w:rsidRDefault="007C4754" w:rsidP="007C4754">
      <w:pPr>
        <w:widowControl w:val="0"/>
        <w:ind w:left="1800"/>
        <w:contextualSpacing/>
        <w:rPr>
          <w:rFonts w:eastAsia="SimSun"/>
          <w:szCs w:val="20"/>
        </w:rPr>
      </w:pPr>
    </w:p>
    <w:p w14:paraId="532FF46D" w14:textId="77777777" w:rsidR="007C4754" w:rsidRPr="006E25AB" w:rsidRDefault="007C4754" w:rsidP="007C4754">
      <w:pPr>
        <w:widowControl w:val="0"/>
        <w:numPr>
          <w:ilvl w:val="0"/>
          <w:numId w:val="10"/>
        </w:numPr>
        <w:contextualSpacing/>
        <w:rPr>
          <w:rFonts w:eastAsia="SimSun"/>
          <w:szCs w:val="20"/>
          <w:highlight w:val="yellow"/>
        </w:rPr>
      </w:pPr>
      <w:commentRangeStart w:id="851"/>
      <w:r w:rsidRPr="006E25AB">
        <w:rPr>
          <w:rFonts w:eastAsia="SimSun"/>
          <w:szCs w:val="20"/>
          <w:highlight w:val="yellow"/>
        </w:rPr>
        <w:t>The</w:t>
      </w:r>
      <w:commentRangeEnd w:id="851"/>
      <w:r>
        <w:rPr>
          <w:rStyle w:val="CommentReference"/>
          <w:rFonts w:ascii="Calibri" w:hAnsi="Calibri"/>
        </w:rPr>
        <w:commentReference w:id="851"/>
      </w:r>
      <w:r w:rsidRPr="006E25AB">
        <w:rPr>
          <w:rFonts w:eastAsia="SimSun"/>
          <w:szCs w:val="20"/>
          <w:highlight w:val="yellow"/>
        </w:rPr>
        <w:t xml:space="preserve"> transition from </w:t>
      </w:r>
      <w:r w:rsidRPr="006E25AB">
        <w:rPr>
          <w:rFonts w:eastAsia="SimSun"/>
          <w:i/>
          <w:szCs w:val="20"/>
          <w:highlight w:val="yellow"/>
        </w:rPr>
        <w:t>freeze</w:t>
      </w:r>
      <w:r w:rsidRPr="006E25AB">
        <w:rPr>
          <w:rFonts w:eastAsia="SimSun"/>
          <w:szCs w:val="20"/>
          <w:highlight w:val="yellow"/>
        </w:rPr>
        <w:t xml:space="preserve"> </w:t>
      </w:r>
      <w:r w:rsidRPr="006E25AB">
        <w:rPr>
          <w:rFonts w:eastAsia="SimSun"/>
          <w:i/>
          <w:szCs w:val="20"/>
          <w:highlight w:val="yellow"/>
        </w:rPr>
        <w:t>cycle</w:t>
      </w:r>
      <w:r w:rsidRPr="006E25AB">
        <w:rPr>
          <w:rFonts w:eastAsia="SimSun"/>
          <w:szCs w:val="20"/>
          <w:highlight w:val="yellow"/>
        </w:rPr>
        <w:t xml:space="preserve"> to </w:t>
      </w:r>
      <w:r w:rsidRPr="006E25AB">
        <w:rPr>
          <w:rFonts w:eastAsia="SimSun"/>
          <w:i/>
          <w:szCs w:val="20"/>
          <w:highlight w:val="yellow"/>
        </w:rPr>
        <w:t>harvest cycle</w:t>
      </w:r>
      <w:r w:rsidRPr="006E25AB">
        <w:rPr>
          <w:rFonts w:eastAsia="SimSun"/>
          <w:szCs w:val="20"/>
          <w:highlight w:val="yellow"/>
        </w:rPr>
        <w:t xml:space="preserve"> occurs when the harvest float switch closes for a continuous 10 seconds. This can occur at any point in the start-up cycle and any time after 6 minutes in subsequent cycles.</w:t>
      </w:r>
    </w:p>
    <w:p w14:paraId="71C0E006" w14:textId="77777777" w:rsidR="007C4754" w:rsidRPr="00B16FB3" w:rsidRDefault="007C4754" w:rsidP="007C4754">
      <w:pPr>
        <w:widowControl w:val="0"/>
        <w:ind w:left="1800"/>
        <w:contextualSpacing/>
        <w:rPr>
          <w:rFonts w:eastAsia="SimSun"/>
          <w:szCs w:val="20"/>
        </w:rPr>
      </w:pPr>
    </w:p>
    <w:p w14:paraId="0F5F2BA3" w14:textId="77777777" w:rsidR="007C4754" w:rsidRPr="00B16FB3" w:rsidRDefault="007C4754" w:rsidP="007C4754">
      <w:pPr>
        <w:widowControl w:val="0"/>
        <w:numPr>
          <w:ilvl w:val="0"/>
          <w:numId w:val="10"/>
        </w:numPr>
        <w:contextualSpacing/>
        <w:rPr>
          <w:rFonts w:eastAsia="SimSun"/>
          <w:szCs w:val="20"/>
        </w:rPr>
      </w:pPr>
      <w:commentRangeStart w:id="852"/>
      <w:r w:rsidRPr="00B16FB3">
        <w:rPr>
          <w:rFonts w:eastAsia="SimSun"/>
          <w:szCs w:val="20"/>
        </w:rPr>
        <w:t>In</w:t>
      </w:r>
      <w:commentRangeEnd w:id="852"/>
      <w:r>
        <w:rPr>
          <w:rStyle w:val="CommentReference"/>
          <w:rFonts w:ascii="Calibri" w:hAnsi="Calibri"/>
        </w:rPr>
        <w:commentReference w:id="852"/>
      </w:r>
      <w:r w:rsidRPr="00B16FB3">
        <w:rPr>
          <w:rFonts w:eastAsia="SimSun"/>
          <w:szCs w:val="20"/>
        </w:rPr>
        <w:t xml:space="preserve"> the first cycle following an </w:t>
      </w:r>
      <w:r w:rsidRPr="00B16FB3">
        <w:rPr>
          <w:rFonts w:eastAsia="SimSun"/>
          <w:i/>
          <w:szCs w:val="20"/>
        </w:rPr>
        <w:t xml:space="preserve">initial start-up </w:t>
      </w:r>
      <w:r w:rsidRPr="00B16FB3">
        <w:rPr>
          <w:rFonts w:eastAsia="SimSun"/>
          <w:szCs w:val="20"/>
        </w:rPr>
        <w:t xml:space="preserve">the 6 minute freeze lock-in is bypassed.  </w:t>
      </w:r>
      <w:r w:rsidRPr="006E25AB">
        <w:rPr>
          <w:rFonts w:eastAsia="SimSun"/>
          <w:szCs w:val="20"/>
          <w:highlight w:val="yellow"/>
        </w:rPr>
        <w:t xml:space="preserve">If the harvest float closes for 10 continuous seconds during start-up cycle a </w:t>
      </w:r>
      <w:r w:rsidRPr="006E25AB">
        <w:rPr>
          <w:rFonts w:eastAsia="SimSun"/>
          <w:i/>
          <w:szCs w:val="20"/>
          <w:highlight w:val="yellow"/>
        </w:rPr>
        <w:t>harvest cycle</w:t>
      </w:r>
      <w:r w:rsidRPr="006E25AB">
        <w:rPr>
          <w:rFonts w:eastAsia="SimSun"/>
          <w:szCs w:val="20"/>
          <w:highlight w:val="yellow"/>
        </w:rPr>
        <w:t xml:space="preserve"> beings.</w:t>
      </w:r>
      <w:r w:rsidRPr="00B16FB3">
        <w:rPr>
          <w:rFonts w:eastAsia="SimSun"/>
          <w:szCs w:val="20"/>
        </w:rPr>
        <w:t xml:space="preserve">  Note safety limit 3 will not register on the first cycle.</w:t>
      </w:r>
    </w:p>
    <w:p w14:paraId="5119BD98" w14:textId="77777777" w:rsidR="00B16FB3" w:rsidRPr="007C4754" w:rsidRDefault="00B16FB3">
      <w:pPr>
        <w:widowControl w:val="0"/>
        <w:numPr>
          <w:ilvl w:val="0"/>
          <w:numId w:val="39"/>
        </w:numPr>
        <w:contextualSpacing/>
        <w:rPr>
          <w:rFonts w:eastAsia="SimSun"/>
          <w:szCs w:val="20"/>
        </w:rPr>
        <w:pPrChange w:id="853" w:author="Short, Daniel L" w:date="2017-12-08T17:34:00Z">
          <w:pPr>
            <w:widowControl w:val="0"/>
            <w:numPr>
              <w:numId w:val="27"/>
            </w:numPr>
            <w:ind w:left="1440" w:hanging="360"/>
            <w:contextualSpacing/>
          </w:pPr>
        </w:pPrChange>
      </w:pPr>
      <w:r w:rsidRPr="007C4754">
        <w:rPr>
          <w:rFonts w:eastAsia="SimSun"/>
          <w:szCs w:val="20"/>
        </w:rPr>
        <w:t xml:space="preserve">The maximum allowable duration of a </w:t>
      </w:r>
      <w:r w:rsidRPr="007C4754">
        <w:rPr>
          <w:rFonts w:eastAsia="SimSun"/>
          <w:i/>
          <w:szCs w:val="20"/>
        </w:rPr>
        <w:t>freeze cycle</w:t>
      </w:r>
      <w:r w:rsidRPr="007C4754">
        <w:rPr>
          <w:rFonts w:eastAsia="SimSun"/>
          <w:szCs w:val="20"/>
        </w:rPr>
        <w:t xml:space="preserve"> is </w:t>
      </w:r>
      <w:r w:rsidRPr="007C4754">
        <w:rPr>
          <w:rFonts w:eastAsia="SimSun"/>
          <w:b/>
          <w:szCs w:val="20"/>
        </w:rPr>
        <w:t>45 minutes</w:t>
      </w:r>
      <w:r w:rsidRPr="007C4754">
        <w:rPr>
          <w:rFonts w:eastAsia="SimSun"/>
          <w:szCs w:val="20"/>
        </w:rPr>
        <w:t xml:space="preserve">.  After 45 minutes the ice maker will terminate the </w:t>
      </w:r>
      <w:r w:rsidRPr="007C4754">
        <w:rPr>
          <w:rFonts w:eastAsia="SimSun"/>
          <w:i/>
          <w:szCs w:val="20"/>
        </w:rPr>
        <w:t>freeze cycle</w:t>
      </w:r>
      <w:r w:rsidRPr="007C4754">
        <w:rPr>
          <w:rFonts w:eastAsia="SimSun"/>
          <w:szCs w:val="20"/>
        </w:rPr>
        <w:t xml:space="preserve"> and enter a </w:t>
      </w:r>
      <w:r w:rsidRPr="007C4754">
        <w:rPr>
          <w:rFonts w:eastAsia="SimSun"/>
          <w:i/>
          <w:szCs w:val="20"/>
        </w:rPr>
        <w:t>harvest cycle</w:t>
      </w:r>
      <w:r w:rsidRPr="007C4754">
        <w:rPr>
          <w:rFonts w:eastAsia="SimSun"/>
          <w:szCs w:val="20"/>
        </w:rPr>
        <w:t xml:space="preserve">.    If six consecutive 45 minutes freeze cycles occur the ice machine will shut down on </w:t>
      </w:r>
      <w:r w:rsidR="008117F5" w:rsidRPr="007C4754">
        <w:rPr>
          <w:rFonts w:eastAsia="SimSun"/>
          <w:i/>
          <w:szCs w:val="20"/>
        </w:rPr>
        <w:t>s</w:t>
      </w:r>
      <w:r w:rsidRPr="007C4754">
        <w:rPr>
          <w:rFonts w:eastAsia="SimSun"/>
          <w:i/>
          <w:szCs w:val="20"/>
        </w:rPr>
        <w:t>afety</w:t>
      </w:r>
      <w:r w:rsidR="008117F5" w:rsidRPr="007C4754">
        <w:rPr>
          <w:rFonts w:eastAsia="SimSun"/>
          <w:i/>
          <w:szCs w:val="20"/>
        </w:rPr>
        <w:t xml:space="preserve"> l</w:t>
      </w:r>
      <w:r w:rsidRPr="007C4754">
        <w:rPr>
          <w:rFonts w:eastAsia="SimSun"/>
          <w:i/>
          <w:szCs w:val="20"/>
        </w:rPr>
        <w:t>imit 1</w:t>
      </w:r>
      <w:r w:rsidRPr="007C4754">
        <w:rPr>
          <w:rFonts w:eastAsia="SimSun"/>
          <w:szCs w:val="20"/>
        </w:rPr>
        <w:t xml:space="preserve">. Refer to section 6.5 for more details.  </w:t>
      </w:r>
    </w:p>
    <w:p w14:paraId="638B3E98" w14:textId="77777777" w:rsidR="00B65322" w:rsidRDefault="00B65322" w:rsidP="00B16FB3">
      <w:pPr>
        <w:widowControl w:val="0"/>
        <w:ind w:left="1080"/>
        <w:contextualSpacing/>
        <w:rPr>
          <w:rFonts w:eastAsia="SimSun"/>
          <w:b/>
          <w:szCs w:val="20"/>
          <w:u w:val="single"/>
        </w:rPr>
      </w:pPr>
    </w:p>
    <w:p w14:paraId="6FED26E8"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 xml:space="preserve">For KoolAire </w:t>
      </w:r>
    </w:p>
    <w:p w14:paraId="77FA7C60" w14:textId="77777777" w:rsidR="00B16FB3" w:rsidRPr="00B16FB3" w:rsidRDefault="00B16FB3" w:rsidP="00B16FB3">
      <w:pPr>
        <w:widowControl w:val="0"/>
        <w:ind w:left="1080"/>
        <w:contextualSpacing/>
        <w:rPr>
          <w:rFonts w:eastAsia="SimSun"/>
          <w:strike/>
          <w:szCs w:val="20"/>
        </w:rPr>
      </w:pPr>
      <w:r w:rsidRPr="00B16FB3">
        <w:rPr>
          <w:rFonts w:eastAsia="SimSun"/>
          <w:szCs w:val="20"/>
        </w:rPr>
        <w:t xml:space="preserve">Following the </w:t>
      </w:r>
      <w:r w:rsidRPr="00B16FB3">
        <w:rPr>
          <w:rFonts w:eastAsia="SimSun"/>
          <w:i/>
          <w:szCs w:val="20"/>
        </w:rPr>
        <w:t>pre-chill cycle</w:t>
      </w:r>
      <w:r w:rsidRPr="00B16FB3">
        <w:rPr>
          <w:rFonts w:eastAsia="SimSun"/>
          <w:szCs w:val="20"/>
        </w:rPr>
        <w:t xml:space="preserve"> the ice maker enters the </w:t>
      </w:r>
      <w:r w:rsidRPr="00B16FB3">
        <w:rPr>
          <w:rFonts w:eastAsia="SimSun"/>
          <w:i/>
          <w:szCs w:val="20"/>
        </w:rPr>
        <w:t xml:space="preserve">freeze cycle </w:t>
      </w:r>
      <w:r w:rsidRPr="00B16FB3">
        <w:rPr>
          <w:rFonts w:eastAsia="SimSun"/>
          <w:szCs w:val="20"/>
        </w:rPr>
        <w:t>(ice machine state 3) characterized by the energizing of the water pump.</w:t>
      </w:r>
    </w:p>
    <w:p w14:paraId="5F8276DE" w14:textId="77777777" w:rsidR="00B16FB3" w:rsidRPr="00B16FB3" w:rsidRDefault="00B16FB3" w:rsidP="00B16FB3">
      <w:pPr>
        <w:widowControl w:val="0"/>
        <w:ind w:left="1080"/>
        <w:contextualSpacing/>
        <w:rPr>
          <w:rFonts w:eastAsia="SimSun"/>
          <w:szCs w:val="20"/>
        </w:rPr>
      </w:pPr>
    </w:p>
    <w:p w14:paraId="2B171690" w14:textId="77777777" w:rsidR="00B16FB3" w:rsidRPr="00B16FB3" w:rsidRDefault="00B16FB3" w:rsidP="004412A2">
      <w:pPr>
        <w:widowControl w:val="0"/>
        <w:numPr>
          <w:ilvl w:val="0"/>
          <w:numId w:val="31"/>
        </w:numPr>
        <w:contextualSpacing/>
        <w:rPr>
          <w:rFonts w:eastAsia="SimSun"/>
          <w:szCs w:val="20"/>
        </w:rPr>
      </w:pPr>
      <w:r w:rsidRPr="00B16FB3">
        <w:rPr>
          <w:rFonts w:eastAsia="SimSun"/>
          <w:szCs w:val="20"/>
        </w:rPr>
        <w:t>Following the start of the pump:</w:t>
      </w:r>
    </w:p>
    <w:p w14:paraId="2FC96C14" w14:textId="77777777" w:rsidR="00B16FB3" w:rsidRPr="00B16FB3" w:rsidRDefault="00B16FB3" w:rsidP="004412A2">
      <w:pPr>
        <w:widowControl w:val="0"/>
        <w:numPr>
          <w:ilvl w:val="0"/>
          <w:numId w:val="33"/>
        </w:numPr>
        <w:contextualSpacing/>
        <w:rPr>
          <w:rFonts w:eastAsia="SimSun"/>
          <w:szCs w:val="20"/>
        </w:rPr>
      </w:pPr>
      <w:r w:rsidRPr="00B16FB3">
        <w:rPr>
          <w:rFonts w:eastAsia="SimSun"/>
          <w:szCs w:val="20"/>
        </w:rPr>
        <w:t xml:space="preserve">If the ice thickness float switch is </w:t>
      </w:r>
      <w:r w:rsidRPr="00B16FB3">
        <w:rPr>
          <w:rFonts w:eastAsia="SimSun"/>
          <w:b/>
          <w:szCs w:val="20"/>
        </w:rPr>
        <w:t>closed</w:t>
      </w:r>
      <w:r w:rsidRPr="00B16FB3">
        <w:rPr>
          <w:rFonts w:eastAsia="SimSun"/>
          <w:szCs w:val="20"/>
        </w:rPr>
        <w:t xml:space="preserve"> (float is down) the water inlet solenoid shall remain energized to fill water for a maximum of 6 minutes, or until the ice thickness float switch opens for 5 continuous seconds (float is up).</w:t>
      </w:r>
    </w:p>
    <w:p w14:paraId="5D4405F8" w14:textId="77777777" w:rsidR="00B16FB3" w:rsidRDefault="00B16FB3" w:rsidP="004412A2">
      <w:pPr>
        <w:widowControl w:val="0"/>
        <w:numPr>
          <w:ilvl w:val="0"/>
          <w:numId w:val="33"/>
        </w:numPr>
        <w:contextualSpacing/>
        <w:rPr>
          <w:rFonts w:eastAsia="SimSun"/>
          <w:szCs w:val="20"/>
        </w:rPr>
      </w:pPr>
      <w:r w:rsidRPr="00B16FB3">
        <w:rPr>
          <w:rFonts w:eastAsia="SimSun"/>
          <w:szCs w:val="20"/>
        </w:rPr>
        <w:t xml:space="preserve">If the ice thickness float switch is </w:t>
      </w:r>
      <w:r w:rsidRPr="00B16FB3">
        <w:rPr>
          <w:rFonts w:eastAsia="SimSun"/>
          <w:b/>
          <w:szCs w:val="20"/>
        </w:rPr>
        <w:t>open</w:t>
      </w:r>
      <w:r w:rsidRPr="00B16FB3">
        <w:rPr>
          <w:rFonts w:eastAsia="SimSun"/>
          <w:szCs w:val="20"/>
        </w:rPr>
        <w:t xml:space="preserve"> (float is up) but then closes within 10 seconds of the start of the </w:t>
      </w:r>
      <w:r w:rsidRPr="00B16FB3">
        <w:rPr>
          <w:rFonts w:eastAsia="SimSun"/>
          <w:i/>
          <w:szCs w:val="20"/>
        </w:rPr>
        <w:t xml:space="preserve">freeze cycle, </w:t>
      </w:r>
      <w:r w:rsidRPr="00B16FB3">
        <w:rPr>
          <w:rFonts w:eastAsia="SimSun"/>
          <w:szCs w:val="20"/>
        </w:rPr>
        <w:t xml:space="preserve">the water inlet solenoid will re-energize and shall remain energized for up to 6 minutes or until the ice thickness float switch opens for 5 continuous seconds (float is up). This condition may exist in the transition from the </w:t>
      </w:r>
      <w:r w:rsidRPr="00B16FB3">
        <w:rPr>
          <w:rFonts w:eastAsia="SimSun"/>
          <w:i/>
          <w:szCs w:val="20"/>
        </w:rPr>
        <w:t xml:space="preserve">pre-chill cycle </w:t>
      </w:r>
      <w:r w:rsidRPr="00B16FB3">
        <w:rPr>
          <w:rFonts w:eastAsia="SimSun"/>
          <w:szCs w:val="20"/>
        </w:rPr>
        <w:t xml:space="preserve">to the </w:t>
      </w:r>
      <w:r w:rsidRPr="00B16FB3">
        <w:rPr>
          <w:rFonts w:eastAsia="SimSun"/>
          <w:i/>
          <w:szCs w:val="20"/>
        </w:rPr>
        <w:t xml:space="preserve">freeze cycle </w:t>
      </w:r>
      <w:r w:rsidRPr="00B16FB3">
        <w:rPr>
          <w:rFonts w:eastAsia="SimSun"/>
          <w:szCs w:val="20"/>
        </w:rPr>
        <w:t>when the pump is energized.</w:t>
      </w:r>
    </w:p>
    <w:p w14:paraId="15A5D89B" w14:textId="77777777" w:rsidR="009433C6" w:rsidRDefault="009433C6" w:rsidP="009433C6">
      <w:pPr>
        <w:widowControl w:val="0"/>
        <w:contextualSpacing/>
        <w:rPr>
          <w:rFonts w:eastAsia="SimSun"/>
          <w:szCs w:val="20"/>
        </w:rPr>
      </w:pPr>
    </w:p>
    <w:p w14:paraId="16738029" w14:textId="77777777" w:rsidR="009433C6" w:rsidRPr="009433C6" w:rsidRDefault="009433C6" w:rsidP="009433C6">
      <w:pPr>
        <w:pStyle w:val="ListParagraph"/>
        <w:widowControl w:val="0"/>
        <w:numPr>
          <w:ilvl w:val="0"/>
          <w:numId w:val="31"/>
        </w:numPr>
        <w:rPr>
          <w:rFonts w:eastAsia="SimSun"/>
          <w:szCs w:val="20"/>
        </w:rPr>
      </w:pPr>
      <w:r>
        <w:rPr>
          <w:rFonts w:eastAsia="SimSun"/>
          <w:szCs w:val="20"/>
        </w:rPr>
        <w:t>The</w:t>
      </w:r>
      <w:r w:rsidR="001E4560">
        <w:rPr>
          <w:rFonts w:eastAsia="SimSun"/>
          <w:szCs w:val="20"/>
        </w:rPr>
        <w:t xml:space="preserve">re is no pump pause on KoolAire and thus the </w:t>
      </w:r>
      <w:r>
        <w:rPr>
          <w:rFonts w:eastAsia="SimSun"/>
          <w:szCs w:val="20"/>
        </w:rPr>
        <w:t>thermistor circuit on KoolAire is unused.  The thermistor LED should remain OFF at all times on KoolAire models.</w:t>
      </w:r>
    </w:p>
    <w:p w14:paraId="6808742B" w14:textId="77777777" w:rsidR="00B16FB3" w:rsidRPr="00B16FB3" w:rsidRDefault="00B16FB3" w:rsidP="00B16FB3">
      <w:pPr>
        <w:widowControl w:val="0"/>
        <w:ind w:left="1440"/>
        <w:contextualSpacing/>
        <w:rPr>
          <w:rFonts w:eastAsia="SimSun"/>
          <w:szCs w:val="20"/>
        </w:rPr>
      </w:pPr>
    </w:p>
    <w:p w14:paraId="275D7635" w14:textId="77777777" w:rsidR="00B16FB3" w:rsidRPr="00B16FB3" w:rsidRDefault="00B16FB3" w:rsidP="004412A2">
      <w:pPr>
        <w:widowControl w:val="0"/>
        <w:numPr>
          <w:ilvl w:val="0"/>
          <w:numId w:val="31"/>
        </w:numPr>
        <w:contextualSpacing/>
        <w:rPr>
          <w:rFonts w:eastAsia="SimSun"/>
          <w:szCs w:val="20"/>
        </w:rPr>
      </w:pPr>
      <w:r w:rsidRPr="00B16FB3">
        <w:rPr>
          <w:rFonts w:eastAsia="SimSun"/>
          <w:szCs w:val="20"/>
        </w:rPr>
        <w:t xml:space="preserve">If at 3 minutes from the start of the </w:t>
      </w:r>
      <w:r w:rsidRPr="00B16FB3">
        <w:rPr>
          <w:rFonts w:eastAsia="SimSun"/>
          <w:i/>
          <w:szCs w:val="20"/>
        </w:rPr>
        <w:t>freeze cycle</w:t>
      </w:r>
      <w:r w:rsidRPr="00B16FB3">
        <w:rPr>
          <w:rFonts w:eastAsia="SimSun"/>
          <w:szCs w:val="20"/>
        </w:rPr>
        <w:t xml:space="preserve"> the ice thickness float switch is open (float is up) and the water inlet solenoid has de-energize, the water inlet solenoid shall energize for 12 seconds.  If at 3 minutes from the start of the </w:t>
      </w:r>
      <w:r w:rsidRPr="00B16FB3">
        <w:rPr>
          <w:rFonts w:eastAsia="SimSun"/>
          <w:i/>
          <w:szCs w:val="20"/>
        </w:rPr>
        <w:t xml:space="preserve">freeze cycle </w:t>
      </w:r>
      <w:r w:rsidRPr="00B16FB3">
        <w:rPr>
          <w:rFonts w:eastAsia="SimSun"/>
          <w:szCs w:val="20"/>
        </w:rPr>
        <w:t xml:space="preserve">the ice thickness float switch has not opened, the water inlet solenoid shall remain energized until the ice thickness float switch closes or until the time reaches a maximum of 6 minutes. </w:t>
      </w:r>
    </w:p>
    <w:p w14:paraId="478C87E6" w14:textId="77777777" w:rsidR="00B16FB3" w:rsidRPr="00B16FB3" w:rsidRDefault="00B16FB3" w:rsidP="00B16FB3">
      <w:pPr>
        <w:widowControl w:val="0"/>
        <w:ind w:left="1080"/>
        <w:contextualSpacing/>
        <w:rPr>
          <w:rFonts w:eastAsia="SimSun"/>
          <w:szCs w:val="20"/>
        </w:rPr>
      </w:pPr>
    </w:p>
    <w:p w14:paraId="754668AE" w14:textId="77777777" w:rsidR="00B16FB3" w:rsidRPr="00B16FB3" w:rsidRDefault="00B16FB3" w:rsidP="004412A2">
      <w:pPr>
        <w:widowControl w:val="0"/>
        <w:numPr>
          <w:ilvl w:val="0"/>
          <w:numId w:val="31"/>
        </w:numPr>
        <w:contextualSpacing/>
        <w:rPr>
          <w:rFonts w:eastAsia="SimSun"/>
          <w:szCs w:val="20"/>
        </w:rPr>
      </w:pPr>
      <w:r w:rsidRPr="00B16FB3">
        <w:rPr>
          <w:rFonts w:eastAsia="SimSun"/>
          <w:szCs w:val="20"/>
        </w:rPr>
        <w:t>Freeze lock-in time:</w:t>
      </w:r>
    </w:p>
    <w:p w14:paraId="292ACB28" w14:textId="77777777" w:rsidR="009E04F9" w:rsidRPr="009E04F9" w:rsidRDefault="00B16FB3" w:rsidP="009E04F9">
      <w:pPr>
        <w:widowControl w:val="0"/>
        <w:numPr>
          <w:ilvl w:val="0"/>
          <w:numId w:val="23"/>
        </w:numPr>
        <w:contextualSpacing/>
        <w:rPr>
          <w:rFonts w:eastAsia="SimSun"/>
          <w:szCs w:val="20"/>
        </w:rPr>
      </w:pPr>
      <w:r w:rsidRPr="009E04F9">
        <w:rPr>
          <w:rFonts w:eastAsia="SimSun"/>
          <w:szCs w:val="20"/>
        </w:rPr>
        <w:t xml:space="preserve">The minimum duration of a </w:t>
      </w:r>
      <w:r w:rsidRPr="009E04F9">
        <w:rPr>
          <w:rFonts w:eastAsia="SimSun"/>
          <w:i/>
          <w:szCs w:val="20"/>
        </w:rPr>
        <w:t>freeze cycle</w:t>
      </w:r>
      <w:r w:rsidRPr="009E04F9">
        <w:rPr>
          <w:rFonts w:eastAsia="SimSun"/>
          <w:szCs w:val="20"/>
        </w:rPr>
        <w:t xml:space="preserve"> is 6 minutes.  If the harvest float switch closes during the first 6 minutes, the ice machine shall remain in the </w:t>
      </w:r>
      <w:r w:rsidRPr="009E04F9">
        <w:rPr>
          <w:rFonts w:eastAsia="SimSun"/>
          <w:i/>
          <w:szCs w:val="20"/>
        </w:rPr>
        <w:t>freeze cycle</w:t>
      </w:r>
      <w:r w:rsidRPr="009E04F9">
        <w:rPr>
          <w:rFonts w:eastAsia="SimSun"/>
          <w:szCs w:val="20"/>
        </w:rPr>
        <w:t xml:space="preserve"> until the harvest float switch has been closed for a continuous 10 seconds after the 6 minute duration.</w:t>
      </w:r>
    </w:p>
    <w:p w14:paraId="69C07F64" w14:textId="77777777" w:rsidR="00B16FB3" w:rsidRPr="00B16FB3" w:rsidRDefault="00B16FB3" w:rsidP="004412A2">
      <w:pPr>
        <w:widowControl w:val="0"/>
        <w:numPr>
          <w:ilvl w:val="0"/>
          <w:numId w:val="23"/>
        </w:numPr>
        <w:contextualSpacing/>
        <w:rPr>
          <w:rFonts w:eastAsia="SimSun"/>
          <w:szCs w:val="20"/>
        </w:rPr>
      </w:pPr>
      <w:r w:rsidRPr="00B16FB3">
        <w:rPr>
          <w:rFonts w:eastAsia="SimSun"/>
          <w:szCs w:val="20"/>
        </w:rPr>
        <w:t xml:space="preserve">The transition from </w:t>
      </w:r>
      <w:r w:rsidRPr="00B16FB3">
        <w:rPr>
          <w:rFonts w:eastAsia="SimSun"/>
          <w:i/>
          <w:szCs w:val="20"/>
        </w:rPr>
        <w:t>freeze</w:t>
      </w:r>
      <w:r w:rsidRPr="00B16FB3">
        <w:rPr>
          <w:rFonts w:eastAsia="SimSun"/>
          <w:szCs w:val="20"/>
        </w:rPr>
        <w:t xml:space="preserve"> </w:t>
      </w:r>
      <w:r w:rsidRPr="00B16FB3">
        <w:rPr>
          <w:rFonts w:eastAsia="SimSun"/>
          <w:i/>
          <w:szCs w:val="20"/>
        </w:rPr>
        <w:t>cycle</w:t>
      </w:r>
      <w:r w:rsidRPr="00B16FB3">
        <w:rPr>
          <w:rFonts w:eastAsia="SimSun"/>
          <w:szCs w:val="20"/>
        </w:rPr>
        <w:t xml:space="preserve"> to </w:t>
      </w:r>
      <w:r w:rsidRPr="00B16FB3">
        <w:rPr>
          <w:rFonts w:eastAsia="SimSun"/>
          <w:i/>
          <w:szCs w:val="20"/>
        </w:rPr>
        <w:t>harvest cycle</w:t>
      </w:r>
      <w:r w:rsidRPr="00B16FB3">
        <w:rPr>
          <w:rFonts w:eastAsia="SimSun"/>
          <w:szCs w:val="20"/>
        </w:rPr>
        <w:t xml:space="preserve"> occurs when the harvest float switch closes for a continuous 10 seconds.</w:t>
      </w:r>
    </w:p>
    <w:p w14:paraId="18E41292" w14:textId="77777777" w:rsidR="00B16FB3" w:rsidRPr="00B16FB3" w:rsidRDefault="00B16FB3" w:rsidP="004412A2">
      <w:pPr>
        <w:widowControl w:val="0"/>
        <w:numPr>
          <w:ilvl w:val="0"/>
          <w:numId w:val="23"/>
        </w:numPr>
        <w:contextualSpacing/>
        <w:rPr>
          <w:rFonts w:eastAsia="SimSun"/>
          <w:szCs w:val="20"/>
        </w:rPr>
      </w:pPr>
      <w:r w:rsidRPr="00B16FB3">
        <w:rPr>
          <w:rFonts w:eastAsia="SimSun"/>
          <w:szCs w:val="20"/>
        </w:rPr>
        <w:t xml:space="preserve">In the first cycle following an </w:t>
      </w:r>
      <w:r w:rsidRPr="00B16FB3">
        <w:rPr>
          <w:rFonts w:eastAsia="SimSun"/>
          <w:i/>
          <w:szCs w:val="20"/>
        </w:rPr>
        <w:t xml:space="preserve">initial start-up </w:t>
      </w:r>
      <w:r w:rsidRPr="00B16FB3">
        <w:rPr>
          <w:rFonts w:eastAsia="SimSun"/>
          <w:szCs w:val="20"/>
        </w:rPr>
        <w:t xml:space="preserve">the 6 minute freeze lock-in is bypassed.  If the harvest float closes for 10 continuous seconds a </w:t>
      </w:r>
      <w:r w:rsidRPr="00B16FB3">
        <w:rPr>
          <w:rFonts w:eastAsia="SimSun"/>
          <w:i/>
          <w:szCs w:val="20"/>
        </w:rPr>
        <w:t>harvest cycle</w:t>
      </w:r>
      <w:r w:rsidRPr="00B16FB3">
        <w:rPr>
          <w:rFonts w:eastAsia="SimSun"/>
          <w:szCs w:val="20"/>
        </w:rPr>
        <w:t xml:space="preserve"> beings.  Note safety limit 3 will not register on the first cycle.</w:t>
      </w:r>
    </w:p>
    <w:p w14:paraId="00A92C75"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 </w:t>
      </w:r>
    </w:p>
    <w:p w14:paraId="751B2791" w14:textId="77777777" w:rsidR="00B16FB3" w:rsidRPr="00B16FB3" w:rsidRDefault="00B16FB3" w:rsidP="004412A2">
      <w:pPr>
        <w:widowControl w:val="0"/>
        <w:numPr>
          <w:ilvl w:val="0"/>
          <w:numId w:val="31"/>
        </w:numPr>
        <w:contextualSpacing/>
        <w:rPr>
          <w:rFonts w:eastAsia="SimSun"/>
          <w:szCs w:val="20"/>
        </w:rPr>
      </w:pPr>
      <w:r w:rsidRPr="00B16FB3">
        <w:rPr>
          <w:rFonts w:eastAsia="SimSun"/>
          <w:szCs w:val="20"/>
        </w:rPr>
        <w:t xml:space="preserve">The maximum allowable duration of a </w:t>
      </w:r>
      <w:r w:rsidRPr="00B16FB3">
        <w:rPr>
          <w:rFonts w:eastAsia="SimSun"/>
          <w:i/>
          <w:szCs w:val="20"/>
        </w:rPr>
        <w:t>freeze cycle</w:t>
      </w:r>
      <w:r w:rsidRPr="00B16FB3">
        <w:rPr>
          <w:rFonts w:eastAsia="SimSun"/>
          <w:szCs w:val="20"/>
        </w:rPr>
        <w:t xml:space="preserve"> is </w:t>
      </w:r>
      <w:r w:rsidRPr="00B16FB3">
        <w:rPr>
          <w:rFonts w:eastAsia="SimSun"/>
          <w:b/>
          <w:szCs w:val="20"/>
        </w:rPr>
        <w:t>60 minutes</w:t>
      </w:r>
      <w:r w:rsidRPr="00B16FB3">
        <w:rPr>
          <w:rFonts w:eastAsia="SimSun"/>
          <w:szCs w:val="20"/>
        </w:rPr>
        <w:t xml:space="preserve">.  After 60 minutes the ice maker will terminate the </w:t>
      </w:r>
      <w:r w:rsidRPr="00B16FB3">
        <w:rPr>
          <w:rFonts w:eastAsia="SimSun"/>
          <w:i/>
          <w:szCs w:val="20"/>
        </w:rPr>
        <w:t>freeze cycle</w:t>
      </w:r>
      <w:r w:rsidRPr="00B16FB3">
        <w:rPr>
          <w:rFonts w:eastAsia="SimSun"/>
          <w:szCs w:val="20"/>
        </w:rPr>
        <w:t xml:space="preserve"> and enter a </w:t>
      </w:r>
      <w:r w:rsidRPr="00B16FB3">
        <w:rPr>
          <w:rFonts w:eastAsia="SimSun"/>
          <w:i/>
          <w:szCs w:val="20"/>
        </w:rPr>
        <w:t>harvest cycle</w:t>
      </w:r>
      <w:r w:rsidRPr="00B16FB3">
        <w:rPr>
          <w:rFonts w:eastAsia="SimSun"/>
          <w:szCs w:val="20"/>
        </w:rPr>
        <w:t xml:space="preserve">. If six consecutive 60 minutes freeze cycles occur the ice machine will shut down on </w:t>
      </w:r>
      <w:r w:rsidRPr="00B16FB3">
        <w:rPr>
          <w:rFonts w:eastAsia="SimSun"/>
          <w:i/>
          <w:szCs w:val="20"/>
        </w:rPr>
        <w:t>safety limit 1</w:t>
      </w:r>
      <w:r w:rsidRPr="00B16FB3">
        <w:rPr>
          <w:rFonts w:eastAsia="SimSun"/>
          <w:szCs w:val="20"/>
        </w:rPr>
        <w:t>. Refer to section 6.5 for more details.</w:t>
      </w:r>
    </w:p>
    <w:p w14:paraId="2DC9E62E" w14:textId="77777777" w:rsidR="00B16FB3" w:rsidRPr="00B16FB3" w:rsidRDefault="00B16FB3" w:rsidP="00B16FB3">
      <w:pPr>
        <w:widowControl w:val="0"/>
        <w:contextualSpacing/>
        <w:rPr>
          <w:rFonts w:eastAsia="SimSun"/>
          <w:szCs w:val="20"/>
        </w:rPr>
      </w:pPr>
    </w:p>
    <w:p w14:paraId="35904582"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854" w:name="_Toc351124679"/>
      <w:bookmarkStart w:id="855" w:name="_Toc351124777"/>
      <w:bookmarkStart w:id="856" w:name="_Toc351538824"/>
      <w:bookmarkStart w:id="857" w:name="_Toc351538999"/>
      <w:bookmarkStart w:id="858" w:name="_Toc354118947"/>
      <w:bookmarkStart w:id="859" w:name="_Toc354467742"/>
      <w:bookmarkStart w:id="860" w:name="_Toc354668316"/>
      <w:bookmarkStart w:id="861" w:name="_Toc355595834"/>
      <w:bookmarkStart w:id="862" w:name="_Toc351124680"/>
      <w:bookmarkStart w:id="863" w:name="_Toc351124778"/>
      <w:bookmarkStart w:id="864" w:name="_Toc351538825"/>
      <w:bookmarkStart w:id="865" w:name="_Toc351539000"/>
      <w:bookmarkStart w:id="866" w:name="_Toc354118948"/>
      <w:bookmarkStart w:id="867" w:name="_Toc354467743"/>
      <w:bookmarkStart w:id="868" w:name="_Toc354668317"/>
      <w:bookmarkStart w:id="869" w:name="_Toc355595835"/>
      <w:bookmarkStart w:id="870" w:name="_Toc435192399"/>
      <w:bookmarkStart w:id="871" w:name="_Toc44753806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r w:rsidRPr="00B16FB3">
        <w:rPr>
          <w:rFonts w:ascii="Cambria" w:hAnsi="Cambria"/>
          <w:b/>
          <w:bCs/>
          <w:szCs w:val="20"/>
        </w:rPr>
        <w:t>Harvest Cycle (Ice Machine State 4):</w:t>
      </w:r>
      <w:bookmarkEnd w:id="870"/>
      <w:bookmarkEnd w:id="871"/>
    </w:p>
    <w:p w14:paraId="7AC75B0C" w14:textId="77777777" w:rsidR="00B16FB3" w:rsidRPr="00B16FB3" w:rsidRDefault="00B16FB3" w:rsidP="00B16FB3">
      <w:pPr>
        <w:widowControl w:val="0"/>
        <w:ind w:left="1080"/>
        <w:contextualSpacing/>
        <w:rPr>
          <w:rFonts w:eastAsia="SimSun"/>
          <w:szCs w:val="20"/>
        </w:rPr>
      </w:pPr>
    </w:p>
    <w:p w14:paraId="4CFCDEDC" w14:textId="77777777" w:rsidR="00B16FB3" w:rsidRPr="00B16FB3" w:rsidRDefault="00B16FB3" w:rsidP="00B16FB3">
      <w:pPr>
        <w:widowControl w:val="0"/>
        <w:ind w:left="360" w:firstLine="720"/>
        <w:contextualSpacing/>
        <w:rPr>
          <w:rFonts w:eastAsia="SimSun"/>
          <w:szCs w:val="20"/>
        </w:rPr>
      </w:pPr>
      <w:r w:rsidRPr="00B16FB3">
        <w:rPr>
          <w:rFonts w:eastAsia="SimSun"/>
          <w:b/>
          <w:szCs w:val="20"/>
          <w:u w:val="single"/>
        </w:rPr>
        <w:t>For Neo</w:t>
      </w:r>
    </w:p>
    <w:p w14:paraId="1BFE6F5F"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harvest solenoid is energized </w:t>
      </w:r>
      <w:r w:rsidRPr="00E94A21">
        <w:rPr>
          <w:rFonts w:eastAsia="SimSun"/>
          <w:szCs w:val="20"/>
        </w:rPr>
        <w:t xml:space="preserve">and the harvest indicator LED on the control board is illuminated.  At 1 second the water pump is de-energized and at 2 seconds the dump valve solenoid is </w:t>
      </w:r>
      <w:r w:rsidRPr="00B16FB3">
        <w:rPr>
          <w:rFonts w:eastAsia="SimSun"/>
          <w:szCs w:val="20"/>
        </w:rPr>
        <w:t>energized.  The dump valve solenoid shall remain energized until 22 seconds, after which it is de-energized. The compressor contactor remains energized during the harvest cycle. When the ice is harvested, the ice falling off the evaporator opens the damper switch.</w:t>
      </w:r>
    </w:p>
    <w:p w14:paraId="0B035400" w14:textId="77777777" w:rsidR="00B16FB3" w:rsidRPr="00B16FB3" w:rsidRDefault="00B16FB3" w:rsidP="004412A2">
      <w:pPr>
        <w:widowControl w:val="0"/>
        <w:numPr>
          <w:ilvl w:val="0"/>
          <w:numId w:val="24"/>
        </w:numPr>
        <w:contextualSpacing/>
        <w:rPr>
          <w:rFonts w:eastAsia="SimSun"/>
          <w:szCs w:val="20"/>
        </w:rPr>
      </w:pPr>
      <w:r w:rsidRPr="00B16FB3">
        <w:rPr>
          <w:rFonts w:eastAsia="SimSun"/>
          <w:szCs w:val="20"/>
        </w:rPr>
        <w:t xml:space="preserve">If the damper switch opens, and then closes within 30 seconds of opening, a </w:t>
      </w:r>
      <w:r w:rsidRPr="00B16FB3">
        <w:rPr>
          <w:rFonts w:eastAsia="SimSun"/>
          <w:i/>
          <w:szCs w:val="20"/>
        </w:rPr>
        <w:t>pre-chill</w:t>
      </w:r>
      <w:r w:rsidRPr="00B16FB3">
        <w:rPr>
          <w:rFonts w:eastAsia="SimSun"/>
          <w:szCs w:val="20"/>
        </w:rPr>
        <w:t xml:space="preserve"> </w:t>
      </w:r>
      <w:r w:rsidRPr="00B16FB3">
        <w:rPr>
          <w:rFonts w:eastAsia="SimSun"/>
          <w:i/>
          <w:szCs w:val="20"/>
        </w:rPr>
        <w:t xml:space="preserve">cycle </w:t>
      </w:r>
      <w:r w:rsidRPr="00B16FB3">
        <w:rPr>
          <w:rFonts w:eastAsia="SimSun"/>
          <w:szCs w:val="20"/>
        </w:rPr>
        <w:t xml:space="preserve">begins. </w:t>
      </w:r>
    </w:p>
    <w:p w14:paraId="19BA383A" w14:textId="77777777" w:rsidR="00B16FB3" w:rsidRPr="00B16FB3" w:rsidRDefault="00B16FB3" w:rsidP="004412A2">
      <w:pPr>
        <w:widowControl w:val="0"/>
        <w:numPr>
          <w:ilvl w:val="0"/>
          <w:numId w:val="24"/>
        </w:numPr>
        <w:contextualSpacing/>
        <w:rPr>
          <w:rFonts w:eastAsia="SimSun"/>
          <w:szCs w:val="20"/>
        </w:rPr>
      </w:pPr>
      <w:r w:rsidRPr="00B16FB3">
        <w:rPr>
          <w:rFonts w:eastAsia="SimSun"/>
          <w:szCs w:val="20"/>
        </w:rPr>
        <w:t xml:space="preserve">If the damper switch opens and remains open for more than 30 seconds, the ice maker enters an </w:t>
      </w:r>
      <w:r w:rsidRPr="00B16FB3">
        <w:rPr>
          <w:rFonts w:eastAsia="SimSun"/>
          <w:i/>
          <w:szCs w:val="20"/>
        </w:rPr>
        <w:t>automatic</w:t>
      </w:r>
      <w:r w:rsidRPr="00B16FB3">
        <w:rPr>
          <w:rFonts w:eastAsia="SimSun"/>
          <w:szCs w:val="20"/>
        </w:rPr>
        <w:t xml:space="preserve"> </w:t>
      </w:r>
      <w:r w:rsidRPr="00B16FB3">
        <w:rPr>
          <w:rFonts w:eastAsia="SimSun"/>
          <w:i/>
          <w:szCs w:val="20"/>
        </w:rPr>
        <w:t>shutdown</w:t>
      </w:r>
      <w:r w:rsidRPr="00B16FB3">
        <w:rPr>
          <w:rFonts w:eastAsia="SimSun"/>
          <w:szCs w:val="20"/>
        </w:rPr>
        <w:t xml:space="preserve"> (all components are de-energized) and the full bin LED on the Neo user interface is energized. </w:t>
      </w:r>
    </w:p>
    <w:p w14:paraId="180BD3B4" w14:textId="77777777" w:rsidR="00B16FB3" w:rsidRPr="00B16FB3" w:rsidRDefault="00B16FB3" w:rsidP="004412A2">
      <w:pPr>
        <w:widowControl w:val="0"/>
        <w:numPr>
          <w:ilvl w:val="0"/>
          <w:numId w:val="24"/>
        </w:numPr>
        <w:contextualSpacing/>
        <w:rPr>
          <w:rFonts w:eastAsia="SimSun"/>
          <w:szCs w:val="20"/>
        </w:rPr>
      </w:pPr>
      <w:r w:rsidRPr="00B16FB3">
        <w:rPr>
          <w:rFonts w:eastAsia="SimSun"/>
          <w:szCs w:val="20"/>
        </w:rPr>
        <w:t xml:space="preserve">If damper switch is open when the ice machine enters a </w:t>
      </w:r>
      <w:r w:rsidRPr="00B16FB3">
        <w:rPr>
          <w:rFonts w:eastAsia="SimSun"/>
          <w:i/>
          <w:szCs w:val="20"/>
        </w:rPr>
        <w:t>harvest cycle</w:t>
      </w:r>
      <w:r w:rsidRPr="00B16FB3">
        <w:rPr>
          <w:rFonts w:eastAsia="SimSun"/>
          <w:szCs w:val="20"/>
        </w:rPr>
        <w:t xml:space="preserve"> and the harvest time reaches 3.5 minutes without the damper switch closing to detect a harvest, the ice machine enters an </w:t>
      </w:r>
      <w:r w:rsidRPr="00B16FB3">
        <w:rPr>
          <w:rFonts w:eastAsia="SimSun"/>
          <w:i/>
          <w:szCs w:val="20"/>
        </w:rPr>
        <w:t>automatic</w:t>
      </w:r>
      <w:r w:rsidRPr="00B16FB3">
        <w:rPr>
          <w:rFonts w:eastAsia="SimSun"/>
          <w:szCs w:val="20"/>
        </w:rPr>
        <w:t xml:space="preserve"> </w:t>
      </w:r>
      <w:r w:rsidRPr="00B16FB3">
        <w:rPr>
          <w:rFonts w:eastAsia="SimSun"/>
          <w:i/>
          <w:szCs w:val="20"/>
        </w:rPr>
        <w:t>shutdown</w:t>
      </w:r>
      <w:r w:rsidRPr="00B16FB3">
        <w:rPr>
          <w:rFonts w:eastAsia="SimSun"/>
          <w:szCs w:val="20"/>
        </w:rPr>
        <w:t>.</w:t>
      </w:r>
    </w:p>
    <w:p w14:paraId="18C55092" w14:textId="77777777" w:rsidR="00B16FB3" w:rsidRPr="00B16FB3" w:rsidRDefault="00B16FB3" w:rsidP="004412A2">
      <w:pPr>
        <w:widowControl w:val="0"/>
        <w:numPr>
          <w:ilvl w:val="0"/>
          <w:numId w:val="24"/>
        </w:numPr>
        <w:contextualSpacing/>
        <w:rPr>
          <w:rFonts w:eastAsia="SimSun"/>
          <w:szCs w:val="20"/>
        </w:rPr>
      </w:pPr>
      <w:r w:rsidRPr="00B16FB3">
        <w:rPr>
          <w:rFonts w:eastAsia="SimSun"/>
          <w:szCs w:val="20"/>
        </w:rPr>
        <w:t>If the damper switch does not open and then close within 30 seconds of opening and the harvest time reaches 3.5 minutes, the ice maker shall use a water assisted harvest for an additional 3.5 minutes.  At 3.5 minutes the compressor contactor coil and harvest solenoid remain energized. The water inlet solenoid will energize filling the trough for a maximum of 105 seconds or until the ice thickness float switch opens for 5 continuous seconds.  At 4 minutes the water pump energizes.  At 6.5 minutes the dump valve solenoid energizes and the water pump de-energizes.  Water assisted harvest will terminate at 7 minutes while checking for the damper to open and subsequently close within 30 seconds.</w:t>
      </w:r>
    </w:p>
    <w:p w14:paraId="64B0C302" w14:textId="77777777" w:rsidR="00B16FB3" w:rsidRPr="00B16FB3" w:rsidRDefault="00B16FB3" w:rsidP="004412A2">
      <w:pPr>
        <w:widowControl w:val="0"/>
        <w:numPr>
          <w:ilvl w:val="1"/>
          <w:numId w:val="24"/>
        </w:numPr>
        <w:contextualSpacing/>
        <w:rPr>
          <w:rFonts w:eastAsia="SimSun"/>
          <w:szCs w:val="20"/>
        </w:rPr>
      </w:pPr>
      <w:r w:rsidRPr="00B16FB3">
        <w:rPr>
          <w:rFonts w:eastAsia="SimSun"/>
          <w:szCs w:val="20"/>
        </w:rPr>
        <w:t xml:space="preserve">If the damper opens and then closes within 30 seconds, the ice machine will enter a </w:t>
      </w:r>
      <w:r w:rsidRPr="00B16FB3">
        <w:rPr>
          <w:rFonts w:eastAsia="SimSun"/>
          <w:i/>
          <w:szCs w:val="20"/>
        </w:rPr>
        <w:t>pre-chill cycle</w:t>
      </w:r>
      <w:r w:rsidRPr="00B16FB3">
        <w:rPr>
          <w:rFonts w:eastAsia="SimSun"/>
          <w:szCs w:val="20"/>
        </w:rPr>
        <w:t xml:space="preserve"> (state 2).</w:t>
      </w:r>
    </w:p>
    <w:p w14:paraId="6C3618FD" w14:textId="77777777" w:rsidR="00B16FB3" w:rsidRPr="00B16FB3" w:rsidRDefault="00B16FB3" w:rsidP="004412A2">
      <w:pPr>
        <w:widowControl w:val="0"/>
        <w:numPr>
          <w:ilvl w:val="1"/>
          <w:numId w:val="24"/>
        </w:numPr>
        <w:contextualSpacing/>
        <w:rPr>
          <w:rFonts w:eastAsia="SimSun"/>
          <w:szCs w:val="20"/>
        </w:rPr>
      </w:pPr>
      <w:r w:rsidRPr="00B16FB3">
        <w:rPr>
          <w:rFonts w:eastAsia="SimSun"/>
          <w:szCs w:val="20"/>
        </w:rPr>
        <w:t xml:space="preserve">If damper opens and remains open during the 7.0 minute water assisted harvest, the ice machine enters an </w:t>
      </w:r>
      <w:r w:rsidRPr="00B16FB3">
        <w:rPr>
          <w:rFonts w:eastAsia="SimSun"/>
          <w:i/>
          <w:szCs w:val="20"/>
        </w:rPr>
        <w:t xml:space="preserve">automatic shutdown </w:t>
      </w:r>
      <w:r w:rsidRPr="00B16FB3">
        <w:rPr>
          <w:rFonts w:eastAsia="SimSun"/>
          <w:szCs w:val="20"/>
        </w:rPr>
        <w:t>(all components are de-energized) and energizes the full bin LED on the Neo user interface.</w:t>
      </w:r>
    </w:p>
    <w:p w14:paraId="72698603" w14:textId="77777777" w:rsidR="00B16FB3" w:rsidRPr="00B16FB3" w:rsidRDefault="00B16FB3" w:rsidP="004412A2">
      <w:pPr>
        <w:widowControl w:val="0"/>
        <w:numPr>
          <w:ilvl w:val="1"/>
          <w:numId w:val="24"/>
        </w:numPr>
        <w:contextualSpacing/>
        <w:rPr>
          <w:rFonts w:eastAsia="SimSun"/>
          <w:szCs w:val="20"/>
        </w:rPr>
      </w:pPr>
      <w:r w:rsidRPr="00B16FB3">
        <w:rPr>
          <w:rFonts w:eastAsia="SimSun"/>
          <w:szCs w:val="20"/>
        </w:rPr>
        <w:t xml:space="preserve">If the damper does not open and then close during the 7.0 minute water assisted harvest, the ice machine shall go to a </w:t>
      </w:r>
      <w:r w:rsidRPr="00B16FB3">
        <w:rPr>
          <w:rFonts w:eastAsia="SimSun"/>
          <w:i/>
          <w:szCs w:val="20"/>
        </w:rPr>
        <w:t>water thaw cycle</w:t>
      </w:r>
      <w:r w:rsidRPr="00B16FB3">
        <w:rPr>
          <w:rFonts w:eastAsia="SimSun"/>
          <w:szCs w:val="20"/>
        </w:rPr>
        <w:t xml:space="preserve"> (ice machine state 10).</w:t>
      </w:r>
    </w:p>
    <w:p w14:paraId="554714B4" w14:textId="77777777" w:rsidR="00B16FB3" w:rsidRDefault="00B16FB3" w:rsidP="00B16FB3">
      <w:pPr>
        <w:widowControl w:val="0"/>
        <w:numPr>
          <w:ilvl w:val="1"/>
          <w:numId w:val="24"/>
        </w:numPr>
        <w:contextualSpacing/>
        <w:rPr>
          <w:rFonts w:eastAsia="SimSun"/>
          <w:szCs w:val="20"/>
        </w:rPr>
      </w:pPr>
      <w:r w:rsidRPr="009E04F9">
        <w:rPr>
          <w:rFonts w:eastAsia="SimSun"/>
          <w:szCs w:val="20"/>
        </w:rPr>
        <w:t>If three consecutive 7.0 minute harvest cycles occur the ice machine will shut down on safety limit 2. Refer to section 6.5 for more details</w:t>
      </w:r>
      <w:bookmarkStart w:id="872" w:name="_Ref403565363"/>
      <w:r w:rsidRPr="009E04F9">
        <w:rPr>
          <w:rFonts w:eastAsia="SimSun"/>
          <w:szCs w:val="20"/>
        </w:rPr>
        <w:t>.</w:t>
      </w:r>
    </w:p>
    <w:p w14:paraId="22F221B9" w14:textId="77777777" w:rsidR="009E04F9" w:rsidRPr="009E04F9" w:rsidRDefault="009E04F9" w:rsidP="009E04F9">
      <w:pPr>
        <w:widowControl w:val="0"/>
        <w:contextualSpacing/>
        <w:rPr>
          <w:rFonts w:eastAsia="SimSun"/>
          <w:szCs w:val="20"/>
        </w:rPr>
      </w:pPr>
    </w:p>
    <w:p w14:paraId="3E047200" w14:textId="77777777" w:rsidR="00B16FB3" w:rsidRPr="00B16FB3" w:rsidRDefault="00B16FB3" w:rsidP="00B16FB3">
      <w:pPr>
        <w:widowControl w:val="0"/>
        <w:spacing w:after="200"/>
        <w:jc w:val="center"/>
        <w:rPr>
          <w:rFonts w:ascii="Courier" w:eastAsia="SimSun" w:hAnsi="Courier"/>
          <w:b/>
          <w:bCs/>
          <w:sz w:val="18"/>
          <w:szCs w:val="18"/>
        </w:rPr>
      </w:pPr>
      <w:bookmarkStart w:id="873" w:name="_Ref435424760"/>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8</w:t>
      </w:r>
      <w:r w:rsidRPr="00B16FB3">
        <w:rPr>
          <w:rFonts w:eastAsia="SimSun"/>
          <w:b/>
          <w:bCs/>
        </w:rPr>
        <w:fldChar w:fldCharType="end"/>
      </w:r>
      <w:bookmarkEnd w:id="872"/>
      <w:bookmarkEnd w:id="873"/>
      <w:r w:rsidRPr="00B16FB3">
        <w:rPr>
          <w:rFonts w:eastAsia="SimSun"/>
          <w:b/>
          <w:bCs/>
        </w:rPr>
        <w:t>: Neo Harvest Cycle</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6"/>
        <w:gridCol w:w="1416"/>
        <w:gridCol w:w="1416"/>
        <w:gridCol w:w="1416"/>
        <w:gridCol w:w="2510"/>
      </w:tblGrid>
      <w:tr w:rsidR="00B16FB3" w:rsidRPr="009E04F9" w14:paraId="3735D43A" w14:textId="77777777" w:rsidTr="004412A2">
        <w:trPr>
          <w:jc w:val="center"/>
        </w:trPr>
        <w:tc>
          <w:tcPr>
            <w:tcW w:w="1416" w:type="dxa"/>
            <w:shd w:val="clear" w:color="auto" w:fill="auto"/>
          </w:tcPr>
          <w:p w14:paraId="4B9641E4" w14:textId="77777777" w:rsidR="00B16FB3" w:rsidRPr="009E04F9" w:rsidRDefault="00B16FB3" w:rsidP="004412A2">
            <w:pPr>
              <w:widowControl w:val="0"/>
              <w:contextualSpacing/>
              <w:rPr>
                <w:rFonts w:eastAsia="SimSun"/>
                <w:szCs w:val="20"/>
              </w:rPr>
            </w:pPr>
            <w:r w:rsidRPr="009E04F9">
              <w:rPr>
                <w:rFonts w:eastAsia="SimSun"/>
                <w:szCs w:val="20"/>
              </w:rPr>
              <w:t>At Time(sec)</w:t>
            </w:r>
          </w:p>
        </w:tc>
        <w:tc>
          <w:tcPr>
            <w:tcW w:w="1416" w:type="dxa"/>
            <w:shd w:val="clear" w:color="auto" w:fill="auto"/>
          </w:tcPr>
          <w:p w14:paraId="5E6AA423" w14:textId="77777777" w:rsidR="00B16FB3" w:rsidRPr="009E04F9" w:rsidRDefault="00B16FB3" w:rsidP="004412A2">
            <w:pPr>
              <w:widowControl w:val="0"/>
              <w:contextualSpacing/>
              <w:rPr>
                <w:rFonts w:eastAsia="SimSun"/>
                <w:szCs w:val="20"/>
              </w:rPr>
            </w:pPr>
            <w:r w:rsidRPr="009E04F9">
              <w:rPr>
                <w:rFonts w:eastAsia="SimSun"/>
                <w:szCs w:val="20"/>
              </w:rPr>
              <w:t>Dump Valve</w:t>
            </w:r>
          </w:p>
        </w:tc>
        <w:tc>
          <w:tcPr>
            <w:tcW w:w="1416" w:type="dxa"/>
            <w:shd w:val="clear" w:color="auto" w:fill="auto"/>
          </w:tcPr>
          <w:p w14:paraId="3C27CA87" w14:textId="77777777" w:rsidR="00B16FB3" w:rsidRPr="009E04F9" w:rsidRDefault="00B16FB3" w:rsidP="004412A2">
            <w:pPr>
              <w:widowControl w:val="0"/>
              <w:contextualSpacing/>
              <w:rPr>
                <w:rFonts w:eastAsia="SimSun"/>
                <w:szCs w:val="20"/>
              </w:rPr>
            </w:pPr>
            <w:r w:rsidRPr="009E04F9">
              <w:rPr>
                <w:rFonts w:eastAsia="SimSun"/>
                <w:szCs w:val="20"/>
              </w:rPr>
              <w:t>Water pump</w:t>
            </w:r>
          </w:p>
        </w:tc>
        <w:tc>
          <w:tcPr>
            <w:tcW w:w="1416" w:type="dxa"/>
            <w:shd w:val="clear" w:color="auto" w:fill="auto"/>
          </w:tcPr>
          <w:p w14:paraId="5D916187" w14:textId="77777777" w:rsidR="00B16FB3" w:rsidRPr="009E04F9" w:rsidRDefault="00B16FB3" w:rsidP="004412A2">
            <w:pPr>
              <w:widowControl w:val="0"/>
              <w:contextualSpacing/>
              <w:rPr>
                <w:rFonts w:eastAsia="SimSun"/>
                <w:szCs w:val="20"/>
              </w:rPr>
            </w:pPr>
            <w:r w:rsidRPr="009E04F9">
              <w:rPr>
                <w:rFonts w:eastAsia="SimSun"/>
                <w:szCs w:val="20"/>
              </w:rPr>
              <w:t>Harvest</w:t>
            </w:r>
          </w:p>
        </w:tc>
        <w:tc>
          <w:tcPr>
            <w:tcW w:w="1416" w:type="dxa"/>
            <w:shd w:val="clear" w:color="auto" w:fill="auto"/>
          </w:tcPr>
          <w:p w14:paraId="2D5752A2" w14:textId="77777777" w:rsidR="00B16FB3" w:rsidRPr="009E04F9" w:rsidRDefault="00B16FB3" w:rsidP="004412A2">
            <w:pPr>
              <w:widowControl w:val="0"/>
              <w:contextualSpacing/>
              <w:rPr>
                <w:rFonts w:eastAsia="SimSun"/>
                <w:szCs w:val="20"/>
              </w:rPr>
            </w:pPr>
            <w:r w:rsidRPr="009E04F9">
              <w:rPr>
                <w:rFonts w:eastAsia="SimSun"/>
                <w:szCs w:val="20"/>
              </w:rPr>
              <w:t>Compressor</w:t>
            </w:r>
          </w:p>
        </w:tc>
        <w:tc>
          <w:tcPr>
            <w:tcW w:w="2510" w:type="dxa"/>
            <w:shd w:val="clear" w:color="auto" w:fill="auto"/>
          </w:tcPr>
          <w:p w14:paraId="0A09DB7C" w14:textId="77777777" w:rsidR="00B16FB3" w:rsidRPr="009E04F9" w:rsidRDefault="00B16FB3" w:rsidP="004412A2">
            <w:pPr>
              <w:widowControl w:val="0"/>
              <w:contextualSpacing/>
              <w:rPr>
                <w:rFonts w:eastAsia="SimSun"/>
                <w:szCs w:val="20"/>
              </w:rPr>
            </w:pPr>
            <w:r w:rsidRPr="009E04F9">
              <w:rPr>
                <w:rFonts w:eastAsia="SimSun"/>
                <w:szCs w:val="20"/>
              </w:rPr>
              <w:t xml:space="preserve">Water Inlet </w:t>
            </w:r>
          </w:p>
        </w:tc>
      </w:tr>
      <w:tr w:rsidR="00B16FB3" w:rsidRPr="009E04F9" w14:paraId="51313C86" w14:textId="77777777" w:rsidTr="004412A2">
        <w:trPr>
          <w:jc w:val="center"/>
        </w:trPr>
        <w:tc>
          <w:tcPr>
            <w:tcW w:w="1416" w:type="dxa"/>
            <w:shd w:val="clear" w:color="auto" w:fill="auto"/>
          </w:tcPr>
          <w:p w14:paraId="271B870B" w14:textId="77777777" w:rsidR="00B16FB3" w:rsidRPr="009E04F9" w:rsidRDefault="00B16FB3" w:rsidP="004412A2">
            <w:pPr>
              <w:widowControl w:val="0"/>
              <w:contextualSpacing/>
              <w:rPr>
                <w:rFonts w:eastAsia="SimSun"/>
                <w:szCs w:val="20"/>
              </w:rPr>
            </w:pPr>
            <w:r w:rsidRPr="009E04F9">
              <w:rPr>
                <w:rFonts w:eastAsia="SimSun"/>
                <w:szCs w:val="20"/>
              </w:rPr>
              <w:t>0</w:t>
            </w:r>
          </w:p>
        </w:tc>
        <w:tc>
          <w:tcPr>
            <w:tcW w:w="1416" w:type="dxa"/>
            <w:shd w:val="clear" w:color="auto" w:fill="auto"/>
          </w:tcPr>
          <w:p w14:paraId="66187FE5"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54EF584B"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7D1B28DB"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15FB642E"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shd w:val="clear" w:color="auto" w:fill="auto"/>
          </w:tcPr>
          <w:p w14:paraId="683EEDAF" w14:textId="77777777" w:rsidR="00B16FB3" w:rsidRPr="009E04F9" w:rsidRDefault="00B16FB3" w:rsidP="004412A2">
            <w:pPr>
              <w:widowControl w:val="0"/>
              <w:contextualSpacing/>
              <w:rPr>
                <w:rFonts w:eastAsia="SimSun"/>
                <w:szCs w:val="20"/>
              </w:rPr>
            </w:pPr>
            <w:r w:rsidRPr="009E04F9">
              <w:rPr>
                <w:rFonts w:eastAsia="SimSun"/>
                <w:szCs w:val="20"/>
              </w:rPr>
              <w:t>OFF</w:t>
            </w:r>
          </w:p>
        </w:tc>
      </w:tr>
      <w:tr w:rsidR="00B16FB3" w:rsidRPr="009E04F9" w14:paraId="68DAA270" w14:textId="77777777" w:rsidTr="004412A2">
        <w:trPr>
          <w:jc w:val="center"/>
        </w:trPr>
        <w:tc>
          <w:tcPr>
            <w:tcW w:w="1416" w:type="dxa"/>
            <w:shd w:val="clear" w:color="auto" w:fill="auto"/>
          </w:tcPr>
          <w:p w14:paraId="68EBB45F" w14:textId="77777777" w:rsidR="00B16FB3" w:rsidRPr="009E04F9" w:rsidRDefault="00B16FB3" w:rsidP="004412A2">
            <w:pPr>
              <w:widowControl w:val="0"/>
              <w:contextualSpacing/>
              <w:rPr>
                <w:rFonts w:eastAsia="SimSun"/>
                <w:szCs w:val="20"/>
              </w:rPr>
            </w:pPr>
            <w:r w:rsidRPr="009E04F9">
              <w:rPr>
                <w:rFonts w:eastAsia="SimSun"/>
                <w:szCs w:val="20"/>
              </w:rPr>
              <w:t>1</w:t>
            </w:r>
          </w:p>
        </w:tc>
        <w:tc>
          <w:tcPr>
            <w:tcW w:w="1416" w:type="dxa"/>
            <w:shd w:val="clear" w:color="auto" w:fill="auto"/>
          </w:tcPr>
          <w:p w14:paraId="35739C98"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2F4B4544"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75AD1791"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0C6E1C07"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shd w:val="clear" w:color="auto" w:fill="auto"/>
          </w:tcPr>
          <w:p w14:paraId="7735DFE1" w14:textId="77777777" w:rsidR="00B16FB3" w:rsidRPr="009E04F9" w:rsidRDefault="00B16FB3" w:rsidP="004412A2">
            <w:pPr>
              <w:widowControl w:val="0"/>
              <w:contextualSpacing/>
              <w:rPr>
                <w:rFonts w:eastAsia="SimSun"/>
                <w:strike/>
                <w:szCs w:val="20"/>
              </w:rPr>
            </w:pPr>
            <w:r w:rsidRPr="009E04F9">
              <w:rPr>
                <w:rFonts w:eastAsia="SimSun"/>
                <w:szCs w:val="20"/>
              </w:rPr>
              <w:t>OFF</w:t>
            </w:r>
          </w:p>
        </w:tc>
      </w:tr>
      <w:tr w:rsidR="00B16FB3" w:rsidRPr="009E04F9" w14:paraId="159EBA6B" w14:textId="77777777" w:rsidTr="004412A2">
        <w:trPr>
          <w:jc w:val="center"/>
        </w:trPr>
        <w:tc>
          <w:tcPr>
            <w:tcW w:w="1416" w:type="dxa"/>
            <w:shd w:val="clear" w:color="auto" w:fill="auto"/>
          </w:tcPr>
          <w:p w14:paraId="26968B84" w14:textId="77777777" w:rsidR="00B16FB3" w:rsidRPr="009E04F9" w:rsidRDefault="00B16FB3" w:rsidP="004412A2">
            <w:pPr>
              <w:widowControl w:val="0"/>
              <w:contextualSpacing/>
              <w:rPr>
                <w:rFonts w:eastAsia="SimSun"/>
                <w:szCs w:val="20"/>
              </w:rPr>
            </w:pPr>
            <w:r w:rsidRPr="009E04F9">
              <w:rPr>
                <w:rFonts w:eastAsia="SimSun"/>
                <w:szCs w:val="20"/>
              </w:rPr>
              <w:t>2</w:t>
            </w:r>
          </w:p>
        </w:tc>
        <w:tc>
          <w:tcPr>
            <w:tcW w:w="1416" w:type="dxa"/>
            <w:shd w:val="clear" w:color="auto" w:fill="auto"/>
          </w:tcPr>
          <w:p w14:paraId="7872FED9"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6EA7B800"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334ACADE"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57556BA8"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shd w:val="clear" w:color="auto" w:fill="auto"/>
          </w:tcPr>
          <w:p w14:paraId="030FF10A" w14:textId="77777777" w:rsidR="00B16FB3" w:rsidRPr="009E04F9" w:rsidRDefault="00B16FB3" w:rsidP="004412A2">
            <w:pPr>
              <w:widowControl w:val="0"/>
              <w:contextualSpacing/>
              <w:rPr>
                <w:rFonts w:eastAsia="SimSun"/>
                <w:szCs w:val="20"/>
              </w:rPr>
            </w:pPr>
            <w:r w:rsidRPr="009E04F9">
              <w:rPr>
                <w:rFonts w:eastAsia="SimSun"/>
                <w:szCs w:val="20"/>
              </w:rPr>
              <w:t>OFF</w:t>
            </w:r>
          </w:p>
        </w:tc>
      </w:tr>
      <w:tr w:rsidR="00B16FB3" w:rsidRPr="009E04F9" w14:paraId="0DC64D9C" w14:textId="77777777" w:rsidTr="004412A2">
        <w:trPr>
          <w:jc w:val="center"/>
        </w:trPr>
        <w:tc>
          <w:tcPr>
            <w:tcW w:w="1416" w:type="dxa"/>
            <w:shd w:val="clear" w:color="auto" w:fill="auto"/>
          </w:tcPr>
          <w:p w14:paraId="05624DAE" w14:textId="77777777" w:rsidR="00B16FB3" w:rsidRPr="009E04F9" w:rsidRDefault="00B16FB3" w:rsidP="004412A2">
            <w:pPr>
              <w:widowControl w:val="0"/>
              <w:contextualSpacing/>
              <w:rPr>
                <w:rFonts w:eastAsia="SimSun"/>
                <w:szCs w:val="20"/>
              </w:rPr>
            </w:pPr>
            <w:r w:rsidRPr="009E04F9">
              <w:rPr>
                <w:rFonts w:eastAsia="SimSun"/>
                <w:szCs w:val="20"/>
              </w:rPr>
              <w:t>22</w:t>
            </w:r>
          </w:p>
        </w:tc>
        <w:tc>
          <w:tcPr>
            <w:tcW w:w="1416" w:type="dxa"/>
            <w:shd w:val="clear" w:color="auto" w:fill="auto"/>
          </w:tcPr>
          <w:p w14:paraId="274AB62C"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783B8508"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1E6B75F3"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1B98B070"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shd w:val="clear" w:color="auto" w:fill="auto"/>
          </w:tcPr>
          <w:p w14:paraId="4BB58544" w14:textId="77777777" w:rsidR="00B16FB3" w:rsidRPr="009E04F9" w:rsidRDefault="00B16FB3" w:rsidP="004412A2">
            <w:pPr>
              <w:widowControl w:val="0"/>
              <w:contextualSpacing/>
              <w:rPr>
                <w:rFonts w:eastAsia="SimSun"/>
                <w:szCs w:val="20"/>
              </w:rPr>
            </w:pPr>
            <w:r w:rsidRPr="009E04F9">
              <w:rPr>
                <w:rFonts w:eastAsia="SimSun"/>
                <w:szCs w:val="20"/>
              </w:rPr>
              <w:t>OFF</w:t>
            </w:r>
          </w:p>
        </w:tc>
      </w:tr>
      <w:tr w:rsidR="00B16FB3" w:rsidRPr="009E04F9" w14:paraId="771D572E" w14:textId="77777777" w:rsidTr="004412A2">
        <w:trPr>
          <w:jc w:val="center"/>
        </w:trPr>
        <w:tc>
          <w:tcPr>
            <w:tcW w:w="1416" w:type="dxa"/>
            <w:shd w:val="clear" w:color="auto" w:fill="auto"/>
          </w:tcPr>
          <w:p w14:paraId="0B9C0D3A" w14:textId="77777777" w:rsidR="00B16FB3" w:rsidRPr="009E04F9" w:rsidRDefault="00B16FB3" w:rsidP="004412A2">
            <w:pPr>
              <w:widowControl w:val="0"/>
              <w:contextualSpacing/>
              <w:rPr>
                <w:rFonts w:eastAsia="SimSun"/>
                <w:szCs w:val="20"/>
              </w:rPr>
            </w:pPr>
            <w:r w:rsidRPr="009E04F9">
              <w:rPr>
                <w:rFonts w:eastAsia="SimSun"/>
                <w:szCs w:val="20"/>
              </w:rPr>
              <w:t>210</w:t>
            </w:r>
          </w:p>
        </w:tc>
        <w:tc>
          <w:tcPr>
            <w:tcW w:w="1416" w:type="dxa"/>
            <w:shd w:val="clear" w:color="auto" w:fill="auto"/>
          </w:tcPr>
          <w:p w14:paraId="7CB41C58"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24B0579A"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1C1D7DB3"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326BEBD5"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vMerge w:val="restart"/>
            <w:shd w:val="clear" w:color="auto" w:fill="auto"/>
          </w:tcPr>
          <w:p w14:paraId="71431FDF" w14:textId="77777777" w:rsidR="00B16FB3" w:rsidRPr="009E04F9" w:rsidRDefault="00B16FB3" w:rsidP="004412A2">
            <w:pPr>
              <w:widowControl w:val="0"/>
              <w:contextualSpacing/>
              <w:rPr>
                <w:rFonts w:eastAsia="SimSun"/>
              </w:rPr>
            </w:pPr>
            <w:r w:rsidRPr="009E04F9">
              <w:rPr>
                <w:rFonts w:eastAsia="SimSun"/>
              </w:rPr>
              <w:t xml:space="preserve">ON, (until ice thickness float is open, or max. time 105 seconds) </w:t>
            </w:r>
          </w:p>
          <w:p w14:paraId="372A9184" w14:textId="77777777" w:rsidR="00B16FB3" w:rsidRPr="009E04F9" w:rsidRDefault="00B16FB3" w:rsidP="004412A2">
            <w:pPr>
              <w:widowControl w:val="0"/>
              <w:contextualSpacing/>
              <w:rPr>
                <w:rFonts w:eastAsia="SimSun"/>
                <w:szCs w:val="20"/>
              </w:rPr>
            </w:pPr>
          </w:p>
        </w:tc>
      </w:tr>
      <w:tr w:rsidR="00B16FB3" w:rsidRPr="009E04F9" w14:paraId="6FAF80B4" w14:textId="77777777" w:rsidTr="004412A2">
        <w:trPr>
          <w:jc w:val="center"/>
        </w:trPr>
        <w:tc>
          <w:tcPr>
            <w:tcW w:w="1416" w:type="dxa"/>
            <w:shd w:val="clear" w:color="auto" w:fill="auto"/>
          </w:tcPr>
          <w:p w14:paraId="3BA684EF" w14:textId="77777777" w:rsidR="00B16FB3" w:rsidRPr="009E04F9" w:rsidRDefault="00B16FB3" w:rsidP="004412A2">
            <w:pPr>
              <w:widowControl w:val="0"/>
              <w:contextualSpacing/>
              <w:rPr>
                <w:rFonts w:eastAsia="SimSun"/>
                <w:szCs w:val="20"/>
              </w:rPr>
            </w:pPr>
            <w:r w:rsidRPr="009E04F9">
              <w:rPr>
                <w:rFonts w:eastAsia="SimSun"/>
                <w:szCs w:val="20"/>
              </w:rPr>
              <w:t>240</w:t>
            </w:r>
          </w:p>
        </w:tc>
        <w:tc>
          <w:tcPr>
            <w:tcW w:w="1416" w:type="dxa"/>
            <w:shd w:val="clear" w:color="auto" w:fill="auto"/>
          </w:tcPr>
          <w:p w14:paraId="7E469D29"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76083403"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33C05CB0"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75B0A0AE"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vMerge/>
            <w:shd w:val="clear" w:color="auto" w:fill="auto"/>
          </w:tcPr>
          <w:p w14:paraId="14111DC3" w14:textId="77777777" w:rsidR="00B16FB3" w:rsidRPr="009E04F9" w:rsidRDefault="00B16FB3" w:rsidP="004412A2">
            <w:pPr>
              <w:widowControl w:val="0"/>
              <w:contextualSpacing/>
              <w:rPr>
                <w:rFonts w:eastAsia="SimSun"/>
                <w:szCs w:val="20"/>
              </w:rPr>
            </w:pPr>
          </w:p>
        </w:tc>
      </w:tr>
      <w:tr w:rsidR="00B16FB3" w:rsidRPr="009E04F9" w14:paraId="6C23FE3F" w14:textId="77777777" w:rsidTr="004412A2">
        <w:trPr>
          <w:jc w:val="center"/>
        </w:trPr>
        <w:tc>
          <w:tcPr>
            <w:tcW w:w="1416" w:type="dxa"/>
            <w:shd w:val="clear" w:color="auto" w:fill="auto"/>
          </w:tcPr>
          <w:p w14:paraId="3AE96271" w14:textId="77777777" w:rsidR="00B16FB3" w:rsidRPr="009E04F9" w:rsidRDefault="00B16FB3" w:rsidP="004412A2">
            <w:pPr>
              <w:widowControl w:val="0"/>
              <w:contextualSpacing/>
              <w:rPr>
                <w:rFonts w:eastAsia="SimSun"/>
                <w:szCs w:val="20"/>
              </w:rPr>
            </w:pPr>
            <w:r w:rsidRPr="009E04F9">
              <w:rPr>
                <w:rFonts w:eastAsia="SimSun"/>
                <w:szCs w:val="20"/>
              </w:rPr>
              <w:t>390</w:t>
            </w:r>
          </w:p>
        </w:tc>
        <w:tc>
          <w:tcPr>
            <w:tcW w:w="1416" w:type="dxa"/>
            <w:shd w:val="clear" w:color="auto" w:fill="auto"/>
          </w:tcPr>
          <w:p w14:paraId="26725601"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0B5A2CBF"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1D7360B3"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6E51672D"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vMerge/>
            <w:shd w:val="clear" w:color="auto" w:fill="auto"/>
          </w:tcPr>
          <w:p w14:paraId="43F0135F" w14:textId="77777777" w:rsidR="00B16FB3" w:rsidRPr="009E04F9" w:rsidRDefault="00B16FB3" w:rsidP="004412A2">
            <w:pPr>
              <w:widowControl w:val="0"/>
              <w:contextualSpacing/>
              <w:rPr>
                <w:rFonts w:eastAsia="SimSun"/>
                <w:szCs w:val="20"/>
              </w:rPr>
            </w:pPr>
          </w:p>
        </w:tc>
      </w:tr>
      <w:tr w:rsidR="00B16FB3" w:rsidRPr="009E04F9" w14:paraId="009B5CAF" w14:textId="77777777" w:rsidTr="004412A2">
        <w:trPr>
          <w:jc w:val="center"/>
        </w:trPr>
        <w:tc>
          <w:tcPr>
            <w:tcW w:w="1416" w:type="dxa"/>
            <w:shd w:val="clear" w:color="auto" w:fill="auto"/>
          </w:tcPr>
          <w:p w14:paraId="3BDDB5D1" w14:textId="77777777" w:rsidR="00B16FB3" w:rsidRPr="009E04F9" w:rsidRDefault="00B16FB3" w:rsidP="004412A2">
            <w:pPr>
              <w:widowControl w:val="0"/>
              <w:contextualSpacing/>
              <w:rPr>
                <w:rFonts w:eastAsia="SimSun"/>
                <w:szCs w:val="20"/>
              </w:rPr>
            </w:pPr>
            <w:r w:rsidRPr="009E04F9">
              <w:rPr>
                <w:rFonts w:eastAsia="SimSun"/>
                <w:szCs w:val="20"/>
              </w:rPr>
              <w:t>420</w:t>
            </w:r>
          </w:p>
        </w:tc>
        <w:tc>
          <w:tcPr>
            <w:tcW w:w="1416" w:type="dxa"/>
            <w:shd w:val="clear" w:color="auto" w:fill="auto"/>
          </w:tcPr>
          <w:p w14:paraId="4394E160"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41970088"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58FC4762"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614B5C9B"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2510" w:type="dxa"/>
            <w:vMerge/>
            <w:shd w:val="clear" w:color="auto" w:fill="auto"/>
          </w:tcPr>
          <w:p w14:paraId="232C96A1" w14:textId="77777777" w:rsidR="00B16FB3" w:rsidRPr="009E04F9" w:rsidRDefault="00B16FB3" w:rsidP="004412A2">
            <w:pPr>
              <w:widowControl w:val="0"/>
              <w:contextualSpacing/>
              <w:rPr>
                <w:rFonts w:eastAsia="SimSun"/>
                <w:szCs w:val="20"/>
              </w:rPr>
            </w:pPr>
          </w:p>
        </w:tc>
      </w:tr>
    </w:tbl>
    <w:p w14:paraId="633F4FE8" w14:textId="77777777" w:rsidR="009E04F9" w:rsidRDefault="009E04F9" w:rsidP="009E04F9">
      <w:pPr>
        <w:widowControl w:val="0"/>
        <w:spacing w:after="200"/>
        <w:rPr>
          <w:rFonts w:eastAsia="SimSun"/>
          <w:b/>
          <w:bCs/>
        </w:rPr>
      </w:pPr>
      <w:bookmarkStart w:id="874" w:name="_Ref403565460"/>
      <w:bookmarkStart w:id="875" w:name="_Ref435424875"/>
    </w:p>
    <w:p w14:paraId="0EE9692D" w14:textId="77777777" w:rsidR="00B16FB3" w:rsidRPr="00B16FB3" w:rsidRDefault="00B16FB3" w:rsidP="009E04F9">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9</w:t>
      </w:r>
      <w:r w:rsidRPr="00B16FB3">
        <w:rPr>
          <w:rFonts w:eastAsia="SimSun"/>
          <w:b/>
          <w:bCs/>
        </w:rPr>
        <w:fldChar w:fldCharType="end"/>
      </w:r>
      <w:bookmarkEnd w:id="874"/>
      <w:bookmarkEnd w:id="875"/>
      <w:r w:rsidRPr="00B16FB3">
        <w:rPr>
          <w:rFonts w:eastAsia="SimSun"/>
          <w:b/>
          <w:bCs/>
        </w:rPr>
        <w:t>: Curtain Switch Response during Harvest Cycle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3780"/>
      </w:tblGrid>
      <w:tr w:rsidR="00B16FB3" w:rsidRPr="009E04F9" w14:paraId="25C3128A" w14:textId="77777777" w:rsidTr="004412A2">
        <w:trPr>
          <w:jc w:val="center"/>
        </w:trPr>
        <w:tc>
          <w:tcPr>
            <w:tcW w:w="2394" w:type="dxa"/>
            <w:shd w:val="clear" w:color="auto" w:fill="auto"/>
          </w:tcPr>
          <w:p w14:paraId="2B74A5E3" w14:textId="77777777" w:rsidR="00B16FB3" w:rsidRPr="009E04F9" w:rsidRDefault="00B16FB3" w:rsidP="00B16FB3">
            <w:pPr>
              <w:rPr>
                <w:rFonts w:eastAsia="SimSun"/>
                <w:b/>
                <w:szCs w:val="20"/>
              </w:rPr>
            </w:pPr>
            <w:r w:rsidRPr="009E04F9">
              <w:rPr>
                <w:rFonts w:eastAsia="SimSun"/>
                <w:b/>
                <w:szCs w:val="20"/>
              </w:rPr>
              <w:t>Time in Harvest (State 4)</w:t>
            </w:r>
          </w:p>
        </w:tc>
        <w:tc>
          <w:tcPr>
            <w:tcW w:w="3564" w:type="dxa"/>
            <w:shd w:val="clear" w:color="auto" w:fill="auto"/>
          </w:tcPr>
          <w:p w14:paraId="350CB455" w14:textId="77777777" w:rsidR="00B16FB3" w:rsidRPr="009E04F9" w:rsidRDefault="00B16FB3" w:rsidP="00B16FB3">
            <w:pPr>
              <w:rPr>
                <w:rFonts w:eastAsia="SimSun"/>
                <w:b/>
                <w:szCs w:val="20"/>
              </w:rPr>
            </w:pPr>
            <w:r w:rsidRPr="009E04F9">
              <w:rPr>
                <w:rFonts w:eastAsia="SimSun"/>
                <w:b/>
                <w:szCs w:val="20"/>
              </w:rPr>
              <w:t>Curtain switch position during harvest, state 4</w:t>
            </w:r>
          </w:p>
          <w:p w14:paraId="436EE391" w14:textId="77777777" w:rsidR="00B16FB3" w:rsidRPr="009E04F9" w:rsidRDefault="00B16FB3" w:rsidP="00B16FB3">
            <w:pPr>
              <w:rPr>
                <w:rFonts w:eastAsia="SimSun"/>
                <w:b/>
                <w:szCs w:val="20"/>
              </w:rPr>
            </w:pPr>
            <w:r w:rsidRPr="009E04F9">
              <w:rPr>
                <w:rFonts w:eastAsia="SimSun"/>
                <w:b/>
                <w:szCs w:val="20"/>
              </w:rPr>
              <w:t>1 = damper closed</w:t>
            </w:r>
          </w:p>
          <w:p w14:paraId="101CFE7B" w14:textId="77777777" w:rsidR="00B16FB3" w:rsidRPr="009E04F9" w:rsidRDefault="00B16FB3" w:rsidP="00B16FB3">
            <w:pPr>
              <w:rPr>
                <w:rFonts w:eastAsia="SimSun"/>
                <w:b/>
                <w:szCs w:val="20"/>
              </w:rPr>
            </w:pPr>
            <w:r w:rsidRPr="009E04F9">
              <w:rPr>
                <w:rFonts w:eastAsia="SimSun"/>
                <w:b/>
                <w:szCs w:val="20"/>
              </w:rPr>
              <w:t>0 = damper open</w:t>
            </w:r>
          </w:p>
        </w:tc>
        <w:tc>
          <w:tcPr>
            <w:tcW w:w="3780" w:type="dxa"/>
            <w:shd w:val="clear" w:color="auto" w:fill="auto"/>
          </w:tcPr>
          <w:p w14:paraId="435B6F21" w14:textId="77777777" w:rsidR="00B16FB3" w:rsidRPr="009E04F9" w:rsidRDefault="00B16FB3" w:rsidP="00B16FB3">
            <w:pPr>
              <w:rPr>
                <w:rFonts w:eastAsia="SimSun"/>
                <w:b/>
                <w:szCs w:val="20"/>
              </w:rPr>
            </w:pPr>
            <w:r w:rsidRPr="009E04F9">
              <w:rPr>
                <w:rFonts w:eastAsia="SimSun"/>
                <w:b/>
                <w:szCs w:val="20"/>
              </w:rPr>
              <w:t xml:space="preserve">Response </w:t>
            </w:r>
          </w:p>
        </w:tc>
      </w:tr>
      <w:tr w:rsidR="00B16FB3" w:rsidRPr="009E04F9" w14:paraId="5B7DCD42" w14:textId="77777777" w:rsidTr="004412A2">
        <w:trPr>
          <w:jc w:val="center"/>
        </w:trPr>
        <w:tc>
          <w:tcPr>
            <w:tcW w:w="2394" w:type="dxa"/>
            <w:vMerge w:val="restart"/>
            <w:shd w:val="clear" w:color="auto" w:fill="auto"/>
          </w:tcPr>
          <w:p w14:paraId="47AB11E6" w14:textId="77777777" w:rsidR="00B16FB3" w:rsidRPr="009E04F9" w:rsidRDefault="00B16FB3" w:rsidP="00B16FB3">
            <w:pPr>
              <w:rPr>
                <w:rFonts w:eastAsia="SimSun"/>
                <w:szCs w:val="20"/>
              </w:rPr>
            </w:pPr>
            <w:r w:rsidRPr="009E04F9">
              <w:rPr>
                <w:rFonts w:eastAsia="SimSun"/>
                <w:szCs w:val="20"/>
              </w:rPr>
              <w:t>0-420 sec.</w:t>
            </w:r>
          </w:p>
        </w:tc>
        <w:tc>
          <w:tcPr>
            <w:tcW w:w="3564" w:type="dxa"/>
            <w:shd w:val="clear" w:color="auto" w:fill="auto"/>
          </w:tcPr>
          <w:p w14:paraId="08DA6F43" w14:textId="77777777" w:rsidR="00B16FB3" w:rsidRPr="009E04F9" w:rsidRDefault="00B16FB3" w:rsidP="00B16FB3">
            <w:pPr>
              <w:rPr>
                <w:rFonts w:eastAsia="SimSun"/>
                <w:szCs w:val="20"/>
              </w:rPr>
            </w:pPr>
            <w:r w:rsidRPr="009E04F9">
              <w:rPr>
                <w:rFonts w:eastAsia="SimSun"/>
                <w:szCs w:val="20"/>
              </w:rPr>
              <w:t xml:space="preserve">A. 1 to 0 to 1, ≤ 30 sec. duration </w:t>
            </w:r>
          </w:p>
        </w:tc>
        <w:tc>
          <w:tcPr>
            <w:tcW w:w="3780" w:type="dxa"/>
            <w:shd w:val="clear" w:color="auto" w:fill="auto"/>
          </w:tcPr>
          <w:p w14:paraId="3EEB147D" w14:textId="77777777" w:rsidR="00B16FB3" w:rsidRPr="009E04F9" w:rsidRDefault="00B16FB3" w:rsidP="00B16FB3">
            <w:pPr>
              <w:rPr>
                <w:rFonts w:eastAsia="SimSun"/>
                <w:szCs w:val="20"/>
              </w:rPr>
            </w:pPr>
            <w:r w:rsidRPr="009E04F9">
              <w:rPr>
                <w:rFonts w:eastAsia="SimSun"/>
                <w:szCs w:val="20"/>
              </w:rPr>
              <w:t>Go to prechill, state 2</w:t>
            </w:r>
          </w:p>
        </w:tc>
      </w:tr>
      <w:tr w:rsidR="00B16FB3" w:rsidRPr="009E04F9" w14:paraId="17F4D0E9" w14:textId="77777777" w:rsidTr="004412A2">
        <w:trPr>
          <w:jc w:val="center"/>
        </w:trPr>
        <w:tc>
          <w:tcPr>
            <w:tcW w:w="2394" w:type="dxa"/>
            <w:vMerge/>
            <w:shd w:val="clear" w:color="auto" w:fill="auto"/>
          </w:tcPr>
          <w:p w14:paraId="0438529E" w14:textId="77777777" w:rsidR="00B16FB3" w:rsidRPr="009E04F9" w:rsidRDefault="00B16FB3" w:rsidP="00B16FB3">
            <w:pPr>
              <w:rPr>
                <w:rFonts w:eastAsia="SimSun"/>
                <w:szCs w:val="20"/>
              </w:rPr>
            </w:pPr>
          </w:p>
        </w:tc>
        <w:tc>
          <w:tcPr>
            <w:tcW w:w="3564" w:type="dxa"/>
            <w:shd w:val="clear" w:color="auto" w:fill="auto"/>
          </w:tcPr>
          <w:p w14:paraId="7FC6319D" w14:textId="77777777" w:rsidR="00B16FB3" w:rsidRPr="009E04F9" w:rsidRDefault="00B16FB3" w:rsidP="00B16FB3">
            <w:pPr>
              <w:rPr>
                <w:rFonts w:eastAsia="SimSun"/>
                <w:szCs w:val="20"/>
              </w:rPr>
            </w:pPr>
            <w:r w:rsidRPr="009E04F9">
              <w:rPr>
                <w:rFonts w:eastAsia="SimSun"/>
                <w:szCs w:val="20"/>
              </w:rPr>
              <w:t xml:space="preserve">B. 1 to 0 </w:t>
            </w:r>
            <w:r w:rsidRPr="009E04F9">
              <w:rPr>
                <w:rFonts w:eastAsia="SimSun"/>
                <w:szCs w:val="20"/>
              </w:rPr>
              <w:sym w:font="Symbol" w:char="F03E"/>
            </w:r>
            <w:r w:rsidRPr="009E04F9">
              <w:rPr>
                <w:rFonts w:eastAsia="SimSun"/>
                <w:szCs w:val="20"/>
              </w:rPr>
              <w:t xml:space="preserve"> 30 sec. duration</w:t>
            </w:r>
          </w:p>
        </w:tc>
        <w:tc>
          <w:tcPr>
            <w:tcW w:w="3780" w:type="dxa"/>
            <w:shd w:val="clear" w:color="auto" w:fill="auto"/>
          </w:tcPr>
          <w:p w14:paraId="716A5968" w14:textId="77777777" w:rsidR="00B16FB3" w:rsidRPr="009E04F9" w:rsidRDefault="00B16FB3" w:rsidP="00B16FB3">
            <w:pPr>
              <w:rPr>
                <w:rFonts w:eastAsia="SimSun"/>
                <w:szCs w:val="20"/>
              </w:rPr>
            </w:pPr>
            <w:r w:rsidRPr="009E04F9">
              <w:rPr>
                <w:rFonts w:eastAsia="SimSun"/>
                <w:szCs w:val="20"/>
              </w:rPr>
              <w:t>Go to auto shut down, state 5</w:t>
            </w:r>
          </w:p>
        </w:tc>
      </w:tr>
      <w:tr w:rsidR="00B16FB3" w:rsidRPr="009E04F9" w14:paraId="37FB163A" w14:textId="77777777" w:rsidTr="004412A2">
        <w:trPr>
          <w:jc w:val="center"/>
        </w:trPr>
        <w:tc>
          <w:tcPr>
            <w:tcW w:w="2394" w:type="dxa"/>
            <w:vMerge/>
            <w:shd w:val="clear" w:color="auto" w:fill="auto"/>
          </w:tcPr>
          <w:p w14:paraId="25FF444D" w14:textId="77777777" w:rsidR="00B16FB3" w:rsidRPr="009E04F9" w:rsidRDefault="00B16FB3" w:rsidP="00B16FB3">
            <w:pPr>
              <w:rPr>
                <w:rFonts w:eastAsia="SimSun"/>
                <w:szCs w:val="20"/>
              </w:rPr>
            </w:pPr>
          </w:p>
        </w:tc>
        <w:tc>
          <w:tcPr>
            <w:tcW w:w="3564" w:type="dxa"/>
            <w:shd w:val="clear" w:color="auto" w:fill="auto"/>
          </w:tcPr>
          <w:p w14:paraId="4CEC06A7" w14:textId="77777777" w:rsidR="00B16FB3" w:rsidRPr="009E04F9" w:rsidRDefault="00B16FB3" w:rsidP="00B16FB3">
            <w:pPr>
              <w:rPr>
                <w:rFonts w:eastAsia="SimSun"/>
                <w:szCs w:val="20"/>
              </w:rPr>
            </w:pPr>
            <w:r w:rsidRPr="009E04F9">
              <w:rPr>
                <w:rFonts w:eastAsia="SimSun"/>
                <w:szCs w:val="20"/>
              </w:rPr>
              <w:t xml:space="preserve">C. 0 (switch open start of harvest) &gt; 30 sec duration </w:t>
            </w:r>
          </w:p>
        </w:tc>
        <w:tc>
          <w:tcPr>
            <w:tcW w:w="3780" w:type="dxa"/>
            <w:shd w:val="clear" w:color="auto" w:fill="auto"/>
          </w:tcPr>
          <w:p w14:paraId="15C815DA" w14:textId="77777777" w:rsidR="00B16FB3" w:rsidRPr="009E04F9" w:rsidRDefault="00B16FB3" w:rsidP="00B16FB3">
            <w:pPr>
              <w:rPr>
                <w:rFonts w:eastAsia="SimSun"/>
                <w:szCs w:val="20"/>
              </w:rPr>
            </w:pPr>
            <w:r w:rsidRPr="009E04F9">
              <w:rPr>
                <w:rFonts w:eastAsia="SimSun"/>
                <w:szCs w:val="20"/>
              </w:rPr>
              <w:t>Go to auto shut down, state 5</w:t>
            </w:r>
          </w:p>
        </w:tc>
      </w:tr>
      <w:tr w:rsidR="00B16FB3" w:rsidRPr="009E04F9" w14:paraId="07BA7831" w14:textId="77777777" w:rsidTr="004412A2">
        <w:trPr>
          <w:jc w:val="center"/>
        </w:trPr>
        <w:tc>
          <w:tcPr>
            <w:tcW w:w="2394" w:type="dxa"/>
            <w:vMerge/>
            <w:shd w:val="clear" w:color="auto" w:fill="auto"/>
          </w:tcPr>
          <w:p w14:paraId="3690743B" w14:textId="77777777" w:rsidR="00B16FB3" w:rsidRPr="009E04F9" w:rsidRDefault="00B16FB3" w:rsidP="00B16FB3">
            <w:pPr>
              <w:rPr>
                <w:rFonts w:eastAsia="SimSun"/>
                <w:szCs w:val="20"/>
              </w:rPr>
            </w:pPr>
          </w:p>
        </w:tc>
        <w:tc>
          <w:tcPr>
            <w:tcW w:w="3564" w:type="dxa"/>
            <w:shd w:val="clear" w:color="auto" w:fill="auto"/>
          </w:tcPr>
          <w:p w14:paraId="5EC7C802" w14:textId="77777777" w:rsidR="00B16FB3" w:rsidRPr="009E04F9" w:rsidRDefault="00B16FB3" w:rsidP="00B16FB3">
            <w:pPr>
              <w:rPr>
                <w:rFonts w:eastAsia="SimSun"/>
                <w:szCs w:val="20"/>
              </w:rPr>
            </w:pPr>
            <w:r w:rsidRPr="009E04F9">
              <w:rPr>
                <w:rFonts w:eastAsia="SimSun"/>
                <w:szCs w:val="20"/>
              </w:rPr>
              <w:t>D. 0 (switch open start of harvest) to 1, ≤ 30 sec. duration</w:t>
            </w:r>
          </w:p>
        </w:tc>
        <w:tc>
          <w:tcPr>
            <w:tcW w:w="3780" w:type="dxa"/>
            <w:shd w:val="clear" w:color="auto" w:fill="auto"/>
          </w:tcPr>
          <w:p w14:paraId="3150E6FE" w14:textId="77777777" w:rsidR="00B16FB3" w:rsidRPr="009E04F9" w:rsidRDefault="00B16FB3" w:rsidP="00B16FB3">
            <w:pPr>
              <w:rPr>
                <w:rFonts w:eastAsia="SimSun"/>
                <w:szCs w:val="20"/>
              </w:rPr>
            </w:pPr>
            <w:r w:rsidRPr="009E04F9">
              <w:rPr>
                <w:rFonts w:eastAsia="SimSun"/>
                <w:szCs w:val="20"/>
              </w:rPr>
              <w:t>Go to prechill, state 2</w:t>
            </w:r>
          </w:p>
        </w:tc>
      </w:tr>
      <w:tr w:rsidR="00B16FB3" w:rsidRPr="009E04F9" w14:paraId="46A4E0BE" w14:textId="77777777" w:rsidTr="004412A2">
        <w:trPr>
          <w:jc w:val="center"/>
        </w:trPr>
        <w:tc>
          <w:tcPr>
            <w:tcW w:w="2394" w:type="dxa"/>
            <w:shd w:val="clear" w:color="auto" w:fill="auto"/>
          </w:tcPr>
          <w:p w14:paraId="17A1A215" w14:textId="77777777" w:rsidR="00B16FB3" w:rsidRPr="009E04F9" w:rsidRDefault="00B16FB3" w:rsidP="00B16FB3">
            <w:pPr>
              <w:rPr>
                <w:rFonts w:eastAsia="SimSun"/>
                <w:szCs w:val="20"/>
              </w:rPr>
            </w:pPr>
            <w:r w:rsidRPr="009E04F9">
              <w:rPr>
                <w:rFonts w:eastAsia="SimSun"/>
                <w:szCs w:val="20"/>
              </w:rPr>
              <w:sym w:font="Symbol" w:char="F03E"/>
            </w:r>
            <w:r w:rsidRPr="009E04F9">
              <w:rPr>
                <w:rFonts w:eastAsia="SimSun"/>
                <w:szCs w:val="20"/>
              </w:rPr>
              <w:t xml:space="preserve"> 420 sec.</w:t>
            </w:r>
          </w:p>
        </w:tc>
        <w:tc>
          <w:tcPr>
            <w:tcW w:w="3564" w:type="dxa"/>
            <w:shd w:val="clear" w:color="auto" w:fill="auto"/>
          </w:tcPr>
          <w:p w14:paraId="2ED3AE89" w14:textId="77777777" w:rsidR="00B16FB3" w:rsidRPr="009E04F9" w:rsidRDefault="00B16FB3" w:rsidP="00B16FB3">
            <w:pPr>
              <w:rPr>
                <w:rFonts w:eastAsia="SimSun"/>
                <w:szCs w:val="20"/>
              </w:rPr>
            </w:pPr>
            <w:r w:rsidRPr="009E04F9">
              <w:rPr>
                <w:rFonts w:eastAsia="SimSun"/>
                <w:szCs w:val="20"/>
              </w:rPr>
              <w:t xml:space="preserve">1 (switch never opened) </w:t>
            </w:r>
          </w:p>
        </w:tc>
        <w:tc>
          <w:tcPr>
            <w:tcW w:w="3780" w:type="dxa"/>
            <w:shd w:val="clear" w:color="auto" w:fill="auto"/>
          </w:tcPr>
          <w:p w14:paraId="09DB8C5F" w14:textId="77777777" w:rsidR="00B16FB3" w:rsidRPr="009E04F9" w:rsidRDefault="00B16FB3" w:rsidP="00B16FB3">
            <w:pPr>
              <w:rPr>
                <w:rFonts w:eastAsia="SimSun"/>
                <w:szCs w:val="20"/>
              </w:rPr>
            </w:pPr>
            <w:r w:rsidRPr="009E04F9">
              <w:rPr>
                <w:rFonts w:eastAsia="SimSun"/>
                <w:szCs w:val="20"/>
              </w:rPr>
              <w:t>Go to water thaw, state 10</w:t>
            </w:r>
          </w:p>
        </w:tc>
      </w:tr>
    </w:tbl>
    <w:p w14:paraId="3E4EB6C2" w14:textId="77777777" w:rsidR="00B16FB3" w:rsidRPr="00B16FB3" w:rsidRDefault="00B16FB3" w:rsidP="00B16FB3">
      <w:pPr>
        <w:widowControl w:val="0"/>
        <w:ind w:left="1080"/>
        <w:contextualSpacing/>
        <w:rPr>
          <w:rFonts w:eastAsia="SimSun"/>
          <w:b/>
          <w:szCs w:val="20"/>
          <w:u w:val="single"/>
        </w:rPr>
      </w:pPr>
    </w:p>
    <w:p w14:paraId="6CC6133B"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For KoolAire</w:t>
      </w:r>
    </w:p>
    <w:p w14:paraId="05DCA7B6"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harvest solenoid and dump valve solenoid are energized. The water pump and dump valve solenoid remain energized for 45 seconds.  The compressor contactor remains energized during the </w:t>
      </w:r>
      <w:r w:rsidRPr="00B16FB3">
        <w:rPr>
          <w:rFonts w:eastAsia="SimSun"/>
          <w:i/>
          <w:szCs w:val="20"/>
        </w:rPr>
        <w:t>harvest cycle</w:t>
      </w:r>
      <w:r w:rsidRPr="00B16FB3">
        <w:rPr>
          <w:rFonts w:eastAsia="SimSun"/>
          <w:szCs w:val="20"/>
        </w:rPr>
        <w:t>. When the ice is harvested, the ice falling off the evaporator opens the damper/curtain switch.</w:t>
      </w:r>
    </w:p>
    <w:p w14:paraId="7D1AAC88" w14:textId="77777777" w:rsidR="00B16FB3" w:rsidRPr="00B16FB3" w:rsidRDefault="00B16FB3" w:rsidP="004412A2">
      <w:pPr>
        <w:widowControl w:val="0"/>
        <w:numPr>
          <w:ilvl w:val="0"/>
          <w:numId w:val="25"/>
        </w:numPr>
        <w:contextualSpacing/>
        <w:rPr>
          <w:rFonts w:eastAsia="SimSun"/>
          <w:szCs w:val="20"/>
        </w:rPr>
      </w:pPr>
      <w:r w:rsidRPr="00B16FB3">
        <w:rPr>
          <w:rFonts w:eastAsia="SimSun"/>
          <w:szCs w:val="20"/>
        </w:rPr>
        <w:t xml:space="preserve">If the damper/curtain switch opens and then closes within 3.5 minutes the ice maker begins a </w:t>
      </w:r>
      <w:r w:rsidRPr="00B16FB3">
        <w:rPr>
          <w:rFonts w:eastAsia="SimSun"/>
          <w:i/>
          <w:szCs w:val="20"/>
        </w:rPr>
        <w:t>pre-chill</w:t>
      </w:r>
      <w:r w:rsidRPr="00B16FB3">
        <w:rPr>
          <w:rFonts w:eastAsia="SimSun"/>
          <w:szCs w:val="20"/>
        </w:rPr>
        <w:t xml:space="preserve"> </w:t>
      </w:r>
      <w:r w:rsidRPr="00B16FB3">
        <w:rPr>
          <w:rFonts w:eastAsia="SimSun"/>
          <w:i/>
          <w:szCs w:val="20"/>
        </w:rPr>
        <w:t>cycle</w:t>
      </w:r>
      <w:r w:rsidRPr="00B16FB3">
        <w:rPr>
          <w:rFonts w:eastAsia="SimSun"/>
          <w:szCs w:val="20"/>
        </w:rPr>
        <w:t xml:space="preserve">.  If the damper/curtain switch is open after 3.5 minutes the ice machine will enter an </w:t>
      </w:r>
      <w:r w:rsidRPr="00B16FB3">
        <w:rPr>
          <w:rFonts w:eastAsia="SimSun"/>
          <w:i/>
          <w:szCs w:val="20"/>
        </w:rPr>
        <w:t>automatic shutdown</w:t>
      </w:r>
      <w:r w:rsidRPr="00B16FB3">
        <w:rPr>
          <w:rFonts w:eastAsia="SimSun"/>
          <w:szCs w:val="20"/>
        </w:rPr>
        <w:t xml:space="preserve"> (all components are de-energized) and the bin level</w:t>
      </w:r>
      <w:r w:rsidR="003025AC">
        <w:rPr>
          <w:rFonts w:eastAsia="SimSun"/>
          <w:szCs w:val="20"/>
        </w:rPr>
        <w:t xml:space="preserve"> LED on the control board will remain OFF</w:t>
      </w:r>
      <w:r w:rsidRPr="00B16FB3">
        <w:rPr>
          <w:rFonts w:eastAsia="SimSun"/>
          <w:szCs w:val="20"/>
        </w:rPr>
        <w:t xml:space="preserve">. </w:t>
      </w:r>
    </w:p>
    <w:p w14:paraId="0359DF30" w14:textId="77777777" w:rsidR="00B16FB3" w:rsidRPr="00B16FB3" w:rsidRDefault="00B16FB3" w:rsidP="004412A2">
      <w:pPr>
        <w:widowControl w:val="0"/>
        <w:numPr>
          <w:ilvl w:val="0"/>
          <w:numId w:val="25"/>
        </w:numPr>
        <w:contextualSpacing/>
        <w:rPr>
          <w:rFonts w:eastAsia="SimSun"/>
          <w:szCs w:val="20"/>
        </w:rPr>
      </w:pPr>
      <w:r w:rsidRPr="00B16FB3">
        <w:rPr>
          <w:rFonts w:eastAsia="SimSun"/>
          <w:szCs w:val="20"/>
        </w:rPr>
        <w:t xml:space="preserve">During the </w:t>
      </w:r>
      <w:r w:rsidRPr="00B16FB3">
        <w:rPr>
          <w:rFonts w:eastAsia="SimSun"/>
          <w:i/>
          <w:szCs w:val="20"/>
        </w:rPr>
        <w:t>harvest cycle</w:t>
      </w:r>
      <w:r w:rsidRPr="00B16FB3">
        <w:rPr>
          <w:rFonts w:eastAsia="SimSun"/>
          <w:szCs w:val="20"/>
        </w:rPr>
        <w:t xml:space="preserve">, if the damper/curtain switch is opened and remains open for more than 30 seconds, the ice machine enters an </w:t>
      </w:r>
      <w:r w:rsidRPr="00B16FB3">
        <w:rPr>
          <w:rFonts w:eastAsia="SimSun"/>
          <w:i/>
          <w:szCs w:val="20"/>
        </w:rPr>
        <w:t>automatic shutdown</w:t>
      </w:r>
      <w:r w:rsidRPr="00B16FB3">
        <w:rPr>
          <w:rFonts w:eastAsia="SimSun"/>
          <w:szCs w:val="20"/>
        </w:rPr>
        <w:t xml:space="preserve"> (all components are de-energized) and the bin level</w:t>
      </w:r>
      <w:r w:rsidR="003025AC">
        <w:rPr>
          <w:rFonts w:eastAsia="SimSun"/>
          <w:szCs w:val="20"/>
        </w:rPr>
        <w:t xml:space="preserve"> LED on the control board will remain OFF</w:t>
      </w:r>
      <w:r w:rsidRPr="00B16FB3">
        <w:rPr>
          <w:rFonts w:eastAsia="SimSun"/>
          <w:szCs w:val="20"/>
        </w:rPr>
        <w:t>.</w:t>
      </w:r>
    </w:p>
    <w:p w14:paraId="29D3D8A1" w14:textId="77777777" w:rsidR="00B16FB3" w:rsidRPr="00B16FB3" w:rsidRDefault="00B16FB3" w:rsidP="004412A2">
      <w:pPr>
        <w:widowControl w:val="0"/>
        <w:numPr>
          <w:ilvl w:val="0"/>
          <w:numId w:val="25"/>
        </w:numPr>
        <w:contextualSpacing/>
        <w:rPr>
          <w:rFonts w:eastAsia="SimSun"/>
          <w:szCs w:val="20"/>
        </w:rPr>
      </w:pPr>
      <w:r w:rsidRPr="00B16FB3">
        <w:rPr>
          <w:rFonts w:eastAsia="SimSun"/>
          <w:szCs w:val="20"/>
        </w:rPr>
        <w:t xml:space="preserve">If the water curtain is removed during the </w:t>
      </w:r>
      <w:r w:rsidRPr="00B16FB3">
        <w:rPr>
          <w:rFonts w:eastAsia="SimSun"/>
          <w:i/>
          <w:szCs w:val="20"/>
        </w:rPr>
        <w:t>freeze cycle</w:t>
      </w:r>
      <w:r w:rsidRPr="00B16FB3">
        <w:rPr>
          <w:rFonts w:eastAsia="SimSun"/>
          <w:szCs w:val="20"/>
        </w:rPr>
        <w:t xml:space="preserve"> (for service tech to view the ice formation) and the </w:t>
      </w:r>
      <w:r w:rsidRPr="00B16FB3">
        <w:rPr>
          <w:rFonts w:eastAsia="SimSun"/>
          <w:i/>
          <w:szCs w:val="20"/>
        </w:rPr>
        <w:t>harvest cycle</w:t>
      </w:r>
      <w:r w:rsidRPr="00B16FB3">
        <w:rPr>
          <w:rFonts w:eastAsia="SimSun"/>
          <w:szCs w:val="20"/>
        </w:rPr>
        <w:t xml:space="preserve"> is initiated, the ice machine will execute a 3.5 minute </w:t>
      </w:r>
      <w:r w:rsidRPr="00B16FB3">
        <w:rPr>
          <w:rFonts w:eastAsia="SimSun"/>
          <w:i/>
          <w:szCs w:val="20"/>
        </w:rPr>
        <w:t>harvest cycle</w:t>
      </w:r>
      <w:r w:rsidRPr="00B16FB3">
        <w:rPr>
          <w:rFonts w:eastAsia="SimSun"/>
          <w:szCs w:val="20"/>
        </w:rPr>
        <w:t xml:space="preserve"> followed by:</w:t>
      </w:r>
    </w:p>
    <w:p w14:paraId="3F2A6810" w14:textId="77777777" w:rsidR="00B16FB3" w:rsidRPr="00B16FB3" w:rsidRDefault="00B16FB3" w:rsidP="004412A2">
      <w:pPr>
        <w:widowControl w:val="0"/>
        <w:numPr>
          <w:ilvl w:val="1"/>
          <w:numId w:val="25"/>
        </w:numPr>
        <w:contextualSpacing/>
        <w:rPr>
          <w:rFonts w:eastAsia="SimSun"/>
          <w:szCs w:val="20"/>
        </w:rPr>
      </w:pPr>
      <w:r w:rsidRPr="00B16FB3">
        <w:rPr>
          <w:rFonts w:eastAsia="SimSun"/>
          <w:szCs w:val="20"/>
        </w:rPr>
        <w:t xml:space="preserve">A </w:t>
      </w:r>
      <w:r w:rsidRPr="00B16FB3">
        <w:rPr>
          <w:rFonts w:eastAsia="SimSun"/>
          <w:i/>
          <w:szCs w:val="20"/>
        </w:rPr>
        <w:t xml:space="preserve">pre-chill cycle; </w:t>
      </w:r>
      <w:r w:rsidRPr="00B16FB3">
        <w:rPr>
          <w:rFonts w:eastAsia="SimSun"/>
          <w:szCs w:val="20"/>
        </w:rPr>
        <w:t>if the curtain is replaced during the 3.5 minute harvest for 2 seconds.</w:t>
      </w:r>
    </w:p>
    <w:p w14:paraId="58E703E7" w14:textId="77777777" w:rsidR="00B16FB3" w:rsidRPr="00B16FB3" w:rsidRDefault="00B16FB3" w:rsidP="004412A2">
      <w:pPr>
        <w:widowControl w:val="0"/>
        <w:numPr>
          <w:ilvl w:val="1"/>
          <w:numId w:val="25"/>
        </w:numPr>
        <w:contextualSpacing/>
        <w:rPr>
          <w:rFonts w:eastAsia="SimSun"/>
          <w:szCs w:val="20"/>
        </w:rPr>
      </w:pPr>
      <w:r w:rsidRPr="00B16FB3">
        <w:rPr>
          <w:rFonts w:eastAsia="SimSun"/>
          <w:szCs w:val="20"/>
        </w:rPr>
        <w:t xml:space="preserve">An </w:t>
      </w:r>
      <w:r w:rsidRPr="00B16FB3">
        <w:rPr>
          <w:rFonts w:eastAsia="SimSun"/>
          <w:i/>
          <w:szCs w:val="20"/>
        </w:rPr>
        <w:t xml:space="preserve">automatic shutdown; </w:t>
      </w:r>
      <w:r w:rsidRPr="00B16FB3">
        <w:rPr>
          <w:rFonts w:eastAsia="SimSun"/>
          <w:szCs w:val="20"/>
        </w:rPr>
        <w:t xml:space="preserve">if the curtain is not detected during the 3.5 minute </w:t>
      </w:r>
      <w:r w:rsidRPr="00B16FB3">
        <w:rPr>
          <w:rFonts w:eastAsia="SimSun"/>
          <w:i/>
          <w:szCs w:val="20"/>
        </w:rPr>
        <w:t>harvest cycle</w:t>
      </w:r>
      <w:r w:rsidRPr="00B16FB3">
        <w:rPr>
          <w:rFonts w:eastAsia="SimSun"/>
          <w:szCs w:val="20"/>
        </w:rPr>
        <w:t>, all components shutdown and the bin level LED on the control board will energize.</w:t>
      </w:r>
    </w:p>
    <w:p w14:paraId="318DA9CF" w14:textId="77777777" w:rsidR="00B16FB3" w:rsidRPr="00B16FB3" w:rsidRDefault="00B16FB3" w:rsidP="004412A2">
      <w:pPr>
        <w:widowControl w:val="0"/>
        <w:numPr>
          <w:ilvl w:val="1"/>
          <w:numId w:val="25"/>
        </w:numPr>
        <w:contextualSpacing/>
        <w:rPr>
          <w:rFonts w:eastAsia="SimSun"/>
          <w:szCs w:val="20"/>
        </w:rPr>
      </w:pPr>
      <w:r w:rsidRPr="00B16FB3">
        <w:rPr>
          <w:rFonts w:eastAsia="SimSun"/>
          <w:szCs w:val="20"/>
        </w:rPr>
        <w:t xml:space="preserve">If 100 consecutive 3.5 minute harvest cycles occur the ice machine will shut down on safety limit 2. Refer to section 6.5 for more details.  </w:t>
      </w:r>
    </w:p>
    <w:p w14:paraId="22B82B77" w14:textId="77777777" w:rsidR="00B16FB3" w:rsidRPr="00B16FB3" w:rsidRDefault="00B16FB3" w:rsidP="00B16FB3">
      <w:pPr>
        <w:widowControl w:val="0"/>
        <w:ind w:left="1800"/>
        <w:contextualSpacing/>
        <w:rPr>
          <w:rFonts w:eastAsia="SimSun"/>
          <w:szCs w:val="20"/>
        </w:rPr>
      </w:pPr>
    </w:p>
    <w:p w14:paraId="0E682FBA"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876" w:name="_Toc435192400"/>
      <w:bookmarkStart w:id="877" w:name="_Toc447538064"/>
      <w:r w:rsidRPr="00B16FB3">
        <w:rPr>
          <w:rFonts w:ascii="Cambria" w:hAnsi="Cambria"/>
          <w:b/>
          <w:bCs/>
          <w:szCs w:val="20"/>
        </w:rPr>
        <w:t>Water Thaw Cycle (Ice Machine State 10)</w:t>
      </w:r>
      <w:bookmarkEnd w:id="876"/>
      <w:bookmarkEnd w:id="877"/>
    </w:p>
    <w:p w14:paraId="4DFBAE96" w14:textId="77777777" w:rsidR="00B16FB3" w:rsidRPr="00B16FB3" w:rsidRDefault="00B16FB3" w:rsidP="00B16FB3">
      <w:pPr>
        <w:widowControl w:val="0"/>
        <w:contextualSpacing/>
        <w:rPr>
          <w:rFonts w:eastAsia="SimSun"/>
          <w:szCs w:val="20"/>
          <w:u w:val="single"/>
        </w:rPr>
      </w:pPr>
    </w:p>
    <w:p w14:paraId="4B659D4A" w14:textId="77777777" w:rsidR="00B16FB3" w:rsidRPr="00B16FB3" w:rsidRDefault="00B16FB3" w:rsidP="00B16FB3">
      <w:pPr>
        <w:widowControl w:val="0"/>
        <w:ind w:left="1080"/>
        <w:contextualSpacing/>
        <w:rPr>
          <w:rFonts w:eastAsia="SimSun"/>
          <w:b/>
          <w:szCs w:val="20"/>
        </w:rPr>
      </w:pPr>
      <w:r w:rsidRPr="00B16FB3">
        <w:rPr>
          <w:rFonts w:eastAsia="SimSun"/>
          <w:b/>
          <w:szCs w:val="20"/>
          <w:u w:val="single"/>
        </w:rPr>
        <w:t>For Neo</w:t>
      </w:r>
    </w:p>
    <w:p w14:paraId="144FEFD6" w14:textId="77777777" w:rsidR="00B16FB3" w:rsidRPr="00E94A21" w:rsidRDefault="00B16FB3" w:rsidP="00B16FB3">
      <w:pPr>
        <w:widowControl w:val="0"/>
        <w:ind w:left="1080"/>
        <w:contextualSpacing/>
        <w:rPr>
          <w:rFonts w:eastAsia="SimSun"/>
          <w:b/>
          <w:szCs w:val="20"/>
        </w:rPr>
      </w:pPr>
      <w:r w:rsidRPr="00E94A21">
        <w:rPr>
          <w:rFonts w:eastAsia="SimSun"/>
          <w:szCs w:val="20"/>
        </w:rPr>
        <w:t xml:space="preserve">The harvest LED indicator on the board remains energized.  The dump valve solenoid, harvest solenoid and contactor coil will de-energize.  The water inlet solenoid shall energize and at 30 seconds the water pump energizes.  The water inlet solenoid remains energized for a maximum of </w:t>
      </w:r>
      <w:r w:rsidRPr="00E94A21">
        <w:rPr>
          <w:rFonts w:eastAsia="SimSun"/>
        </w:rPr>
        <w:t>105 seconds</w:t>
      </w:r>
      <w:r w:rsidRPr="00E94A21">
        <w:rPr>
          <w:rFonts w:eastAsia="SimSun"/>
          <w:szCs w:val="20"/>
        </w:rPr>
        <w:t xml:space="preserve"> or until the ice thickness float switch (high float) opens for 5 continuous seconds following the start of the pump.  The water pump shall remain energized until 2.5 minutes.</w:t>
      </w:r>
    </w:p>
    <w:p w14:paraId="59B090F3" w14:textId="77777777" w:rsidR="00B16FB3" w:rsidRPr="00E94A21" w:rsidRDefault="00B16FB3" w:rsidP="004412A2">
      <w:pPr>
        <w:widowControl w:val="0"/>
        <w:numPr>
          <w:ilvl w:val="0"/>
          <w:numId w:val="32"/>
        </w:numPr>
        <w:contextualSpacing/>
        <w:rPr>
          <w:rFonts w:eastAsia="SimSun"/>
          <w:szCs w:val="20"/>
        </w:rPr>
      </w:pPr>
      <w:r w:rsidRPr="00E94A21">
        <w:rPr>
          <w:rFonts w:eastAsia="SimSun"/>
          <w:szCs w:val="20"/>
        </w:rPr>
        <w:t xml:space="preserve">If the damper opens, and then closes within 30 seconds, the ice machine shall continue the </w:t>
      </w:r>
      <w:r w:rsidRPr="00E94A21">
        <w:rPr>
          <w:rFonts w:eastAsia="SimSun"/>
          <w:i/>
          <w:szCs w:val="20"/>
        </w:rPr>
        <w:t>water thaw cycle</w:t>
      </w:r>
      <w:r w:rsidRPr="00E94A21">
        <w:rPr>
          <w:rFonts w:eastAsia="SimSun"/>
          <w:szCs w:val="20"/>
        </w:rPr>
        <w:t xml:space="preserve"> (state 10). </w:t>
      </w:r>
    </w:p>
    <w:p w14:paraId="65B59A8F" w14:textId="77777777" w:rsidR="00B16FB3" w:rsidRPr="00E94A21" w:rsidRDefault="00B16FB3" w:rsidP="004412A2">
      <w:pPr>
        <w:widowControl w:val="0"/>
        <w:numPr>
          <w:ilvl w:val="0"/>
          <w:numId w:val="32"/>
        </w:numPr>
        <w:contextualSpacing/>
        <w:rPr>
          <w:rFonts w:eastAsia="SimSun"/>
          <w:szCs w:val="20"/>
        </w:rPr>
      </w:pPr>
      <w:r w:rsidRPr="00E94A21">
        <w:rPr>
          <w:rFonts w:eastAsia="SimSun"/>
          <w:szCs w:val="20"/>
        </w:rPr>
        <w:t xml:space="preserve">At 170 seconds the dump valve solenoid is de-energized and a new </w:t>
      </w:r>
      <w:r w:rsidRPr="00E94A21">
        <w:rPr>
          <w:rFonts w:eastAsia="SimSun"/>
          <w:i/>
          <w:szCs w:val="20"/>
        </w:rPr>
        <w:t>water thaw cycle</w:t>
      </w:r>
      <w:r w:rsidRPr="00E94A21">
        <w:rPr>
          <w:rFonts w:eastAsia="SimSun"/>
          <w:szCs w:val="20"/>
        </w:rPr>
        <w:t xml:space="preserve"> is started.  1 cycle is added to the counter for the </w:t>
      </w:r>
      <w:r w:rsidRPr="00E94A21">
        <w:rPr>
          <w:rFonts w:eastAsia="SimSun"/>
          <w:i/>
          <w:szCs w:val="20"/>
        </w:rPr>
        <w:t>water thaw cycle</w:t>
      </w:r>
      <w:r w:rsidRPr="00E94A21">
        <w:rPr>
          <w:rFonts w:eastAsia="SimSun"/>
          <w:szCs w:val="20"/>
        </w:rPr>
        <w:t>.</w:t>
      </w:r>
    </w:p>
    <w:p w14:paraId="02F74974" w14:textId="77777777" w:rsidR="00B16FB3" w:rsidRPr="00E94A21" w:rsidRDefault="00B16FB3" w:rsidP="004412A2">
      <w:pPr>
        <w:widowControl w:val="0"/>
        <w:numPr>
          <w:ilvl w:val="0"/>
          <w:numId w:val="32"/>
        </w:numPr>
        <w:contextualSpacing/>
        <w:rPr>
          <w:rFonts w:eastAsia="SimSun"/>
          <w:szCs w:val="20"/>
        </w:rPr>
      </w:pPr>
      <w:r w:rsidRPr="00E94A21">
        <w:rPr>
          <w:rFonts w:eastAsia="SimSun"/>
          <w:szCs w:val="20"/>
        </w:rPr>
        <w:t xml:space="preserve">After 2 completed </w:t>
      </w:r>
      <w:r w:rsidRPr="00E94A21">
        <w:rPr>
          <w:rFonts w:eastAsia="SimSun"/>
          <w:i/>
          <w:szCs w:val="20"/>
        </w:rPr>
        <w:t>water thaw cycles</w:t>
      </w:r>
      <w:r w:rsidRPr="00E94A21">
        <w:rPr>
          <w:rFonts w:eastAsia="SimSun"/>
          <w:szCs w:val="20"/>
        </w:rPr>
        <w:t xml:space="preserve"> the ice maker shall enter an </w:t>
      </w:r>
      <w:r w:rsidRPr="00E94A21">
        <w:rPr>
          <w:rFonts w:eastAsia="SimSun"/>
          <w:i/>
          <w:szCs w:val="20"/>
        </w:rPr>
        <w:t>initial start-up</w:t>
      </w:r>
      <w:r w:rsidRPr="00E94A21">
        <w:rPr>
          <w:rFonts w:eastAsia="SimSun"/>
          <w:szCs w:val="20"/>
        </w:rPr>
        <w:t xml:space="preserve"> (state 1) and the harvest LED indicator on the control board shall be de-energized.</w:t>
      </w:r>
    </w:p>
    <w:p w14:paraId="63C99106" w14:textId="77777777" w:rsidR="00B16FB3" w:rsidRPr="00B16FB3" w:rsidRDefault="00B16FB3" w:rsidP="004412A2">
      <w:pPr>
        <w:widowControl w:val="0"/>
        <w:numPr>
          <w:ilvl w:val="0"/>
          <w:numId w:val="32"/>
        </w:numPr>
        <w:contextualSpacing/>
        <w:rPr>
          <w:rFonts w:eastAsia="SimSun"/>
          <w:szCs w:val="20"/>
        </w:rPr>
      </w:pPr>
      <w:r w:rsidRPr="00B16FB3">
        <w:rPr>
          <w:rFonts w:eastAsia="SimSun"/>
          <w:szCs w:val="20"/>
        </w:rPr>
        <w:t xml:space="preserve">If there is a power interruption during </w:t>
      </w:r>
      <w:r w:rsidRPr="00B16FB3">
        <w:rPr>
          <w:rFonts w:eastAsia="SimSun"/>
          <w:i/>
          <w:szCs w:val="20"/>
        </w:rPr>
        <w:t>water thaw cycle,</w:t>
      </w:r>
      <w:r w:rsidRPr="00B16FB3">
        <w:rPr>
          <w:rFonts w:eastAsia="SimSun"/>
          <w:szCs w:val="20"/>
        </w:rPr>
        <w:t xml:space="preserve"> the ice maker will re-start in the </w:t>
      </w:r>
      <w:r w:rsidRPr="00B16FB3">
        <w:rPr>
          <w:rFonts w:eastAsia="SimSun"/>
          <w:i/>
          <w:szCs w:val="20"/>
        </w:rPr>
        <w:t>harvest cycle.</w:t>
      </w:r>
      <w:r w:rsidRPr="00B16FB3">
        <w:rPr>
          <w:rFonts w:eastAsia="SimSun"/>
          <w:szCs w:val="20"/>
        </w:rPr>
        <w:t xml:space="preserve"> (see section </w:t>
      </w:r>
      <w:r w:rsidRPr="00B16FB3">
        <w:rPr>
          <w:rFonts w:eastAsia="SimSun"/>
          <w:szCs w:val="20"/>
        </w:rPr>
        <w:fldChar w:fldCharType="begin"/>
      </w:r>
      <w:r w:rsidRPr="00B16FB3">
        <w:rPr>
          <w:rFonts w:eastAsia="SimSun"/>
          <w:szCs w:val="20"/>
        </w:rPr>
        <w:instrText xml:space="preserve"> REF _Ref403566782 \r \h </w:instrText>
      </w:r>
      <w:r w:rsidRPr="00B16FB3">
        <w:rPr>
          <w:rFonts w:eastAsia="SimSun"/>
          <w:szCs w:val="20"/>
        </w:rPr>
      </w:r>
      <w:r w:rsidRPr="00B16FB3">
        <w:rPr>
          <w:rFonts w:eastAsia="SimSun"/>
          <w:szCs w:val="20"/>
        </w:rPr>
        <w:fldChar w:fldCharType="separate"/>
      </w:r>
      <w:r w:rsidR="00E015A1">
        <w:rPr>
          <w:rFonts w:eastAsia="SimSun"/>
          <w:szCs w:val="20"/>
        </w:rPr>
        <w:t>0</w:t>
      </w:r>
      <w:r w:rsidRPr="00B16FB3">
        <w:rPr>
          <w:rFonts w:eastAsia="SimSun"/>
          <w:szCs w:val="20"/>
        </w:rPr>
        <w:fldChar w:fldCharType="end"/>
      </w:r>
      <w:r w:rsidRPr="00B16FB3">
        <w:rPr>
          <w:rFonts w:eastAsia="SimSun"/>
          <w:szCs w:val="20"/>
        </w:rPr>
        <w:t>)</w:t>
      </w:r>
    </w:p>
    <w:p w14:paraId="46CD81A0" w14:textId="77777777" w:rsidR="00B16FB3" w:rsidRPr="00B16FB3" w:rsidRDefault="00B16FB3" w:rsidP="00B16FB3">
      <w:pPr>
        <w:widowControl w:val="0"/>
        <w:contextualSpacing/>
        <w:rPr>
          <w:rFonts w:eastAsia="SimSun"/>
          <w:szCs w:val="20"/>
        </w:rPr>
      </w:pPr>
    </w:p>
    <w:p w14:paraId="54F2BDED" w14:textId="77777777" w:rsidR="007006B7" w:rsidRDefault="007006B7" w:rsidP="00B16FB3">
      <w:pPr>
        <w:widowControl w:val="0"/>
        <w:spacing w:after="200"/>
        <w:jc w:val="center"/>
        <w:rPr>
          <w:rFonts w:eastAsia="SimSun"/>
          <w:b/>
          <w:bCs/>
        </w:rPr>
      </w:pPr>
    </w:p>
    <w:p w14:paraId="7F6D0F06" w14:textId="77777777" w:rsidR="007006B7" w:rsidRDefault="007006B7" w:rsidP="00B16FB3">
      <w:pPr>
        <w:widowControl w:val="0"/>
        <w:spacing w:after="200"/>
        <w:jc w:val="center"/>
        <w:rPr>
          <w:rFonts w:eastAsia="SimSun"/>
          <w:b/>
          <w:bCs/>
        </w:rPr>
      </w:pPr>
    </w:p>
    <w:p w14:paraId="15E668E5" w14:textId="77777777" w:rsidR="00D21DBF" w:rsidRDefault="00D21DBF" w:rsidP="00B16FB3">
      <w:pPr>
        <w:widowControl w:val="0"/>
        <w:spacing w:after="200"/>
        <w:jc w:val="center"/>
        <w:rPr>
          <w:rFonts w:eastAsia="SimSun"/>
          <w:b/>
          <w:bCs/>
        </w:rPr>
      </w:pPr>
    </w:p>
    <w:p w14:paraId="4352DBA7" w14:textId="77777777" w:rsidR="00D21DBF" w:rsidRDefault="00D21DBF" w:rsidP="00B16FB3">
      <w:pPr>
        <w:widowControl w:val="0"/>
        <w:spacing w:after="200"/>
        <w:jc w:val="center"/>
        <w:rPr>
          <w:rFonts w:eastAsia="SimSun"/>
          <w:b/>
          <w:bCs/>
        </w:rPr>
      </w:pPr>
    </w:p>
    <w:p w14:paraId="5CC173ED" w14:textId="77777777" w:rsidR="00D21DBF" w:rsidRDefault="00D21DBF" w:rsidP="00B16FB3">
      <w:pPr>
        <w:widowControl w:val="0"/>
        <w:spacing w:after="200"/>
        <w:jc w:val="center"/>
        <w:rPr>
          <w:rFonts w:eastAsia="SimSun"/>
          <w:b/>
          <w:bCs/>
        </w:rPr>
      </w:pPr>
    </w:p>
    <w:p w14:paraId="04893846"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10</w:t>
      </w:r>
      <w:r w:rsidRPr="00B16FB3">
        <w:rPr>
          <w:rFonts w:eastAsia="SimSun"/>
          <w:b/>
          <w:bCs/>
        </w:rPr>
        <w:fldChar w:fldCharType="end"/>
      </w:r>
      <w:r w:rsidRPr="00B16FB3">
        <w:rPr>
          <w:rFonts w:eastAsia="SimSun"/>
          <w:b/>
          <w:bCs/>
        </w:rPr>
        <w:t>: Neo Water Thaw Cycle (State10)</w:t>
      </w: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875"/>
        <w:gridCol w:w="1427"/>
        <w:gridCol w:w="1042"/>
        <w:gridCol w:w="1376"/>
        <w:gridCol w:w="3001"/>
      </w:tblGrid>
      <w:tr w:rsidR="00B16FB3" w:rsidRPr="009E04F9" w14:paraId="19628B42" w14:textId="77777777" w:rsidTr="004412A2">
        <w:trPr>
          <w:jc w:val="center"/>
        </w:trPr>
        <w:tc>
          <w:tcPr>
            <w:tcW w:w="1806" w:type="dxa"/>
            <w:shd w:val="clear" w:color="auto" w:fill="auto"/>
          </w:tcPr>
          <w:p w14:paraId="1F407B7F" w14:textId="77777777" w:rsidR="00B16FB3" w:rsidRPr="009E04F9" w:rsidRDefault="00B16FB3" w:rsidP="004412A2">
            <w:pPr>
              <w:widowControl w:val="0"/>
              <w:contextualSpacing/>
              <w:rPr>
                <w:rFonts w:eastAsia="SimSun"/>
                <w:szCs w:val="20"/>
              </w:rPr>
            </w:pPr>
            <w:r w:rsidRPr="009E04F9">
              <w:rPr>
                <w:rFonts w:eastAsia="SimSun"/>
                <w:szCs w:val="20"/>
              </w:rPr>
              <w:t>Time at start of state 10 (sec)</w:t>
            </w:r>
          </w:p>
        </w:tc>
        <w:tc>
          <w:tcPr>
            <w:tcW w:w="876" w:type="dxa"/>
            <w:shd w:val="clear" w:color="auto" w:fill="auto"/>
          </w:tcPr>
          <w:p w14:paraId="07CE751B" w14:textId="77777777" w:rsidR="00B16FB3" w:rsidRPr="009E04F9" w:rsidRDefault="00B16FB3" w:rsidP="004412A2">
            <w:pPr>
              <w:widowControl w:val="0"/>
              <w:contextualSpacing/>
              <w:rPr>
                <w:rFonts w:eastAsia="SimSun"/>
                <w:szCs w:val="20"/>
              </w:rPr>
            </w:pPr>
            <w:r w:rsidRPr="009E04F9">
              <w:rPr>
                <w:rFonts w:eastAsia="SimSun"/>
                <w:szCs w:val="20"/>
              </w:rPr>
              <w:t>Dump Valve</w:t>
            </w:r>
          </w:p>
        </w:tc>
        <w:tc>
          <w:tcPr>
            <w:tcW w:w="1440" w:type="dxa"/>
            <w:shd w:val="clear" w:color="auto" w:fill="auto"/>
          </w:tcPr>
          <w:p w14:paraId="166F489B" w14:textId="77777777" w:rsidR="00B16FB3" w:rsidRPr="009E04F9" w:rsidRDefault="00B16FB3" w:rsidP="004412A2">
            <w:pPr>
              <w:widowControl w:val="0"/>
              <w:contextualSpacing/>
              <w:rPr>
                <w:rFonts w:eastAsia="SimSun"/>
                <w:szCs w:val="20"/>
              </w:rPr>
            </w:pPr>
            <w:r w:rsidRPr="009E04F9">
              <w:rPr>
                <w:rFonts w:eastAsia="SimSun"/>
                <w:szCs w:val="20"/>
              </w:rPr>
              <w:t>Water pump</w:t>
            </w:r>
          </w:p>
        </w:tc>
        <w:tc>
          <w:tcPr>
            <w:tcW w:w="1044" w:type="dxa"/>
            <w:shd w:val="clear" w:color="auto" w:fill="auto"/>
          </w:tcPr>
          <w:p w14:paraId="464113D6" w14:textId="77777777" w:rsidR="00B16FB3" w:rsidRPr="009E04F9" w:rsidRDefault="00B16FB3" w:rsidP="004412A2">
            <w:pPr>
              <w:widowControl w:val="0"/>
              <w:contextualSpacing/>
              <w:rPr>
                <w:rFonts w:eastAsia="SimSun"/>
                <w:szCs w:val="20"/>
              </w:rPr>
            </w:pPr>
            <w:r w:rsidRPr="009E04F9">
              <w:rPr>
                <w:rFonts w:eastAsia="SimSun"/>
                <w:szCs w:val="20"/>
              </w:rPr>
              <w:t>Harvest</w:t>
            </w:r>
          </w:p>
        </w:tc>
        <w:tc>
          <w:tcPr>
            <w:tcW w:w="1296" w:type="dxa"/>
            <w:shd w:val="clear" w:color="auto" w:fill="auto"/>
          </w:tcPr>
          <w:p w14:paraId="49A2D50E" w14:textId="77777777" w:rsidR="00B16FB3" w:rsidRPr="009E04F9" w:rsidRDefault="00B16FB3" w:rsidP="004412A2">
            <w:pPr>
              <w:widowControl w:val="0"/>
              <w:contextualSpacing/>
              <w:rPr>
                <w:rFonts w:eastAsia="SimSun"/>
                <w:szCs w:val="20"/>
              </w:rPr>
            </w:pPr>
            <w:r w:rsidRPr="009E04F9">
              <w:rPr>
                <w:rFonts w:eastAsia="SimSun"/>
                <w:szCs w:val="20"/>
              </w:rPr>
              <w:t>Compressor</w:t>
            </w:r>
          </w:p>
        </w:tc>
        <w:tc>
          <w:tcPr>
            <w:tcW w:w="3042" w:type="dxa"/>
            <w:shd w:val="clear" w:color="auto" w:fill="auto"/>
          </w:tcPr>
          <w:p w14:paraId="06D44B89" w14:textId="77777777" w:rsidR="00B16FB3" w:rsidRPr="009E04F9" w:rsidRDefault="00B16FB3" w:rsidP="004412A2">
            <w:pPr>
              <w:widowControl w:val="0"/>
              <w:contextualSpacing/>
              <w:rPr>
                <w:rFonts w:eastAsia="SimSun"/>
                <w:szCs w:val="20"/>
              </w:rPr>
            </w:pPr>
            <w:r w:rsidRPr="009E04F9">
              <w:rPr>
                <w:rFonts w:eastAsia="SimSun"/>
                <w:szCs w:val="20"/>
              </w:rPr>
              <w:t xml:space="preserve">Water Inlet </w:t>
            </w:r>
          </w:p>
        </w:tc>
      </w:tr>
      <w:tr w:rsidR="00B16FB3" w:rsidRPr="009E04F9" w14:paraId="1823FB1F" w14:textId="77777777" w:rsidTr="004412A2">
        <w:trPr>
          <w:jc w:val="center"/>
        </w:trPr>
        <w:tc>
          <w:tcPr>
            <w:tcW w:w="1806" w:type="dxa"/>
            <w:shd w:val="clear" w:color="auto" w:fill="auto"/>
          </w:tcPr>
          <w:p w14:paraId="74851733" w14:textId="77777777" w:rsidR="00B16FB3" w:rsidRPr="009E04F9" w:rsidRDefault="00B16FB3" w:rsidP="004412A2">
            <w:pPr>
              <w:widowControl w:val="0"/>
              <w:contextualSpacing/>
              <w:rPr>
                <w:rFonts w:eastAsia="SimSun"/>
                <w:szCs w:val="20"/>
              </w:rPr>
            </w:pPr>
            <w:r w:rsidRPr="009E04F9">
              <w:rPr>
                <w:rFonts w:eastAsia="SimSun"/>
                <w:szCs w:val="20"/>
              </w:rPr>
              <w:t>0</w:t>
            </w:r>
          </w:p>
        </w:tc>
        <w:tc>
          <w:tcPr>
            <w:tcW w:w="876" w:type="dxa"/>
            <w:shd w:val="clear" w:color="auto" w:fill="auto"/>
          </w:tcPr>
          <w:p w14:paraId="30D7F085"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40" w:type="dxa"/>
            <w:shd w:val="clear" w:color="auto" w:fill="auto"/>
          </w:tcPr>
          <w:p w14:paraId="6732F4DB"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044" w:type="dxa"/>
            <w:shd w:val="clear" w:color="auto" w:fill="auto"/>
          </w:tcPr>
          <w:p w14:paraId="28E86DE5"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296" w:type="dxa"/>
            <w:shd w:val="clear" w:color="auto" w:fill="auto"/>
          </w:tcPr>
          <w:p w14:paraId="77CCB916"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3042" w:type="dxa"/>
            <w:vMerge w:val="restart"/>
            <w:shd w:val="clear" w:color="auto" w:fill="auto"/>
          </w:tcPr>
          <w:p w14:paraId="03E58B77" w14:textId="77777777" w:rsidR="00B16FB3" w:rsidRPr="009E04F9" w:rsidRDefault="00B16FB3" w:rsidP="004412A2">
            <w:pPr>
              <w:widowControl w:val="0"/>
              <w:contextualSpacing/>
              <w:rPr>
                <w:rFonts w:eastAsia="SimSun"/>
              </w:rPr>
            </w:pPr>
            <w:r w:rsidRPr="009E04F9">
              <w:rPr>
                <w:rFonts w:eastAsia="SimSun"/>
              </w:rPr>
              <w:t xml:space="preserve">ON, (until ice thickness float opens or max. time 105 seconds) </w:t>
            </w:r>
          </w:p>
        </w:tc>
      </w:tr>
      <w:tr w:rsidR="00B16FB3" w:rsidRPr="009E04F9" w14:paraId="087C2F2D" w14:textId="77777777" w:rsidTr="004412A2">
        <w:trPr>
          <w:trHeight w:val="665"/>
          <w:jc w:val="center"/>
        </w:trPr>
        <w:tc>
          <w:tcPr>
            <w:tcW w:w="1806" w:type="dxa"/>
            <w:shd w:val="clear" w:color="auto" w:fill="auto"/>
          </w:tcPr>
          <w:p w14:paraId="37659227" w14:textId="77777777" w:rsidR="00B16FB3" w:rsidRPr="009E04F9" w:rsidRDefault="00B16FB3" w:rsidP="004412A2">
            <w:pPr>
              <w:widowControl w:val="0"/>
              <w:contextualSpacing/>
              <w:rPr>
                <w:rFonts w:eastAsia="SimSun"/>
                <w:szCs w:val="20"/>
              </w:rPr>
            </w:pPr>
            <w:r w:rsidRPr="009E04F9">
              <w:rPr>
                <w:rFonts w:eastAsia="SimSun"/>
                <w:szCs w:val="20"/>
              </w:rPr>
              <w:t>30</w:t>
            </w:r>
          </w:p>
        </w:tc>
        <w:tc>
          <w:tcPr>
            <w:tcW w:w="876" w:type="dxa"/>
            <w:shd w:val="clear" w:color="auto" w:fill="auto"/>
          </w:tcPr>
          <w:p w14:paraId="4EA4BD5B"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40" w:type="dxa"/>
            <w:shd w:val="clear" w:color="auto" w:fill="auto"/>
          </w:tcPr>
          <w:p w14:paraId="21012813"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044" w:type="dxa"/>
            <w:shd w:val="clear" w:color="auto" w:fill="auto"/>
          </w:tcPr>
          <w:p w14:paraId="446B167A"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296" w:type="dxa"/>
            <w:shd w:val="clear" w:color="auto" w:fill="auto"/>
          </w:tcPr>
          <w:p w14:paraId="5B4A1B4A"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3042" w:type="dxa"/>
            <w:vMerge/>
            <w:shd w:val="clear" w:color="auto" w:fill="auto"/>
          </w:tcPr>
          <w:p w14:paraId="4505BEF9" w14:textId="77777777" w:rsidR="00B16FB3" w:rsidRPr="009E04F9" w:rsidRDefault="00B16FB3" w:rsidP="004412A2">
            <w:pPr>
              <w:widowControl w:val="0"/>
              <w:contextualSpacing/>
              <w:rPr>
                <w:rFonts w:eastAsia="SimSun"/>
                <w:strike/>
                <w:szCs w:val="20"/>
              </w:rPr>
            </w:pPr>
          </w:p>
        </w:tc>
      </w:tr>
      <w:tr w:rsidR="00B16FB3" w:rsidRPr="009E04F9" w14:paraId="4B1F55AA" w14:textId="77777777" w:rsidTr="004412A2">
        <w:trPr>
          <w:jc w:val="center"/>
        </w:trPr>
        <w:tc>
          <w:tcPr>
            <w:tcW w:w="1806" w:type="dxa"/>
            <w:shd w:val="clear" w:color="auto" w:fill="auto"/>
          </w:tcPr>
          <w:p w14:paraId="1F2A8739" w14:textId="77777777" w:rsidR="00B16FB3" w:rsidRPr="009E04F9" w:rsidRDefault="00B16FB3" w:rsidP="004412A2">
            <w:pPr>
              <w:widowControl w:val="0"/>
              <w:contextualSpacing/>
              <w:rPr>
                <w:rFonts w:eastAsia="SimSun"/>
                <w:szCs w:val="20"/>
              </w:rPr>
            </w:pPr>
            <w:r w:rsidRPr="009E04F9">
              <w:rPr>
                <w:rFonts w:eastAsia="SimSun"/>
                <w:szCs w:val="20"/>
              </w:rPr>
              <w:t>150</w:t>
            </w:r>
          </w:p>
        </w:tc>
        <w:tc>
          <w:tcPr>
            <w:tcW w:w="876" w:type="dxa"/>
            <w:shd w:val="clear" w:color="auto" w:fill="auto"/>
          </w:tcPr>
          <w:p w14:paraId="3D926030"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40" w:type="dxa"/>
            <w:shd w:val="clear" w:color="auto" w:fill="auto"/>
          </w:tcPr>
          <w:p w14:paraId="3380DA0B"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044" w:type="dxa"/>
            <w:shd w:val="clear" w:color="auto" w:fill="auto"/>
          </w:tcPr>
          <w:p w14:paraId="7139B235"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296" w:type="dxa"/>
            <w:shd w:val="clear" w:color="auto" w:fill="auto"/>
          </w:tcPr>
          <w:p w14:paraId="4D768FC4"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3042" w:type="dxa"/>
            <w:shd w:val="clear" w:color="auto" w:fill="auto"/>
          </w:tcPr>
          <w:p w14:paraId="58763D6D" w14:textId="77777777" w:rsidR="00B16FB3" w:rsidRPr="009E04F9" w:rsidRDefault="00B16FB3" w:rsidP="004412A2">
            <w:pPr>
              <w:widowControl w:val="0"/>
              <w:contextualSpacing/>
              <w:rPr>
                <w:rFonts w:eastAsia="SimSun"/>
                <w:szCs w:val="20"/>
              </w:rPr>
            </w:pPr>
            <w:r w:rsidRPr="009E04F9">
              <w:rPr>
                <w:rFonts w:eastAsia="SimSun"/>
                <w:szCs w:val="20"/>
              </w:rPr>
              <w:t>OFF</w:t>
            </w:r>
          </w:p>
        </w:tc>
      </w:tr>
      <w:tr w:rsidR="00B16FB3" w:rsidRPr="009E04F9" w14:paraId="61F3A535" w14:textId="77777777" w:rsidTr="004412A2">
        <w:trPr>
          <w:jc w:val="center"/>
        </w:trPr>
        <w:tc>
          <w:tcPr>
            <w:tcW w:w="1806" w:type="dxa"/>
            <w:shd w:val="clear" w:color="auto" w:fill="auto"/>
          </w:tcPr>
          <w:p w14:paraId="0C263726" w14:textId="77777777" w:rsidR="00B16FB3" w:rsidRPr="009E04F9" w:rsidRDefault="00B16FB3" w:rsidP="004412A2">
            <w:pPr>
              <w:widowControl w:val="0"/>
              <w:contextualSpacing/>
              <w:rPr>
                <w:rFonts w:eastAsia="SimSun"/>
                <w:szCs w:val="20"/>
              </w:rPr>
            </w:pPr>
            <w:r w:rsidRPr="009E04F9">
              <w:rPr>
                <w:rFonts w:eastAsia="SimSun"/>
                <w:szCs w:val="20"/>
              </w:rPr>
              <w:t>170</w:t>
            </w:r>
          </w:p>
        </w:tc>
        <w:tc>
          <w:tcPr>
            <w:tcW w:w="7698" w:type="dxa"/>
            <w:gridSpan w:val="5"/>
            <w:shd w:val="clear" w:color="auto" w:fill="auto"/>
          </w:tcPr>
          <w:p w14:paraId="311E5EDC" w14:textId="77777777" w:rsidR="00B16FB3" w:rsidRPr="009E04F9" w:rsidRDefault="00B16FB3" w:rsidP="004412A2">
            <w:pPr>
              <w:widowControl w:val="0"/>
              <w:contextualSpacing/>
              <w:rPr>
                <w:rFonts w:eastAsia="SimSun"/>
                <w:szCs w:val="20"/>
              </w:rPr>
            </w:pPr>
            <w:r w:rsidRPr="009E04F9">
              <w:rPr>
                <w:rFonts w:eastAsia="SimSun"/>
                <w:szCs w:val="20"/>
              </w:rPr>
              <w:t>Dump valve turns off.</w:t>
            </w:r>
          </w:p>
          <w:p w14:paraId="7529DE48" w14:textId="77777777" w:rsidR="00B16FB3" w:rsidRPr="009E04F9" w:rsidRDefault="00B16FB3" w:rsidP="004412A2">
            <w:pPr>
              <w:widowControl w:val="0"/>
              <w:contextualSpacing/>
              <w:rPr>
                <w:rFonts w:eastAsia="SimSun"/>
                <w:szCs w:val="20"/>
              </w:rPr>
            </w:pPr>
            <w:r w:rsidRPr="009E04F9">
              <w:rPr>
                <w:rFonts w:eastAsia="SimSun"/>
                <w:szCs w:val="20"/>
              </w:rPr>
              <w:t>Add 1 count for thaw cycle.</w:t>
            </w:r>
          </w:p>
          <w:p w14:paraId="6241717B" w14:textId="77777777" w:rsidR="00B16FB3" w:rsidRPr="009E04F9" w:rsidRDefault="00B16FB3" w:rsidP="004412A2">
            <w:pPr>
              <w:widowControl w:val="0"/>
              <w:contextualSpacing/>
              <w:rPr>
                <w:rFonts w:eastAsia="SimSun"/>
                <w:szCs w:val="20"/>
              </w:rPr>
            </w:pPr>
            <w:r w:rsidRPr="009E04F9">
              <w:rPr>
                <w:rFonts w:eastAsia="SimSun"/>
                <w:szCs w:val="20"/>
              </w:rPr>
              <w:t>If count &lt; 2 then repeat thaw cycle, time 0-170 sec.</w:t>
            </w:r>
          </w:p>
          <w:p w14:paraId="03AB694F" w14:textId="77777777" w:rsidR="00B16FB3" w:rsidRPr="009E04F9" w:rsidRDefault="00B16FB3" w:rsidP="009E04F9">
            <w:pPr>
              <w:widowControl w:val="0"/>
              <w:contextualSpacing/>
              <w:rPr>
                <w:rFonts w:eastAsia="SimSun"/>
                <w:szCs w:val="20"/>
              </w:rPr>
            </w:pPr>
            <w:r w:rsidRPr="009E04F9">
              <w:rPr>
                <w:rFonts w:eastAsia="SimSun"/>
                <w:szCs w:val="20"/>
              </w:rPr>
              <w:t>If count =2 then go to initial startup, state 1</w:t>
            </w:r>
          </w:p>
        </w:tc>
      </w:tr>
    </w:tbl>
    <w:p w14:paraId="5B15D438" w14:textId="77777777" w:rsidR="007006B7" w:rsidRDefault="007006B7" w:rsidP="007006B7">
      <w:pPr>
        <w:rPr>
          <w:rFonts w:ascii="Courier" w:eastAsia="SimSun" w:hAnsi="Courier"/>
          <w:szCs w:val="20"/>
        </w:rPr>
      </w:pPr>
    </w:p>
    <w:p w14:paraId="6F7B4CBF" w14:textId="77777777" w:rsidR="00B16FB3" w:rsidRPr="009E04F9" w:rsidRDefault="00B16FB3" w:rsidP="007006B7">
      <w:pPr>
        <w:jc w:val="center"/>
        <w:rPr>
          <w:rFonts w:eastAsia="SimSun"/>
          <w:szCs w:val="20"/>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11</w:t>
      </w:r>
      <w:r w:rsidRPr="00B16FB3">
        <w:rPr>
          <w:rFonts w:eastAsia="SimSun"/>
          <w:b/>
          <w:bCs/>
        </w:rPr>
        <w:fldChar w:fldCharType="end"/>
      </w:r>
      <w:r w:rsidRPr="00B16FB3">
        <w:rPr>
          <w:rFonts w:eastAsia="SimSun"/>
          <w:b/>
          <w:bCs/>
        </w:rPr>
        <w:t>: Curtain Switch Response during Neo Water Thaw Cycle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3780"/>
      </w:tblGrid>
      <w:tr w:rsidR="00B16FB3" w:rsidRPr="009E04F9" w14:paraId="5C1C5BFB" w14:textId="77777777" w:rsidTr="004412A2">
        <w:trPr>
          <w:jc w:val="center"/>
        </w:trPr>
        <w:tc>
          <w:tcPr>
            <w:tcW w:w="2394" w:type="dxa"/>
            <w:shd w:val="clear" w:color="auto" w:fill="auto"/>
          </w:tcPr>
          <w:p w14:paraId="683C2482" w14:textId="77777777" w:rsidR="00B16FB3" w:rsidRPr="009E04F9" w:rsidRDefault="00B16FB3" w:rsidP="00B16FB3">
            <w:pPr>
              <w:rPr>
                <w:rFonts w:eastAsia="SimSun"/>
                <w:b/>
                <w:szCs w:val="20"/>
              </w:rPr>
            </w:pPr>
            <w:r w:rsidRPr="009E04F9">
              <w:rPr>
                <w:rFonts w:eastAsia="SimSun"/>
                <w:b/>
                <w:szCs w:val="20"/>
              </w:rPr>
              <w:t>Time in water thaw cycle (State 10)</w:t>
            </w:r>
          </w:p>
        </w:tc>
        <w:tc>
          <w:tcPr>
            <w:tcW w:w="3564" w:type="dxa"/>
            <w:shd w:val="clear" w:color="auto" w:fill="auto"/>
          </w:tcPr>
          <w:p w14:paraId="6651896F" w14:textId="77777777" w:rsidR="00B16FB3" w:rsidRPr="009E04F9" w:rsidRDefault="00B16FB3" w:rsidP="00B16FB3">
            <w:pPr>
              <w:rPr>
                <w:rFonts w:eastAsia="SimSun"/>
                <w:b/>
                <w:szCs w:val="20"/>
              </w:rPr>
            </w:pPr>
            <w:r w:rsidRPr="009E04F9">
              <w:rPr>
                <w:rFonts w:eastAsia="SimSun"/>
                <w:b/>
                <w:szCs w:val="20"/>
              </w:rPr>
              <w:t>Curtain switch position during water thaw cycle, state 10</w:t>
            </w:r>
          </w:p>
          <w:p w14:paraId="61124AFA" w14:textId="77777777" w:rsidR="00B16FB3" w:rsidRPr="009E04F9" w:rsidRDefault="00B16FB3" w:rsidP="00B16FB3">
            <w:pPr>
              <w:rPr>
                <w:rFonts w:eastAsia="SimSun"/>
                <w:b/>
                <w:szCs w:val="20"/>
              </w:rPr>
            </w:pPr>
            <w:r w:rsidRPr="009E04F9">
              <w:rPr>
                <w:rFonts w:eastAsia="SimSun"/>
                <w:b/>
                <w:szCs w:val="20"/>
              </w:rPr>
              <w:t>1 = damper closed</w:t>
            </w:r>
          </w:p>
          <w:p w14:paraId="15D348FE" w14:textId="77777777" w:rsidR="00B16FB3" w:rsidRPr="009E04F9" w:rsidRDefault="00B16FB3" w:rsidP="00B16FB3">
            <w:pPr>
              <w:rPr>
                <w:rFonts w:eastAsia="SimSun"/>
                <w:b/>
                <w:szCs w:val="20"/>
              </w:rPr>
            </w:pPr>
            <w:r w:rsidRPr="009E04F9">
              <w:rPr>
                <w:rFonts w:eastAsia="SimSun"/>
                <w:b/>
                <w:szCs w:val="20"/>
              </w:rPr>
              <w:t>0 = damper open</w:t>
            </w:r>
          </w:p>
        </w:tc>
        <w:tc>
          <w:tcPr>
            <w:tcW w:w="3780" w:type="dxa"/>
            <w:shd w:val="clear" w:color="auto" w:fill="auto"/>
          </w:tcPr>
          <w:p w14:paraId="65A3E886" w14:textId="77777777" w:rsidR="00B16FB3" w:rsidRPr="009E04F9" w:rsidRDefault="00B16FB3" w:rsidP="00B16FB3">
            <w:pPr>
              <w:rPr>
                <w:rFonts w:eastAsia="SimSun"/>
                <w:b/>
                <w:szCs w:val="20"/>
              </w:rPr>
            </w:pPr>
            <w:r w:rsidRPr="009E04F9">
              <w:rPr>
                <w:rFonts w:eastAsia="SimSun"/>
                <w:b/>
                <w:szCs w:val="20"/>
              </w:rPr>
              <w:t xml:space="preserve">Response </w:t>
            </w:r>
          </w:p>
        </w:tc>
      </w:tr>
      <w:tr w:rsidR="00B16FB3" w:rsidRPr="009E04F9" w14:paraId="2A90F8C8" w14:textId="77777777" w:rsidTr="004412A2">
        <w:trPr>
          <w:jc w:val="center"/>
        </w:trPr>
        <w:tc>
          <w:tcPr>
            <w:tcW w:w="2394" w:type="dxa"/>
            <w:vMerge w:val="restart"/>
            <w:shd w:val="clear" w:color="auto" w:fill="auto"/>
          </w:tcPr>
          <w:p w14:paraId="47019D53" w14:textId="77777777" w:rsidR="00B16FB3" w:rsidRPr="009E04F9" w:rsidRDefault="00B16FB3" w:rsidP="00B16FB3">
            <w:pPr>
              <w:rPr>
                <w:rFonts w:eastAsia="SimSun"/>
                <w:szCs w:val="20"/>
              </w:rPr>
            </w:pPr>
            <w:r w:rsidRPr="009E04F9">
              <w:rPr>
                <w:rFonts w:eastAsia="SimSun"/>
                <w:szCs w:val="20"/>
              </w:rPr>
              <w:t>0-170 sec.</w:t>
            </w:r>
          </w:p>
        </w:tc>
        <w:tc>
          <w:tcPr>
            <w:tcW w:w="3564" w:type="dxa"/>
            <w:shd w:val="clear" w:color="auto" w:fill="auto"/>
          </w:tcPr>
          <w:p w14:paraId="23FD5DA2" w14:textId="77777777" w:rsidR="00B16FB3" w:rsidRPr="009E04F9" w:rsidRDefault="00B16FB3" w:rsidP="00B16FB3">
            <w:pPr>
              <w:rPr>
                <w:rFonts w:eastAsia="SimSun"/>
                <w:szCs w:val="20"/>
              </w:rPr>
            </w:pPr>
            <w:r w:rsidRPr="009E04F9">
              <w:rPr>
                <w:rFonts w:eastAsia="SimSun"/>
                <w:szCs w:val="20"/>
              </w:rPr>
              <w:t xml:space="preserve">A. 1 to 0 to 1, ≤ 30 sec. duration </w:t>
            </w:r>
          </w:p>
        </w:tc>
        <w:tc>
          <w:tcPr>
            <w:tcW w:w="3780" w:type="dxa"/>
            <w:shd w:val="clear" w:color="auto" w:fill="auto"/>
          </w:tcPr>
          <w:p w14:paraId="49FDD995" w14:textId="77777777" w:rsidR="00B16FB3" w:rsidRPr="009E04F9" w:rsidRDefault="00B16FB3" w:rsidP="00B16FB3">
            <w:pPr>
              <w:rPr>
                <w:rFonts w:eastAsia="SimSun"/>
                <w:szCs w:val="20"/>
              </w:rPr>
            </w:pPr>
            <w:r w:rsidRPr="009E04F9">
              <w:rPr>
                <w:rFonts w:eastAsia="SimSun"/>
                <w:szCs w:val="20"/>
              </w:rPr>
              <w:t>Stay in water thaw, state 10</w:t>
            </w:r>
          </w:p>
        </w:tc>
      </w:tr>
      <w:tr w:rsidR="00D21DBF" w:rsidRPr="009E04F9" w14:paraId="4E7718FC" w14:textId="77777777" w:rsidTr="004412A2">
        <w:trPr>
          <w:jc w:val="center"/>
        </w:trPr>
        <w:tc>
          <w:tcPr>
            <w:tcW w:w="2394" w:type="dxa"/>
            <w:vMerge/>
            <w:shd w:val="clear" w:color="auto" w:fill="auto"/>
          </w:tcPr>
          <w:p w14:paraId="16A4C75B" w14:textId="77777777" w:rsidR="00D21DBF" w:rsidRPr="009E04F9" w:rsidRDefault="00D21DBF" w:rsidP="00B16FB3">
            <w:pPr>
              <w:rPr>
                <w:rFonts w:eastAsia="SimSun"/>
                <w:szCs w:val="20"/>
              </w:rPr>
            </w:pPr>
          </w:p>
        </w:tc>
        <w:tc>
          <w:tcPr>
            <w:tcW w:w="3564" w:type="dxa"/>
            <w:shd w:val="clear" w:color="auto" w:fill="auto"/>
          </w:tcPr>
          <w:p w14:paraId="4A80B876" w14:textId="77777777" w:rsidR="00D21DBF" w:rsidRPr="00EE0862" w:rsidRDefault="00D21DBF" w:rsidP="00B16FB3">
            <w:pPr>
              <w:rPr>
                <w:rFonts w:eastAsia="SimSun"/>
                <w:szCs w:val="20"/>
                <w:highlight w:val="yellow"/>
              </w:rPr>
            </w:pPr>
            <w:r>
              <w:rPr>
                <w:rFonts w:eastAsia="SimSun"/>
                <w:szCs w:val="20"/>
              </w:rPr>
              <w:t>B</w:t>
            </w:r>
            <w:r w:rsidRPr="009E04F9">
              <w:rPr>
                <w:rFonts w:eastAsia="SimSun"/>
                <w:szCs w:val="20"/>
              </w:rPr>
              <w:t xml:space="preserve">. 0 (switch open start of </w:t>
            </w:r>
            <w:r>
              <w:rPr>
                <w:rFonts w:eastAsia="SimSun"/>
                <w:szCs w:val="20"/>
              </w:rPr>
              <w:t>water thaw</w:t>
            </w:r>
            <w:r w:rsidRPr="009E04F9">
              <w:rPr>
                <w:rFonts w:eastAsia="SimSun"/>
                <w:szCs w:val="20"/>
              </w:rPr>
              <w:t>) to 1, ≤ 30 sec. duration</w:t>
            </w:r>
          </w:p>
        </w:tc>
        <w:tc>
          <w:tcPr>
            <w:tcW w:w="3780" w:type="dxa"/>
            <w:shd w:val="clear" w:color="auto" w:fill="auto"/>
          </w:tcPr>
          <w:p w14:paraId="47316EDE" w14:textId="77777777" w:rsidR="00D21DBF" w:rsidRPr="00EE0862" w:rsidRDefault="00D21DBF" w:rsidP="00B16FB3">
            <w:pPr>
              <w:rPr>
                <w:rFonts w:eastAsia="SimSun"/>
                <w:szCs w:val="20"/>
                <w:highlight w:val="yellow"/>
              </w:rPr>
            </w:pPr>
            <w:r w:rsidRPr="009E04F9">
              <w:rPr>
                <w:rFonts w:eastAsia="SimSun"/>
                <w:szCs w:val="20"/>
              </w:rPr>
              <w:t>Stay in water thaw, state 10</w:t>
            </w:r>
          </w:p>
        </w:tc>
      </w:tr>
      <w:tr w:rsidR="00D21DBF" w:rsidRPr="009E04F9" w14:paraId="2C9CCDE4" w14:textId="77777777" w:rsidTr="004412A2">
        <w:trPr>
          <w:jc w:val="center"/>
        </w:trPr>
        <w:tc>
          <w:tcPr>
            <w:tcW w:w="2394" w:type="dxa"/>
            <w:vMerge/>
            <w:shd w:val="clear" w:color="auto" w:fill="auto"/>
          </w:tcPr>
          <w:p w14:paraId="4A064952" w14:textId="77777777" w:rsidR="00D21DBF" w:rsidRPr="009E04F9" w:rsidRDefault="00D21DBF" w:rsidP="00B16FB3">
            <w:pPr>
              <w:rPr>
                <w:rFonts w:eastAsia="SimSun"/>
                <w:szCs w:val="20"/>
              </w:rPr>
            </w:pPr>
          </w:p>
        </w:tc>
        <w:tc>
          <w:tcPr>
            <w:tcW w:w="3564" w:type="dxa"/>
            <w:shd w:val="clear" w:color="auto" w:fill="auto"/>
          </w:tcPr>
          <w:p w14:paraId="6E37BD75" w14:textId="77777777" w:rsidR="00D21DBF" w:rsidRPr="00EE0862" w:rsidRDefault="00D21DBF" w:rsidP="00B16FB3">
            <w:pPr>
              <w:rPr>
                <w:rFonts w:eastAsia="SimSun"/>
                <w:szCs w:val="20"/>
                <w:highlight w:val="yellow"/>
              </w:rPr>
            </w:pPr>
            <w:r>
              <w:rPr>
                <w:rFonts w:eastAsia="SimSun"/>
                <w:szCs w:val="20"/>
              </w:rPr>
              <w:t>C</w:t>
            </w:r>
            <w:r w:rsidRPr="009E04F9">
              <w:rPr>
                <w:rFonts w:eastAsia="SimSun"/>
                <w:szCs w:val="20"/>
              </w:rPr>
              <w:t xml:space="preserve">. 1 (switch never opened) </w:t>
            </w:r>
          </w:p>
        </w:tc>
        <w:tc>
          <w:tcPr>
            <w:tcW w:w="3780" w:type="dxa"/>
            <w:shd w:val="clear" w:color="auto" w:fill="auto"/>
          </w:tcPr>
          <w:p w14:paraId="6B6C1635" w14:textId="77777777" w:rsidR="00D21DBF" w:rsidRPr="00EE0862" w:rsidRDefault="00D21DBF" w:rsidP="00B16FB3">
            <w:pPr>
              <w:rPr>
                <w:rFonts w:eastAsia="SimSun"/>
                <w:szCs w:val="20"/>
                <w:highlight w:val="yellow"/>
              </w:rPr>
            </w:pPr>
            <w:r w:rsidRPr="009E04F9">
              <w:rPr>
                <w:rFonts w:eastAsia="SimSun"/>
                <w:szCs w:val="20"/>
              </w:rPr>
              <w:t>Stay in water thaw, state 10</w:t>
            </w:r>
          </w:p>
        </w:tc>
      </w:tr>
    </w:tbl>
    <w:p w14:paraId="16936731" w14:textId="77777777" w:rsidR="00B16FB3" w:rsidRPr="00B16FB3" w:rsidRDefault="00B16FB3" w:rsidP="00B16FB3">
      <w:pPr>
        <w:rPr>
          <w:rFonts w:eastAsia="SimSun"/>
          <w:b/>
          <w:szCs w:val="20"/>
        </w:rPr>
      </w:pPr>
    </w:p>
    <w:p w14:paraId="2FEA8198"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878" w:name="_Toc351124682"/>
      <w:bookmarkStart w:id="879" w:name="_Toc351124780"/>
      <w:bookmarkStart w:id="880" w:name="_Toc351538827"/>
      <w:bookmarkStart w:id="881" w:name="_Toc351539002"/>
      <w:bookmarkStart w:id="882" w:name="_Toc354118950"/>
      <w:bookmarkStart w:id="883" w:name="_Toc354467745"/>
      <w:bookmarkStart w:id="884" w:name="_Toc354668319"/>
      <w:bookmarkStart w:id="885" w:name="_Toc355595837"/>
      <w:bookmarkStart w:id="886" w:name="_Toc351124683"/>
      <w:bookmarkStart w:id="887" w:name="_Toc351124781"/>
      <w:bookmarkStart w:id="888" w:name="_Toc351538828"/>
      <w:bookmarkStart w:id="889" w:name="_Toc351539003"/>
      <w:bookmarkStart w:id="890" w:name="_Toc354118951"/>
      <w:bookmarkStart w:id="891" w:name="_Toc354467746"/>
      <w:bookmarkStart w:id="892" w:name="_Toc354668320"/>
      <w:bookmarkStart w:id="893" w:name="_Toc355595838"/>
      <w:bookmarkStart w:id="894" w:name="_Toc351124684"/>
      <w:bookmarkStart w:id="895" w:name="_Toc351124782"/>
      <w:bookmarkStart w:id="896" w:name="_Toc351538829"/>
      <w:bookmarkStart w:id="897" w:name="_Toc351539004"/>
      <w:bookmarkStart w:id="898" w:name="_Toc354118952"/>
      <w:bookmarkStart w:id="899" w:name="_Toc354467747"/>
      <w:bookmarkStart w:id="900" w:name="_Toc354668321"/>
      <w:bookmarkStart w:id="901" w:name="_Toc355595839"/>
      <w:bookmarkStart w:id="902" w:name="_Toc350166007"/>
      <w:bookmarkStart w:id="903" w:name="_Toc350166345"/>
      <w:bookmarkStart w:id="904" w:name="_Toc350166435"/>
      <w:bookmarkStart w:id="905" w:name="_Toc350945164"/>
      <w:bookmarkStart w:id="906" w:name="_Toc351101887"/>
      <w:bookmarkStart w:id="907" w:name="_Toc351109914"/>
      <w:bookmarkStart w:id="908" w:name="_Toc351111294"/>
      <w:bookmarkStart w:id="909" w:name="_Toc351111432"/>
      <w:bookmarkStart w:id="910" w:name="_Toc351111799"/>
      <w:bookmarkStart w:id="911" w:name="_Toc351111889"/>
      <w:bookmarkStart w:id="912" w:name="_Toc351124685"/>
      <w:bookmarkStart w:id="913" w:name="_Toc351124783"/>
      <w:bookmarkStart w:id="914" w:name="_Toc351538830"/>
      <w:bookmarkStart w:id="915" w:name="_Toc351539005"/>
      <w:bookmarkStart w:id="916" w:name="_Toc354118953"/>
      <w:bookmarkStart w:id="917" w:name="_Toc354467748"/>
      <w:bookmarkStart w:id="918" w:name="_Toc354668322"/>
      <w:bookmarkStart w:id="919" w:name="_Toc355595840"/>
      <w:bookmarkStart w:id="920" w:name="_Toc350166008"/>
      <w:bookmarkStart w:id="921" w:name="_Toc350166346"/>
      <w:bookmarkStart w:id="922" w:name="_Toc350166436"/>
      <w:bookmarkStart w:id="923" w:name="_Toc350945165"/>
      <w:bookmarkStart w:id="924" w:name="_Toc351101888"/>
      <w:bookmarkStart w:id="925" w:name="_Toc351109915"/>
      <w:bookmarkStart w:id="926" w:name="_Toc351111295"/>
      <w:bookmarkStart w:id="927" w:name="_Toc351111433"/>
      <w:bookmarkStart w:id="928" w:name="_Toc351111800"/>
      <w:bookmarkStart w:id="929" w:name="_Toc351111890"/>
      <w:bookmarkStart w:id="930" w:name="_Toc351124686"/>
      <w:bookmarkStart w:id="931" w:name="_Toc351124784"/>
      <w:bookmarkStart w:id="932" w:name="_Toc351538831"/>
      <w:bookmarkStart w:id="933" w:name="_Toc351539006"/>
      <w:bookmarkStart w:id="934" w:name="_Toc354118954"/>
      <w:bookmarkStart w:id="935" w:name="_Toc354467749"/>
      <w:bookmarkStart w:id="936" w:name="_Toc354668323"/>
      <w:bookmarkStart w:id="937" w:name="_Toc355595841"/>
      <w:bookmarkStart w:id="938" w:name="_Toc350166009"/>
      <w:bookmarkStart w:id="939" w:name="_Toc350166347"/>
      <w:bookmarkStart w:id="940" w:name="_Toc350166437"/>
      <w:bookmarkStart w:id="941" w:name="_Toc350945166"/>
      <w:bookmarkStart w:id="942" w:name="_Toc351101889"/>
      <w:bookmarkStart w:id="943" w:name="_Toc351109916"/>
      <w:bookmarkStart w:id="944" w:name="_Toc351111296"/>
      <w:bookmarkStart w:id="945" w:name="_Toc351111434"/>
      <w:bookmarkStart w:id="946" w:name="_Toc351111801"/>
      <w:bookmarkStart w:id="947" w:name="_Toc351111891"/>
      <w:bookmarkStart w:id="948" w:name="_Toc351124687"/>
      <w:bookmarkStart w:id="949" w:name="_Toc351124785"/>
      <w:bookmarkStart w:id="950" w:name="_Toc351538832"/>
      <w:bookmarkStart w:id="951" w:name="_Toc351539007"/>
      <w:bookmarkStart w:id="952" w:name="_Toc354118955"/>
      <w:bookmarkStart w:id="953" w:name="_Toc354467750"/>
      <w:bookmarkStart w:id="954" w:name="_Toc354668324"/>
      <w:bookmarkStart w:id="955" w:name="_Toc355595842"/>
      <w:bookmarkStart w:id="956" w:name="_Toc350166010"/>
      <w:bookmarkStart w:id="957" w:name="_Toc350166348"/>
      <w:bookmarkStart w:id="958" w:name="_Toc350166438"/>
      <w:bookmarkStart w:id="959" w:name="_Toc350945167"/>
      <w:bookmarkStart w:id="960" w:name="_Toc351101890"/>
      <w:bookmarkStart w:id="961" w:name="_Toc351109917"/>
      <w:bookmarkStart w:id="962" w:name="_Toc351111297"/>
      <w:bookmarkStart w:id="963" w:name="_Toc351111435"/>
      <w:bookmarkStart w:id="964" w:name="_Toc351111802"/>
      <w:bookmarkStart w:id="965" w:name="_Toc351111892"/>
      <w:bookmarkStart w:id="966" w:name="_Toc351124688"/>
      <w:bookmarkStart w:id="967" w:name="_Toc351124786"/>
      <w:bookmarkStart w:id="968" w:name="_Toc351538833"/>
      <w:bookmarkStart w:id="969" w:name="_Toc351539008"/>
      <w:bookmarkStart w:id="970" w:name="_Toc354118956"/>
      <w:bookmarkStart w:id="971" w:name="_Toc354467751"/>
      <w:bookmarkStart w:id="972" w:name="_Toc354668325"/>
      <w:bookmarkStart w:id="973" w:name="_Toc355595843"/>
      <w:bookmarkStart w:id="974" w:name="_Toc350166011"/>
      <w:bookmarkStart w:id="975" w:name="_Toc350166349"/>
      <w:bookmarkStart w:id="976" w:name="_Toc350166439"/>
      <w:bookmarkStart w:id="977" w:name="_Toc350945168"/>
      <w:bookmarkStart w:id="978" w:name="_Toc351101891"/>
      <w:bookmarkStart w:id="979" w:name="_Toc351109918"/>
      <w:bookmarkStart w:id="980" w:name="_Toc351111298"/>
      <w:bookmarkStart w:id="981" w:name="_Toc351111436"/>
      <w:bookmarkStart w:id="982" w:name="_Toc351111803"/>
      <w:bookmarkStart w:id="983" w:name="_Toc351111893"/>
      <w:bookmarkStart w:id="984" w:name="_Toc351124689"/>
      <w:bookmarkStart w:id="985" w:name="_Toc351124787"/>
      <w:bookmarkStart w:id="986" w:name="_Toc351538834"/>
      <w:bookmarkStart w:id="987" w:name="_Toc351539009"/>
      <w:bookmarkStart w:id="988" w:name="_Toc354118957"/>
      <w:bookmarkStart w:id="989" w:name="_Toc354467752"/>
      <w:bookmarkStart w:id="990" w:name="_Toc354668326"/>
      <w:bookmarkStart w:id="991" w:name="_Toc355595844"/>
      <w:bookmarkStart w:id="992" w:name="_Toc350166012"/>
      <w:bookmarkStart w:id="993" w:name="_Toc350166350"/>
      <w:bookmarkStart w:id="994" w:name="_Toc350166440"/>
      <w:bookmarkStart w:id="995" w:name="_Toc350945169"/>
      <w:bookmarkStart w:id="996" w:name="_Toc351101892"/>
      <w:bookmarkStart w:id="997" w:name="_Toc351109919"/>
      <w:bookmarkStart w:id="998" w:name="_Toc351111299"/>
      <w:bookmarkStart w:id="999" w:name="_Toc351111437"/>
      <w:bookmarkStart w:id="1000" w:name="_Toc351111804"/>
      <w:bookmarkStart w:id="1001" w:name="_Toc351111894"/>
      <w:bookmarkStart w:id="1002" w:name="_Toc351124690"/>
      <w:bookmarkStart w:id="1003" w:name="_Toc351124788"/>
      <w:bookmarkStart w:id="1004" w:name="_Toc351538835"/>
      <w:bookmarkStart w:id="1005" w:name="_Toc351539010"/>
      <w:bookmarkStart w:id="1006" w:name="_Toc354118958"/>
      <w:bookmarkStart w:id="1007" w:name="_Toc354467753"/>
      <w:bookmarkStart w:id="1008" w:name="_Toc354668327"/>
      <w:bookmarkStart w:id="1009" w:name="_Toc355595845"/>
      <w:bookmarkStart w:id="1010" w:name="_Toc333391327"/>
      <w:bookmarkStart w:id="1011" w:name="_Toc333391393"/>
      <w:bookmarkStart w:id="1012" w:name="_Toc333391455"/>
      <w:bookmarkStart w:id="1013" w:name="_Toc333391514"/>
      <w:bookmarkStart w:id="1014" w:name="_Toc333411019"/>
      <w:bookmarkStart w:id="1015" w:name="_Toc335288122"/>
      <w:bookmarkStart w:id="1016" w:name="_Toc337114681"/>
      <w:bookmarkStart w:id="1017" w:name="_Toc337559878"/>
      <w:bookmarkStart w:id="1018" w:name="_Toc337617430"/>
      <w:bookmarkStart w:id="1019" w:name="_Toc337800138"/>
      <w:bookmarkStart w:id="1020" w:name="_Toc337800553"/>
      <w:bookmarkStart w:id="1021" w:name="_Toc338677492"/>
      <w:bookmarkStart w:id="1022" w:name="_Toc338938958"/>
      <w:bookmarkStart w:id="1023" w:name="_Toc338939023"/>
      <w:bookmarkStart w:id="1024" w:name="_Toc339973771"/>
      <w:bookmarkStart w:id="1025" w:name="_Toc348007972"/>
      <w:bookmarkStart w:id="1026" w:name="_Toc348009022"/>
      <w:bookmarkStart w:id="1027" w:name="_Toc348009160"/>
      <w:bookmarkStart w:id="1028" w:name="_Toc348009597"/>
      <w:bookmarkStart w:id="1029" w:name="_Toc348009695"/>
      <w:bookmarkStart w:id="1030" w:name="_Toc348009793"/>
      <w:bookmarkStart w:id="1031" w:name="_Toc348009875"/>
      <w:bookmarkStart w:id="1032" w:name="_Toc348010204"/>
      <w:bookmarkStart w:id="1033" w:name="_Toc348010272"/>
      <w:bookmarkStart w:id="1034" w:name="_Toc348010340"/>
      <w:bookmarkStart w:id="1035" w:name="_Toc348010408"/>
      <w:bookmarkStart w:id="1036" w:name="_Toc348097513"/>
      <w:bookmarkStart w:id="1037" w:name="_Toc348361531"/>
      <w:bookmarkStart w:id="1038" w:name="_Toc348594287"/>
      <w:bookmarkStart w:id="1039" w:name="_Toc348595519"/>
      <w:bookmarkStart w:id="1040" w:name="_Toc348596206"/>
      <w:bookmarkStart w:id="1041" w:name="_Toc348597307"/>
      <w:bookmarkStart w:id="1042" w:name="_Toc348597383"/>
      <w:bookmarkStart w:id="1043" w:name="_Toc348597482"/>
      <w:bookmarkStart w:id="1044" w:name="_Toc348597563"/>
      <w:bookmarkStart w:id="1045" w:name="_Toc348597646"/>
      <w:bookmarkStart w:id="1046" w:name="_Toc348597721"/>
      <w:bookmarkStart w:id="1047" w:name="_Toc348604146"/>
      <w:bookmarkStart w:id="1048" w:name="_Toc348604228"/>
      <w:bookmarkStart w:id="1049" w:name="_Toc348613176"/>
      <w:bookmarkStart w:id="1050" w:name="_Toc350166013"/>
      <w:bookmarkStart w:id="1051" w:name="_Toc350166351"/>
      <w:bookmarkStart w:id="1052" w:name="_Toc350166441"/>
      <w:bookmarkStart w:id="1053" w:name="_Toc350945170"/>
      <w:bookmarkStart w:id="1054" w:name="_Toc351101893"/>
      <w:bookmarkStart w:id="1055" w:name="_Toc351109920"/>
      <w:bookmarkStart w:id="1056" w:name="_Toc351111300"/>
      <w:bookmarkStart w:id="1057" w:name="_Toc351111438"/>
      <w:bookmarkStart w:id="1058" w:name="_Toc351111805"/>
      <w:bookmarkStart w:id="1059" w:name="_Toc351111895"/>
      <w:bookmarkStart w:id="1060" w:name="_Toc351124691"/>
      <w:bookmarkStart w:id="1061" w:name="_Toc351124789"/>
      <w:bookmarkStart w:id="1062" w:name="_Toc351538836"/>
      <w:bookmarkStart w:id="1063" w:name="_Toc351539011"/>
      <w:bookmarkStart w:id="1064" w:name="_Toc354118959"/>
      <w:bookmarkStart w:id="1065" w:name="_Toc354467754"/>
      <w:bookmarkStart w:id="1066" w:name="_Toc354668328"/>
      <w:bookmarkStart w:id="1067" w:name="_Toc355595846"/>
      <w:bookmarkStart w:id="1068" w:name="_Toc333391328"/>
      <w:bookmarkStart w:id="1069" w:name="_Toc333391394"/>
      <w:bookmarkStart w:id="1070" w:name="_Toc333391456"/>
      <w:bookmarkStart w:id="1071" w:name="_Toc333391515"/>
      <w:bookmarkStart w:id="1072" w:name="_Toc333411020"/>
      <w:bookmarkStart w:id="1073" w:name="_Toc335288123"/>
      <w:bookmarkStart w:id="1074" w:name="_Toc337114682"/>
      <w:bookmarkStart w:id="1075" w:name="_Toc337559879"/>
      <w:bookmarkStart w:id="1076" w:name="_Toc337617431"/>
      <w:bookmarkStart w:id="1077" w:name="_Toc337800139"/>
      <w:bookmarkStart w:id="1078" w:name="_Toc337800554"/>
      <w:bookmarkStart w:id="1079" w:name="_Toc338677493"/>
      <w:bookmarkStart w:id="1080" w:name="_Toc338938959"/>
      <w:bookmarkStart w:id="1081" w:name="_Toc338939024"/>
      <w:bookmarkStart w:id="1082" w:name="_Toc339973772"/>
      <w:bookmarkStart w:id="1083" w:name="_Toc348007973"/>
      <w:bookmarkStart w:id="1084" w:name="_Toc348009023"/>
      <w:bookmarkStart w:id="1085" w:name="_Toc348009161"/>
      <w:bookmarkStart w:id="1086" w:name="_Toc348009598"/>
      <w:bookmarkStart w:id="1087" w:name="_Toc348009696"/>
      <w:bookmarkStart w:id="1088" w:name="_Toc348009794"/>
      <w:bookmarkStart w:id="1089" w:name="_Toc348009876"/>
      <w:bookmarkStart w:id="1090" w:name="_Toc348010205"/>
      <w:bookmarkStart w:id="1091" w:name="_Toc348010273"/>
      <w:bookmarkStart w:id="1092" w:name="_Toc348010341"/>
      <w:bookmarkStart w:id="1093" w:name="_Toc348010409"/>
      <w:bookmarkStart w:id="1094" w:name="_Toc348097514"/>
      <w:bookmarkStart w:id="1095" w:name="_Toc348361532"/>
      <w:bookmarkStart w:id="1096" w:name="_Toc348594288"/>
      <w:bookmarkStart w:id="1097" w:name="_Toc348595520"/>
      <w:bookmarkStart w:id="1098" w:name="_Toc348596207"/>
      <w:bookmarkStart w:id="1099" w:name="_Toc348597308"/>
      <w:bookmarkStart w:id="1100" w:name="_Toc348597384"/>
      <w:bookmarkStart w:id="1101" w:name="_Toc348597483"/>
      <w:bookmarkStart w:id="1102" w:name="_Toc348597564"/>
      <w:bookmarkStart w:id="1103" w:name="_Toc348597647"/>
      <w:bookmarkStart w:id="1104" w:name="_Toc348597722"/>
      <w:bookmarkStart w:id="1105" w:name="_Toc348604147"/>
      <w:bookmarkStart w:id="1106" w:name="_Toc348604229"/>
      <w:bookmarkStart w:id="1107" w:name="_Toc348613177"/>
      <w:bookmarkStart w:id="1108" w:name="_Toc350166014"/>
      <w:bookmarkStart w:id="1109" w:name="_Toc350166352"/>
      <w:bookmarkStart w:id="1110" w:name="_Toc350166442"/>
      <w:bookmarkStart w:id="1111" w:name="_Toc350945171"/>
      <w:bookmarkStart w:id="1112" w:name="_Toc351101894"/>
      <w:bookmarkStart w:id="1113" w:name="_Toc351109921"/>
      <w:bookmarkStart w:id="1114" w:name="_Toc351111301"/>
      <w:bookmarkStart w:id="1115" w:name="_Toc351111439"/>
      <w:bookmarkStart w:id="1116" w:name="_Toc351111806"/>
      <w:bookmarkStart w:id="1117" w:name="_Toc351111896"/>
      <w:bookmarkStart w:id="1118" w:name="_Toc351124692"/>
      <w:bookmarkStart w:id="1119" w:name="_Toc351124790"/>
      <w:bookmarkStart w:id="1120" w:name="_Toc351538837"/>
      <w:bookmarkStart w:id="1121" w:name="_Toc351539012"/>
      <w:bookmarkStart w:id="1122" w:name="_Toc354118960"/>
      <w:bookmarkStart w:id="1123" w:name="_Toc354467755"/>
      <w:bookmarkStart w:id="1124" w:name="_Toc354668329"/>
      <w:bookmarkStart w:id="1125" w:name="_Toc355595847"/>
      <w:bookmarkStart w:id="1126" w:name="_Toc333391329"/>
      <w:bookmarkStart w:id="1127" w:name="_Toc333391395"/>
      <w:bookmarkStart w:id="1128" w:name="_Toc333391457"/>
      <w:bookmarkStart w:id="1129" w:name="_Toc333391516"/>
      <w:bookmarkStart w:id="1130" w:name="_Toc333411021"/>
      <w:bookmarkStart w:id="1131" w:name="_Toc335288124"/>
      <w:bookmarkStart w:id="1132" w:name="_Toc337114683"/>
      <w:bookmarkStart w:id="1133" w:name="_Toc337559880"/>
      <w:bookmarkStart w:id="1134" w:name="_Toc337617432"/>
      <w:bookmarkStart w:id="1135" w:name="_Toc337800140"/>
      <w:bookmarkStart w:id="1136" w:name="_Toc337800555"/>
      <w:bookmarkStart w:id="1137" w:name="_Toc338677494"/>
      <w:bookmarkStart w:id="1138" w:name="_Toc338938960"/>
      <w:bookmarkStart w:id="1139" w:name="_Toc338939025"/>
      <w:bookmarkStart w:id="1140" w:name="_Toc339973773"/>
      <w:bookmarkStart w:id="1141" w:name="_Toc348007974"/>
      <w:bookmarkStart w:id="1142" w:name="_Toc348009024"/>
      <w:bookmarkStart w:id="1143" w:name="_Toc348009162"/>
      <w:bookmarkStart w:id="1144" w:name="_Toc348009599"/>
      <w:bookmarkStart w:id="1145" w:name="_Toc348009697"/>
      <w:bookmarkStart w:id="1146" w:name="_Toc348009795"/>
      <w:bookmarkStart w:id="1147" w:name="_Toc348009877"/>
      <w:bookmarkStart w:id="1148" w:name="_Toc348010206"/>
      <w:bookmarkStart w:id="1149" w:name="_Toc348010274"/>
      <w:bookmarkStart w:id="1150" w:name="_Toc348010342"/>
      <w:bookmarkStart w:id="1151" w:name="_Toc348010410"/>
      <w:bookmarkStart w:id="1152" w:name="_Toc348097515"/>
      <w:bookmarkStart w:id="1153" w:name="_Toc348361533"/>
      <w:bookmarkStart w:id="1154" w:name="_Toc348594289"/>
      <w:bookmarkStart w:id="1155" w:name="_Toc348595521"/>
      <w:bookmarkStart w:id="1156" w:name="_Toc348596208"/>
      <w:bookmarkStart w:id="1157" w:name="_Toc348597309"/>
      <w:bookmarkStart w:id="1158" w:name="_Toc348597385"/>
      <w:bookmarkStart w:id="1159" w:name="_Toc348597484"/>
      <w:bookmarkStart w:id="1160" w:name="_Toc348597565"/>
      <w:bookmarkStart w:id="1161" w:name="_Toc348597648"/>
      <w:bookmarkStart w:id="1162" w:name="_Toc348597723"/>
      <w:bookmarkStart w:id="1163" w:name="_Toc348604148"/>
      <w:bookmarkStart w:id="1164" w:name="_Toc348604230"/>
      <w:bookmarkStart w:id="1165" w:name="_Toc348613178"/>
      <w:bookmarkStart w:id="1166" w:name="_Toc350166015"/>
      <w:bookmarkStart w:id="1167" w:name="_Toc350166353"/>
      <w:bookmarkStart w:id="1168" w:name="_Toc350166443"/>
      <w:bookmarkStart w:id="1169" w:name="_Toc350945172"/>
      <w:bookmarkStart w:id="1170" w:name="_Toc351101895"/>
      <w:bookmarkStart w:id="1171" w:name="_Toc351109922"/>
      <w:bookmarkStart w:id="1172" w:name="_Toc351111302"/>
      <w:bookmarkStart w:id="1173" w:name="_Toc351111440"/>
      <w:bookmarkStart w:id="1174" w:name="_Toc351111807"/>
      <w:bookmarkStart w:id="1175" w:name="_Toc351111897"/>
      <w:bookmarkStart w:id="1176" w:name="_Toc351124693"/>
      <w:bookmarkStart w:id="1177" w:name="_Toc351124791"/>
      <w:bookmarkStart w:id="1178" w:name="_Toc351538838"/>
      <w:bookmarkStart w:id="1179" w:name="_Toc351539013"/>
      <w:bookmarkStart w:id="1180" w:name="_Toc354118961"/>
      <w:bookmarkStart w:id="1181" w:name="_Toc354467756"/>
      <w:bookmarkStart w:id="1182" w:name="_Toc354668330"/>
      <w:bookmarkStart w:id="1183" w:name="_Toc355595848"/>
      <w:bookmarkStart w:id="1184" w:name="_Toc435192401"/>
      <w:bookmarkStart w:id="1185" w:name="_Toc447538065"/>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r w:rsidRPr="00B16FB3">
        <w:rPr>
          <w:rFonts w:ascii="Cambria" w:hAnsi="Cambria"/>
          <w:b/>
          <w:bCs/>
          <w:szCs w:val="20"/>
        </w:rPr>
        <w:t>Automatic Shutdown Sequence (Ice Machine State 5)</w:t>
      </w:r>
      <w:bookmarkEnd w:id="1184"/>
      <w:bookmarkEnd w:id="1185"/>
    </w:p>
    <w:p w14:paraId="527A5FF0" w14:textId="77777777" w:rsidR="00B16FB3" w:rsidRPr="00B16FB3" w:rsidRDefault="00B16FB3" w:rsidP="00B16FB3">
      <w:pPr>
        <w:widowControl w:val="0"/>
        <w:contextualSpacing/>
        <w:rPr>
          <w:rFonts w:ascii="Courier" w:eastAsia="SimSun" w:hAnsi="Courier"/>
          <w:szCs w:val="20"/>
        </w:rPr>
      </w:pPr>
    </w:p>
    <w:p w14:paraId="3BBF4B1C"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 xml:space="preserve">For Neo </w:t>
      </w:r>
    </w:p>
    <w:p w14:paraId="34B1519B" w14:textId="77777777" w:rsidR="00B16FB3" w:rsidRPr="00B16FB3" w:rsidRDefault="00B16FB3" w:rsidP="00B16FB3">
      <w:pPr>
        <w:widowControl w:val="0"/>
        <w:ind w:left="1080"/>
        <w:contextualSpacing/>
        <w:rPr>
          <w:rFonts w:eastAsia="SimSun"/>
          <w:b/>
          <w:szCs w:val="20"/>
          <w:u w:val="single"/>
        </w:rPr>
      </w:pPr>
      <w:r w:rsidRPr="00B16FB3">
        <w:rPr>
          <w:rFonts w:eastAsia="SimSun"/>
          <w:i/>
          <w:szCs w:val="20"/>
        </w:rPr>
        <w:t>Automatic</w:t>
      </w:r>
      <w:r w:rsidRPr="00B16FB3">
        <w:rPr>
          <w:rFonts w:eastAsia="SimSun"/>
          <w:szCs w:val="20"/>
        </w:rPr>
        <w:t xml:space="preserve"> </w:t>
      </w:r>
      <w:r w:rsidRPr="00B16FB3">
        <w:rPr>
          <w:rFonts w:eastAsia="SimSun"/>
          <w:i/>
          <w:szCs w:val="20"/>
        </w:rPr>
        <w:t>shutdown</w:t>
      </w:r>
      <w:r w:rsidRPr="00B16FB3">
        <w:rPr>
          <w:rFonts w:eastAsia="SimSun"/>
          <w:szCs w:val="20"/>
        </w:rPr>
        <w:t xml:space="preserve"> of all electrical components occurs after the damper/curtain switch is open for more than 30 seconds following a </w:t>
      </w:r>
      <w:r w:rsidRPr="00B16FB3">
        <w:rPr>
          <w:rFonts w:eastAsia="SimSun"/>
          <w:i/>
          <w:szCs w:val="20"/>
        </w:rPr>
        <w:t>harvest cycle</w:t>
      </w:r>
      <w:r w:rsidRPr="00B16FB3">
        <w:rPr>
          <w:rFonts w:eastAsia="SimSun"/>
          <w:szCs w:val="20"/>
        </w:rPr>
        <w:t>. The ice machine shall remain OFF for a minimum</w:t>
      </w:r>
      <w:r w:rsidRPr="00B16FB3">
        <w:rPr>
          <w:rFonts w:eastAsia="SimSun"/>
          <w:i/>
          <w:szCs w:val="20"/>
        </w:rPr>
        <w:t xml:space="preserve"> </w:t>
      </w:r>
      <w:r w:rsidRPr="00B16FB3">
        <w:rPr>
          <w:rFonts w:eastAsia="SimSun"/>
          <w:szCs w:val="20"/>
        </w:rPr>
        <w:t xml:space="preserve">of 3 minutes and the damper/curtain switch must be closed for 2 continuous seconds (debounce) before entering an </w:t>
      </w:r>
      <w:r w:rsidRPr="00B16FB3">
        <w:rPr>
          <w:rFonts w:eastAsia="SimSun"/>
          <w:i/>
          <w:szCs w:val="20"/>
        </w:rPr>
        <w:t>initial start-up</w:t>
      </w:r>
      <w:r w:rsidRPr="00B16FB3">
        <w:rPr>
          <w:rFonts w:eastAsia="SimSun"/>
          <w:szCs w:val="20"/>
        </w:rPr>
        <w:t>.  During automatic shutdown if the ON/OFF button is pressed:</w:t>
      </w:r>
    </w:p>
    <w:p w14:paraId="11947862" w14:textId="77777777" w:rsidR="00B16FB3" w:rsidRPr="00B16FB3" w:rsidRDefault="00B16FB3" w:rsidP="004412A2">
      <w:pPr>
        <w:widowControl w:val="0"/>
        <w:numPr>
          <w:ilvl w:val="0"/>
          <w:numId w:val="17"/>
        </w:numPr>
        <w:contextualSpacing/>
        <w:rPr>
          <w:rFonts w:eastAsia="SimSun"/>
          <w:szCs w:val="20"/>
        </w:rPr>
      </w:pPr>
      <w:r w:rsidRPr="00B16FB3">
        <w:rPr>
          <w:rFonts w:eastAsia="SimSun"/>
          <w:szCs w:val="20"/>
        </w:rPr>
        <w:t>Frist Time: The ice machine shall turn OFF and de-energize the ON/OFF LED on the Neo user interface.</w:t>
      </w:r>
    </w:p>
    <w:p w14:paraId="07DB0F9D" w14:textId="77777777" w:rsidR="00B16FB3" w:rsidRPr="00B16FB3" w:rsidRDefault="00B16FB3" w:rsidP="004412A2">
      <w:pPr>
        <w:widowControl w:val="0"/>
        <w:numPr>
          <w:ilvl w:val="0"/>
          <w:numId w:val="17"/>
        </w:numPr>
        <w:contextualSpacing/>
        <w:rPr>
          <w:rFonts w:eastAsia="SimSun"/>
          <w:szCs w:val="20"/>
        </w:rPr>
      </w:pPr>
      <w:r w:rsidRPr="00B16FB3">
        <w:rPr>
          <w:rFonts w:eastAsia="SimSun"/>
          <w:szCs w:val="20"/>
        </w:rPr>
        <w:t>Second Time: The ice machine shall turn ON after the damper closes, the ON/OFF LED on the Neo user interface shall energize.</w:t>
      </w:r>
    </w:p>
    <w:p w14:paraId="79F29C80" w14:textId="77777777" w:rsidR="00B16FB3" w:rsidRPr="00B16FB3" w:rsidRDefault="00B16FB3" w:rsidP="004412A2">
      <w:pPr>
        <w:widowControl w:val="0"/>
        <w:numPr>
          <w:ilvl w:val="0"/>
          <w:numId w:val="17"/>
        </w:numPr>
        <w:contextualSpacing/>
        <w:rPr>
          <w:rFonts w:eastAsia="SimSun"/>
          <w:szCs w:val="20"/>
        </w:rPr>
      </w:pPr>
      <w:r w:rsidRPr="00B16FB3">
        <w:rPr>
          <w:rFonts w:eastAsia="SimSun"/>
          <w:szCs w:val="20"/>
        </w:rPr>
        <w:t xml:space="preserve">The sequence (1) shall be repeated with an odd number of ON/OFF button presses and sequence (2) shall be repeated with an even number of ON/OFF button presses. </w:t>
      </w:r>
    </w:p>
    <w:p w14:paraId="6B6AC99E" w14:textId="77777777" w:rsidR="00B16FB3" w:rsidRPr="00B16FB3" w:rsidRDefault="00B16FB3" w:rsidP="00B16FB3">
      <w:pPr>
        <w:widowControl w:val="0"/>
        <w:contextualSpacing/>
        <w:rPr>
          <w:rFonts w:eastAsia="SimSun"/>
          <w:szCs w:val="20"/>
        </w:rPr>
      </w:pPr>
    </w:p>
    <w:p w14:paraId="7AC59A9F" w14:textId="77777777" w:rsidR="00B16FB3" w:rsidRPr="00B16FB3" w:rsidRDefault="00B16FB3" w:rsidP="00B16FB3">
      <w:pPr>
        <w:widowControl w:val="0"/>
        <w:ind w:left="360" w:firstLine="720"/>
        <w:contextualSpacing/>
        <w:rPr>
          <w:rFonts w:eastAsia="SimSun"/>
          <w:szCs w:val="20"/>
        </w:rPr>
      </w:pPr>
      <w:r w:rsidRPr="00B16FB3">
        <w:rPr>
          <w:rFonts w:eastAsia="SimSun"/>
          <w:b/>
          <w:szCs w:val="20"/>
          <w:u w:val="single"/>
        </w:rPr>
        <w:t>For KoolAire</w:t>
      </w:r>
    </w:p>
    <w:p w14:paraId="09C9B914" w14:textId="77777777" w:rsidR="00B16FB3" w:rsidRPr="00B16FB3" w:rsidRDefault="00B16FB3" w:rsidP="00B16FB3">
      <w:pPr>
        <w:widowControl w:val="0"/>
        <w:ind w:left="1080"/>
        <w:contextualSpacing/>
        <w:rPr>
          <w:rFonts w:eastAsia="SimSun"/>
          <w:szCs w:val="20"/>
        </w:rPr>
      </w:pPr>
      <w:r w:rsidRPr="00B16FB3">
        <w:rPr>
          <w:rFonts w:eastAsia="SimSun"/>
          <w:i/>
          <w:szCs w:val="20"/>
        </w:rPr>
        <w:t>Automatic</w:t>
      </w:r>
      <w:r w:rsidRPr="00B16FB3">
        <w:rPr>
          <w:rFonts w:eastAsia="SimSun"/>
          <w:szCs w:val="20"/>
        </w:rPr>
        <w:t xml:space="preserve"> </w:t>
      </w:r>
      <w:r w:rsidRPr="00B16FB3">
        <w:rPr>
          <w:rFonts w:eastAsia="SimSun"/>
          <w:i/>
          <w:szCs w:val="20"/>
        </w:rPr>
        <w:t>shutdown</w:t>
      </w:r>
      <w:r w:rsidRPr="00B16FB3">
        <w:rPr>
          <w:rFonts w:eastAsia="SimSun"/>
          <w:szCs w:val="20"/>
        </w:rPr>
        <w:t xml:space="preserve"> of all electrical components is based on the conditions during the </w:t>
      </w:r>
      <w:r w:rsidRPr="00B16FB3">
        <w:rPr>
          <w:rFonts w:eastAsia="SimSun"/>
          <w:i/>
          <w:szCs w:val="20"/>
        </w:rPr>
        <w:t>harvest cycle</w:t>
      </w:r>
      <w:r w:rsidRPr="00B16FB3">
        <w:rPr>
          <w:rFonts w:eastAsia="SimSun"/>
          <w:szCs w:val="20"/>
        </w:rPr>
        <w:t>.  The ice machine shall remain OFF for a minimum</w:t>
      </w:r>
      <w:r w:rsidRPr="00B16FB3">
        <w:rPr>
          <w:rFonts w:eastAsia="SimSun"/>
          <w:i/>
          <w:szCs w:val="20"/>
        </w:rPr>
        <w:t xml:space="preserve"> </w:t>
      </w:r>
      <w:r w:rsidRPr="00B16FB3">
        <w:rPr>
          <w:rFonts w:eastAsia="SimSun"/>
          <w:szCs w:val="20"/>
        </w:rPr>
        <w:t xml:space="preserve">of 3 minutes and the damper/curtain switch must be closed for 2 continuous seconds (debounce) before entering an </w:t>
      </w:r>
      <w:r w:rsidRPr="00B16FB3">
        <w:rPr>
          <w:rFonts w:eastAsia="SimSun"/>
          <w:i/>
          <w:szCs w:val="20"/>
        </w:rPr>
        <w:t>initial start-up</w:t>
      </w:r>
      <w:r w:rsidRPr="00B16FB3">
        <w:rPr>
          <w:rFonts w:eastAsia="SimSun"/>
          <w:szCs w:val="20"/>
        </w:rPr>
        <w:t>.  During automatic shutdown, if the toggle switch is:</w:t>
      </w:r>
    </w:p>
    <w:p w14:paraId="1ACDFCB9" w14:textId="77777777" w:rsidR="00B16FB3" w:rsidRPr="00B16FB3" w:rsidRDefault="00B16FB3" w:rsidP="004412A2">
      <w:pPr>
        <w:widowControl w:val="0"/>
        <w:numPr>
          <w:ilvl w:val="0"/>
          <w:numId w:val="26"/>
        </w:numPr>
        <w:contextualSpacing/>
        <w:rPr>
          <w:rFonts w:eastAsia="SimSun"/>
          <w:szCs w:val="20"/>
        </w:rPr>
      </w:pPr>
      <w:r w:rsidRPr="00B16FB3">
        <w:rPr>
          <w:rFonts w:eastAsia="SimSun"/>
          <w:szCs w:val="20"/>
        </w:rPr>
        <w:t xml:space="preserve">Flipped from ICE –OFF –ICE, the 3 minute delay is bypassed.  If the damper/curtain is closed the ice machine enters </w:t>
      </w:r>
      <w:r w:rsidRPr="00B16FB3">
        <w:rPr>
          <w:rFonts w:eastAsia="SimSun"/>
          <w:i/>
          <w:szCs w:val="20"/>
        </w:rPr>
        <w:t>initial start-up</w:t>
      </w:r>
      <w:r w:rsidRPr="00B16FB3">
        <w:rPr>
          <w:rFonts w:eastAsia="SimSun"/>
          <w:szCs w:val="20"/>
        </w:rPr>
        <w:t xml:space="preserve"> and if the damper/ curtain is open, the ice machine will wait until it closes before starting.</w:t>
      </w:r>
    </w:p>
    <w:p w14:paraId="6B65117B" w14:textId="77777777" w:rsidR="00B16FB3" w:rsidRPr="00B16FB3" w:rsidRDefault="00B16FB3" w:rsidP="00B16FB3">
      <w:pPr>
        <w:rPr>
          <w:rFonts w:ascii="Cambria" w:hAnsi="Cambria"/>
          <w:b/>
          <w:bCs/>
          <w:szCs w:val="20"/>
        </w:rPr>
      </w:pPr>
      <w:bookmarkStart w:id="1186" w:name="_Toc350166355"/>
      <w:bookmarkStart w:id="1187" w:name="_Toc350166445"/>
      <w:bookmarkStart w:id="1188" w:name="_Toc350945174"/>
      <w:bookmarkStart w:id="1189" w:name="_Toc351101897"/>
      <w:bookmarkStart w:id="1190" w:name="_Toc351109924"/>
      <w:bookmarkStart w:id="1191" w:name="_Toc351111304"/>
      <w:bookmarkStart w:id="1192" w:name="_Toc351111442"/>
      <w:bookmarkStart w:id="1193" w:name="_Toc351111809"/>
      <w:bookmarkStart w:id="1194" w:name="_Toc351111899"/>
      <w:bookmarkStart w:id="1195" w:name="_Toc351124695"/>
      <w:bookmarkStart w:id="1196" w:name="_Toc351124793"/>
      <w:bookmarkStart w:id="1197" w:name="_Toc351538840"/>
      <w:bookmarkStart w:id="1198" w:name="_Toc351539015"/>
      <w:bookmarkStart w:id="1199" w:name="_Toc354118963"/>
      <w:bookmarkStart w:id="1200" w:name="_Toc354467758"/>
      <w:bookmarkStart w:id="1201" w:name="_Toc354668332"/>
      <w:bookmarkStart w:id="1202" w:name="_Toc355595850"/>
      <w:bookmarkStart w:id="1203" w:name="_Toc350166356"/>
      <w:bookmarkStart w:id="1204" w:name="_Toc350166446"/>
      <w:bookmarkStart w:id="1205" w:name="_Toc350945175"/>
      <w:bookmarkStart w:id="1206" w:name="_Toc351101898"/>
      <w:bookmarkStart w:id="1207" w:name="_Toc351109925"/>
      <w:bookmarkStart w:id="1208" w:name="_Toc351111305"/>
      <w:bookmarkStart w:id="1209" w:name="_Toc351111443"/>
      <w:bookmarkStart w:id="1210" w:name="_Toc351111810"/>
      <w:bookmarkStart w:id="1211" w:name="_Toc351111900"/>
      <w:bookmarkStart w:id="1212" w:name="_Toc351124696"/>
      <w:bookmarkStart w:id="1213" w:name="_Toc351124794"/>
      <w:bookmarkStart w:id="1214" w:name="_Toc351538841"/>
      <w:bookmarkStart w:id="1215" w:name="_Toc351539016"/>
      <w:bookmarkStart w:id="1216" w:name="_Toc354118964"/>
      <w:bookmarkStart w:id="1217" w:name="_Toc354467759"/>
      <w:bookmarkStart w:id="1218" w:name="_Toc354668333"/>
      <w:bookmarkStart w:id="1219" w:name="_Toc355595851"/>
      <w:bookmarkStart w:id="1220" w:name="_Ref403566782"/>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1F5C9871"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1221" w:name="_Toc435192402"/>
      <w:bookmarkStart w:id="1222" w:name="_Toc447538066"/>
      <w:r w:rsidRPr="00B16FB3">
        <w:rPr>
          <w:rFonts w:ascii="Cambria" w:hAnsi="Cambria"/>
          <w:b/>
          <w:bCs/>
          <w:szCs w:val="20"/>
        </w:rPr>
        <w:t>Power Interruption Sequence (Ice Machine State 0)</w:t>
      </w:r>
      <w:bookmarkEnd w:id="1220"/>
      <w:bookmarkEnd w:id="1221"/>
      <w:bookmarkEnd w:id="1222"/>
    </w:p>
    <w:p w14:paraId="3E50EB29" w14:textId="77777777" w:rsidR="00B16FB3" w:rsidRPr="00B16FB3" w:rsidRDefault="00B16FB3" w:rsidP="00B16FB3">
      <w:pPr>
        <w:widowControl w:val="0"/>
        <w:rPr>
          <w:rFonts w:ascii="Courier" w:eastAsia="SimSun" w:hAnsi="Courier"/>
          <w:szCs w:val="20"/>
        </w:rPr>
      </w:pPr>
    </w:p>
    <w:p w14:paraId="415A6201"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436E9F99"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After a power interruption, on recovery the ice machine shall enter a </w:t>
      </w:r>
      <w:r w:rsidRPr="00B16FB3">
        <w:rPr>
          <w:rFonts w:eastAsia="SimSun"/>
          <w:i/>
          <w:szCs w:val="20"/>
        </w:rPr>
        <w:t>harvest cycle</w:t>
      </w:r>
      <w:r w:rsidRPr="00B16FB3">
        <w:rPr>
          <w:rFonts w:eastAsia="SimSun"/>
          <w:szCs w:val="20"/>
        </w:rPr>
        <w:t xml:space="preserve"> (7 minutes maximum or until the damper opens and then closes) followed by:</w:t>
      </w:r>
    </w:p>
    <w:p w14:paraId="05ED8541" w14:textId="77777777" w:rsidR="00B16FB3" w:rsidRPr="00B16FB3" w:rsidRDefault="00B16FB3" w:rsidP="004412A2">
      <w:pPr>
        <w:widowControl w:val="0"/>
        <w:numPr>
          <w:ilvl w:val="0"/>
          <w:numId w:val="22"/>
        </w:numPr>
        <w:contextualSpacing/>
        <w:rPr>
          <w:rFonts w:eastAsia="SimSun"/>
          <w:szCs w:val="20"/>
        </w:rPr>
      </w:pPr>
      <w:r w:rsidRPr="00B16FB3">
        <w:rPr>
          <w:rFonts w:eastAsia="SimSun"/>
          <w:szCs w:val="20"/>
        </w:rPr>
        <w:t xml:space="preserve">If before the power interruption the ice machine was in state 1 (initial start-up), 2 (pre-chill), 3 (freeze) or 4 (harvest), the ice machine will enter a </w:t>
      </w:r>
      <w:r w:rsidRPr="00B16FB3">
        <w:rPr>
          <w:rFonts w:eastAsia="SimSun"/>
          <w:b/>
          <w:i/>
          <w:szCs w:val="20"/>
        </w:rPr>
        <w:t>pre-chill cycle.</w:t>
      </w:r>
    </w:p>
    <w:p w14:paraId="041DCBD5" w14:textId="21B418C2" w:rsidR="00B16FB3" w:rsidRPr="00B16FB3" w:rsidRDefault="00B16FB3" w:rsidP="004412A2">
      <w:pPr>
        <w:widowControl w:val="0"/>
        <w:numPr>
          <w:ilvl w:val="0"/>
          <w:numId w:val="22"/>
        </w:numPr>
        <w:contextualSpacing/>
        <w:rPr>
          <w:rFonts w:eastAsia="SimSun"/>
          <w:szCs w:val="20"/>
        </w:rPr>
      </w:pPr>
      <w:r w:rsidRPr="00B16FB3">
        <w:rPr>
          <w:rFonts w:eastAsia="SimSun"/>
          <w:szCs w:val="20"/>
        </w:rPr>
        <w:t>If b</w:t>
      </w:r>
      <w:r w:rsidRPr="00B16FB3">
        <w:rPr>
          <w:rFonts w:eastAsia="Calibri"/>
        </w:rPr>
        <w:t xml:space="preserve">efore the power interruption the ice machine was in 7 (delay 4 hours), 8 (delay 12 hours), </w:t>
      </w:r>
      <w:ins w:id="1223" w:author="Short, Daniel L" w:date="2018-01-03T07:41:00Z">
        <w:r w:rsidR="00960305">
          <w:rPr>
            <w:rFonts w:eastAsia="Calibri"/>
          </w:rPr>
          <w:t xml:space="preserve">or </w:t>
        </w:r>
      </w:ins>
      <w:del w:id="1224" w:author="Short, Daniel L" w:date="2018-01-03T07:39:00Z">
        <w:r w:rsidRPr="00B16FB3" w:rsidDel="00960305">
          <w:rPr>
            <w:rFonts w:eastAsia="Calibri"/>
          </w:rPr>
          <w:delText xml:space="preserve">or </w:delText>
        </w:r>
      </w:del>
      <w:r w:rsidRPr="00B16FB3">
        <w:rPr>
          <w:rFonts w:eastAsia="SimSun"/>
          <w:szCs w:val="20"/>
        </w:rPr>
        <w:t>9 (delay 24 hours)</w:t>
      </w:r>
      <w:del w:id="1225" w:author="Short, Daniel L" w:date="2018-01-03T07:41:00Z">
        <w:r w:rsidRPr="00B16FB3" w:rsidDel="00960305">
          <w:rPr>
            <w:rFonts w:eastAsia="SimSun"/>
            <w:szCs w:val="20"/>
          </w:rPr>
          <w:delText xml:space="preserve">, </w:delText>
        </w:r>
      </w:del>
      <w:ins w:id="1226" w:author="Short, Daniel L" w:date="2018-01-03T07:39:00Z">
        <w:r w:rsidR="00960305">
          <w:rPr>
            <w:rFonts w:eastAsia="SimSun"/>
            <w:szCs w:val="20"/>
          </w:rPr>
          <w:t xml:space="preserve">, </w:t>
        </w:r>
      </w:ins>
      <w:r w:rsidRPr="00B16FB3">
        <w:rPr>
          <w:rFonts w:eastAsia="SimSun"/>
          <w:szCs w:val="20"/>
        </w:rPr>
        <w:t xml:space="preserve">the ice machine will remain </w:t>
      </w:r>
      <w:r w:rsidRPr="00B16FB3">
        <w:rPr>
          <w:rFonts w:eastAsia="SimSun"/>
          <w:b/>
          <w:szCs w:val="20"/>
        </w:rPr>
        <w:t>OFF.</w:t>
      </w:r>
      <w:r w:rsidRPr="00B16FB3">
        <w:rPr>
          <w:rFonts w:eastAsia="SimSun"/>
          <w:szCs w:val="20"/>
        </w:rPr>
        <w:t xml:space="preserve"> </w:t>
      </w:r>
    </w:p>
    <w:p w14:paraId="7B85267A" w14:textId="386586C7" w:rsidR="00960305" w:rsidRPr="00B16FB3" w:rsidDel="00960305" w:rsidRDefault="00B16FB3">
      <w:pPr>
        <w:widowControl w:val="0"/>
        <w:numPr>
          <w:ilvl w:val="0"/>
          <w:numId w:val="22"/>
        </w:numPr>
        <w:contextualSpacing/>
        <w:rPr>
          <w:del w:id="1227" w:author="Short, Daniel L" w:date="2018-01-03T07:40:00Z"/>
          <w:rFonts w:eastAsia="SimSun"/>
          <w:szCs w:val="20"/>
        </w:rPr>
      </w:pPr>
      <w:r w:rsidRPr="00B16FB3">
        <w:rPr>
          <w:rFonts w:eastAsia="SimSun"/>
          <w:szCs w:val="20"/>
        </w:rPr>
        <w:t>If before the power interruption the ice machine was in state 0 (OFF), 5 (automatic shutdown)</w:t>
      </w:r>
      <w:ins w:id="1228" w:author="Short, Daniel L" w:date="2018-01-03T07:41:00Z">
        <w:r w:rsidR="00960305">
          <w:rPr>
            <w:rFonts w:eastAsia="SimSun"/>
            <w:szCs w:val="20"/>
          </w:rPr>
          <w:t>,</w:t>
        </w:r>
      </w:ins>
      <w:r w:rsidRPr="00B16FB3">
        <w:rPr>
          <w:rFonts w:eastAsia="SimSun"/>
          <w:szCs w:val="20"/>
        </w:rPr>
        <w:t xml:space="preserve"> </w:t>
      </w:r>
      <w:del w:id="1229" w:author="Short, Daniel L" w:date="2018-01-03T07:41:00Z">
        <w:r w:rsidRPr="00B16FB3" w:rsidDel="00960305">
          <w:rPr>
            <w:rFonts w:eastAsia="SimSun"/>
            <w:szCs w:val="20"/>
          </w:rPr>
          <w:delText xml:space="preserve">or </w:delText>
        </w:r>
      </w:del>
      <w:r w:rsidRPr="00B16FB3">
        <w:rPr>
          <w:rFonts w:eastAsia="SimSun"/>
          <w:szCs w:val="20"/>
        </w:rPr>
        <w:t xml:space="preserve">6 (cleaning sequence), </w:t>
      </w:r>
      <w:ins w:id="1230" w:author="Short, Daniel L" w:date="2018-01-03T07:41:00Z">
        <w:r w:rsidR="00960305">
          <w:rPr>
            <w:rFonts w:eastAsia="SimSun"/>
            <w:szCs w:val="20"/>
          </w:rPr>
          <w:t xml:space="preserve">or </w:t>
        </w:r>
      </w:ins>
      <w:ins w:id="1231" w:author="Short, Daniel L" w:date="2018-01-03T07:42:00Z">
        <w:r w:rsidR="00960305">
          <w:rPr>
            <w:rFonts w:eastAsia="SimSun"/>
            <w:szCs w:val="20"/>
          </w:rPr>
          <w:t>“</w:t>
        </w:r>
      </w:ins>
      <w:ins w:id="1232" w:author="Short, Daniel L" w:date="2018-01-03T07:41:00Z">
        <w:r w:rsidR="00960305">
          <w:rPr>
            <w:rFonts w:eastAsia="SimSun"/>
            <w:szCs w:val="20"/>
          </w:rPr>
          <w:t>test mode</w:t>
        </w:r>
      </w:ins>
      <w:ins w:id="1233" w:author="Short, Daniel L" w:date="2018-01-03T07:42:00Z">
        <w:r w:rsidR="00960305">
          <w:rPr>
            <w:rFonts w:eastAsia="SimSun"/>
            <w:szCs w:val="20"/>
          </w:rPr>
          <w:t>”</w:t>
        </w:r>
      </w:ins>
      <w:ins w:id="1234" w:author="Short, Daniel L" w:date="2018-01-03T07:41:00Z">
        <w:r w:rsidR="00960305">
          <w:rPr>
            <w:rFonts w:eastAsia="SimSun"/>
            <w:szCs w:val="20"/>
          </w:rPr>
          <w:t xml:space="preserve">, </w:t>
        </w:r>
      </w:ins>
      <w:r w:rsidRPr="00B16FB3">
        <w:rPr>
          <w:rFonts w:eastAsia="SimSun"/>
          <w:szCs w:val="20"/>
        </w:rPr>
        <w:t>the ice machine will remain in the state it was in previous to the power interruption.</w:t>
      </w:r>
      <w:del w:id="1235" w:author="Short, Daniel L" w:date="2018-01-03T07:40:00Z">
        <w:r w:rsidRPr="00B16FB3" w:rsidDel="00960305">
          <w:rPr>
            <w:rFonts w:eastAsia="SimSun"/>
            <w:szCs w:val="20"/>
          </w:rPr>
          <w:delText xml:space="preserve"> </w:delText>
        </w:r>
      </w:del>
    </w:p>
    <w:p w14:paraId="4B67B1B8" w14:textId="77777777" w:rsidR="00B16FB3" w:rsidRPr="00B16FB3" w:rsidRDefault="00B16FB3">
      <w:pPr>
        <w:widowControl w:val="0"/>
        <w:numPr>
          <w:ilvl w:val="0"/>
          <w:numId w:val="22"/>
        </w:numPr>
        <w:contextualSpacing/>
        <w:rPr>
          <w:rFonts w:eastAsia="SimSun"/>
          <w:szCs w:val="20"/>
        </w:rPr>
        <w:pPrChange w:id="1236" w:author="Short, Daniel L" w:date="2018-01-03T07:40:00Z">
          <w:pPr>
            <w:widowControl w:val="0"/>
            <w:ind w:left="1080"/>
            <w:contextualSpacing/>
          </w:pPr>
        </w:pPrChange>
      </w:pPr>
      <w:r w:rsidRPr="00B16FB3">
        <w:rPr>
          <w:rFonts w:eastAsia="SimSun"/>
          <w:szCs w:val="20"/>
        </w:rPr>
        <w:t xml:space="preserve"> </w:t>
      </w:r>
    </w:p>
    <w:p w14:paraId="6419B868"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KoolAire</w:t>
      </w:r>
    </w:p>
    <w:p w14:paraId="49C46272" w14:textId="520A0596" w:rsidR="00B16FB3" w:rsidRPr="00B16FB3" w:rsidRDefault="00B16FB3" w:rsidP="00B16FB3">
      <w:pPr>
        <w:widowControl w:val="0"/>
        <w:ind w:left="1080"/>
        <w:contextualSpacing/>
        <w:rPr>
          <w:rFonts w:eastAsia="SimSun"/>
          <w:szCs w:val="20"/>
        </w:rPr>
      </w:pPr>
      <w:r w:rsidRPr="00B16FB3">
        <w:rPr>
          <w:rFonts w:eastAsia="SimSun"/>
          <w:szCs w:val="20"/>
        </w:rPr>
        <w:t xml:space="preserve">After a power </w:t>
      </w:r>
      <w:del w:id="1237" w:author="Short, Daniel L" w:date="2018-01-03T07:40:00Z">
        <w:r w:rsidRPr="00B16FB3" w:rsidDel="00960305">
          <w:rPr>
            <w:rFonts w:eastAsia="SimSun"/>
            <w:szCs w:val="20"/>
          </w:rPr>
          <w:delText>interruption</w:delText>
        </w:r>
      </w:del>
      <w:ins w:id="1238" w:author="Short, Daniel L" w:date="2018-01-03T07:40:00Z">
        <w:r w:rsidR="00960305" w:rsidRPr="00B16FB3">
          <w:rPr>
            <w:rFonts w:eastAsia="SimSun"/>
            <w:szCs w:val="20"/>
          </w:rPr>
          <w:t>interruption,</w:t>
        </w:r>
      </w:ins>
      <w:r w:rsidRPr="00B16FB3">
        <w:rPr>
          <w:rFonts w:eastAsia="SimSun"/>
          <w:szCs w:val="20"/>
        </w:rPr>
        <w:t xml:space="preserve"> the state of the ice machine will depend on the position of the toggle switch (ICE-OFF-CLEAN):</w:t>
      </w:r>
    </w:p>
    <w:p w14:paraId="0E018223" w14:textId="77777777" w:rsidR="00B16FB3" w:rsidRPr="00B16FB3" w:rsidRDefault="00B16FB3" w:rsidP="004412A2">
      <w:pPr>
        <w:widowControl w:val="0"/>
        <w:numPr>
          <w:ilvl w:val="0"/>
          <w:numId w:val="18"/>
        </w:numPr>
        <w:contextualSpacing/>
        <w:rPr>
          <w:rFonts w:eastAsia="SimSun"/>
          <w:szCs w:val="20"/>
        </w:rPr>
      </w:pPr>
      <w:r w:rsidRPr="00B16FB3">
        <w:rPr>
          <w:rFonts w:eastAsia="SimSun"/>
          <w:szCs w:val="20"/>
        </w:rPr>
        <w:t>OFF; the ice machine will remain OFF until the machine is started.</w:t>
      </w:r>
    </w:p>
    <w:p w14:paraId="6AEA4092" w14:textId="77777777" w:rsidR="00B16FB3" w:rsidRPr="00B16FB3" w:rsidRDefault="00B16FB3" w:rsidP="004412A2">
      <w:pPr>
        <w:widowControl w:val="0"/>
        <w:numPr>
          <w:ilvl w:val="0"/>
          <w:numId w:val="18"/>
        </w:numPr>
        <w:contextualSpacing/>
        <w:rPr>
          <w:rFonts w:eastAsia="SimSun"/>
          <w:szCs w:val="20"/>
        </w:rPr>
      </w:pPr>
      <w:r w:rsidRPr="00B16FB3">
        <w:rPr>
          <w:rFonts w:eastAsia="SimSun"/>
          <w:szCs w:val="20"/>
        </w:rPr>
        <w:t xml:space="preserve">ICE; if the curtain switch is open the ice machine will remain in state 5 (automatic shutdown).  If the curtain switch is closed the ice machine will start a </w:t>
      </w:r>
      <w:r w:rsidRPr="00B16FB3">
        <w:rPr>
          <w:rFonts w:eastAsia="SimSun"/>
          <w:i/>
          <w:szCs w:val="20"/>
        </w:rPr>
        <w:t xml:space="preserve">harvest cycle </w:t>
      </w:r>
      <w:r w:rsidRPr="00B16FB3">
        <w:rPr>
          <w:rFonts w:eastAsia="SimSun"/>
          <w:szCs w:val="20"/>
        </w:rPr>
        <w:t xml:space="preserve">which will be followed with a </w:t>
      </w:r>
      <w:r w:rsidRPr="00B16FB3">
        <w:rPr>
          <w:rFonts w:eastAsia="SimSun"/>
          <w:i/>
          <w:szCs w:val="20"/>
        </w:rPr>
        <w:t>pre-chill cycle</w:t>
      </w:r>
      <w:r w:rsidRPr="00B16FB3">
        <w:rPr>
          <w:rFonts w:eastAsia="SimSun"/>
          <w:szCs w:val="20"/>
        </w:rPr>
        <w:t>.</w:t>
      </w:r>
    </w:p>
    <w:p w14:paraId="37BC024C" w14:textId="77777777" w:rsidR="00B16FB3" w:rsidRPr="00B16FB3" w:rsidRDefault="00B16FB3" w:rsidP="004412A2">
      <w:pPr>
        <w:widowControl w:val="0"/>
        <w:numPr>
          <w:ilvl w:val="0"/>
          <w:numId w:val="18"/>
        </w:numPr>
        <w:contextualSpacing/>
        <w:rPr>
          <w:rFonts w:eastAsia="SimSun"/>
          <w:szCs w:val="20"/>
        </w:rPr>
      </w:pPr>
      <w:r w:rsidRPr="00B16FB3">
        <w:rPr>
          <w:rFonts w:eastAsia="SimSun"/>
          <w:szCs w:val="20"/>
        </w:rPr>
        <w:t>CLEAN; the ice machine will restart in state 6 (cleaning sequence).</w:t>
      </w:r>
    </w:p>
    <w:p w14:paraId="42B0EEC2"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1239" w:name="_Toc435192403"/>
      <w:bookmarkStart w:id="1240" w:name="_Toc447538067"/>
      <w:r w:rsidRPr="00B16FB3">
        <w:rPr>
          <w:rFonts w:ascii="Cambria" w:hAnsi="Cambria"/>
          <w:b/>
          <w:bCs/>
          <w:sz w:val="26"/>
          <w:szCs w:val="26"/>
        </w:rPr>
        <w:t>Cleaning Sequence (Ice Machine State 6)</w:t>
      </w:r>
      <w:bookmarkEnd w:id="1239"/>
      <w:bookmarkEnd w:id="1240"/>
    </w:p>
    <w:p w14:paraId="18C45774"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1241" w:name="_Toc435192404"/>
      <w:bookmarkStart w:id="1242" w:name="_Toc447538068"/>
      <w:r w:rsidRPr="00B16FB3">
        <w:rPr>
          <w:rFonts w:ascii="Cambria" w:hAnsi="Cambria"/>
          <w:b/>
          <w:bCs/>
          <w:szCs w:val="20"/>
        </w:rPr>
        <w:t>Neo</w:t>
      </w:r>
      <w:bookmarkEnd w:id="1241"/>
      <w:bookmarkEnd w:id="1242"/>
    </w:p>
    <w:p w14:paraId="3F5BC1DA" w14:textId="77777777" w:rsidR="00B16FB3" w:rsidRPr="00B16FB3" w:rsidRDefault="00B16FB3" w:rsidP="00B16FB3">
      <w:pPr>
        <w:widowControl w:val="0"/>
        <w:ind w:left="1080"/>
        <w:contextualSpacing/>
        <w:rPr>
          <w:rFonts w:eastAsia="SimSun"/>
          <w:b/>
          <w:szCs w:val="20"/>
          <w:u w:val="single"/>
        </w:rPr>
      </w:pPr>
      <w:bookmarkStart w:id="1243" w:name="_Toc348007977"/>
      <w:bookmarkStart w:id="1244" w:name="_Toc348009027"/>
      <w:bookmarkStart w:id="1245" w:name="_Toc348009165"/>
      <w:bookmarkStart w:id="1246" w:name="_Toc348009602"/>
      <w:bookmarkStart w:id="1247" w:name="_Toc348009700"/>
      <w:bookmarkStart w:id="1248" w:name="_Toc348009798"/>
      <w:bookmarkStart w:id="1249" w:name="_Toc348009880"/>
      <w:bookmarkStart w:id="1250" w:name="_Toc348010209"/>
      <w:bookmarkStart w:id="1251" w:name="_Toc348010277"/>
      <w:bookmarkStart w:id="1252" w:name="_Toc348010345"/>
      <w:bookmarkStart w:id="1253" w:name="_Toc348010413"/>
      <w:bookmarkStart w:id="1254" w:name="_Toc348097518"/>
      <w:bookmarkStart w:id="1255" w:name="_Toc348007978"/>
      <w:bookmarkStart w:id="1256" w:name="_Toc348009028"/>
      <w:bookmarkStart w:id="1257" w:name="_Toc348009166"/>
      <w:bookmarkStart w:id="1258" w:name="_Toc348009603"/>
      <w:bookmarkStart w:id="1259" w:name="_Toc348009701"/>
      <w:bookmarkStart w:id="1260" w:name="_Toc348009799"/>
      <w:bookmarkStart w:id="1261" w:name="_Toc348009881"/>
      <w:bookmarkStart w:id="1262" w:name="_Toc348010210"/>
      <w:bookmarkStart w:id="1263" w:name="_Toc348010278"/>
      <w:bookmarkStart w:id="1264" w:name="_Toc348010346"/>
      <w:bookmarkStart w:id="1265" w:name="_Toc348010414"/>
      <w:bookmarkStart w:id="1266" w:name="_Toc348097519"/>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r w:rsidRPr="00B16FB3">
        <w:rPr>
          <w:rFonts w:eastAsia="SimSun"/>
          <w:szCs w:val="20"/>
        </w:rPr>
        <w:t xml:space="preserve">With the ice machine OFF, pressing and holding the clean button on the Neo UI for 3 continuous seconds will start a </w:t>
      </w:r>
      <w:r w:rsidRPr="00B16FB3">
        <w:rPr>
          <w:rFonts w:eastAsia="SimSun"/>
          <w:i/>
          <w:szCs w:val="20"/>
        </w:rPr>
        <w:t>cleaning sequence</w:t>
      </w:r>
      <w:r w:rsidRPr="00B16FB3">
        <w:rPr>
          <w:rFonts w:eastAsia="SimSun"/>
          <w:szCs w:val="20"/>
        </w:rPr>
        <w:t xml:space="preserve">.  The </w:t>
      </w:r>
      <w:r w:rsidRPr="00B16FB3">
        <w:rPr>
          <w:rFonts w:eastAsia="SimSun"/>
          <w:i/>
          <w:szCs w:val="20"/>
        </w:rPr>
        <w:t xml:space="preserve">cleaning sequence </w:t>
      </w:r>
      <w:r w:rsidRPr="00B16FB3">
        <w:rPr>
          <w:rFonts w:eastAsia="SimSun"/>
          <w:szCs w:val="20"/>
        </w:rPr>
        <w:t xml:space="preserve">cannot be entered when the damper switch is open. If the damper switch is opened for more than 2 seconds during the </w:t>
      </w:r>
      <w:r w:rsidRPr="00B16FB3">
        <w:rPr>
          <w:rFonts w:eastAsia="SimSun"/>
          <w:i/>
          <w:szCs w:val="20"/>
        </w:rPr>
        <w:t>cleaning sequence</w:t>
      </w:r>
      <w:r w:rsidRPr="00B16FB3">
        <w:rPr>
          <w:rFonts w:eastAsia="SimSun"/>
          <w:szCs w:val="20"/>
        </w:rPr>
        <w:t xml:space="preserve">, the </w:t>
      </w:r>
      <w:r w:rsidRPr="00B16FB3">
        <w:rPr>
          <w:rFonts w:eastAsia="SimSun"/>
          <w:i/>
          <w:szCs w:val="20"/>
        </w:rPr>
        <w:t>clean sequence</w:t>
      </w:r>
      <w:r w:rsidRPr="00B16FB3">
        <w:rPr>
          <w:rFonts w:eastAsia="SimSun"/>
          <w:szCs w:val="20"/>
        </w:rPr>
        <w:t xml:space="preserve"> is paused. If the damper switch stays open for more than 30 seconds, the ice machine enters an </w:t>
      </w:r>
      <w:r w:rsidRPr="00B16FB3">
        <w:rPr>
          <w:rFonts w:eastAsia="SimSun"/>
          <w:i/>
          <w:szCs w:val="20"/>
        </w:rPr>
        <w:t>automatic shutdown</w:t>
      </w:r>
      <w:r w:rsidRPr="00B16FB3">
        <w:rPr>
          <w:rFonts w:eastAsia="SimSun"/>
          <w:szCs w:val="20"/>
        </w:rPr>
        <w:t xml:space="preserve">.  During the </w:t>
      </w:r>
      <w:r w:rsidRPr="00B16FB3">
        <w:rPr>
          <w:rFonts w:eastAsia="SimSun"/>
          <w:i/>
          <w:szCs w:val="20"/>
        </w:rPr>
        <w:t>cleaning sequence</w:t>
      </w:r>
      <w:r w:rsidRPr="00B16FB3">
        <w:rPr>
          <w:rFonts w:eastAsia="SimSun"/>
          <w:szCs w:val="20"/>
        </w:rPr>
        <w:t xml:space="preserve">, the clean indicator LED on the board, the clean LED on the UI and the ON/OFF LED on the UI shall be energized and remain energized until the </w:t>
      </w:r>
      <w:r w:rsidRPr="00B16FB3">
        <w:rPr>
          <w:rFonts w:eastAsia="SimSun"/>
          <w:i/>
          <w:szCs w:val="20"/>
        </w:rPr>
        <w:t>cleaning sequence</w:t>
      </w:r>
      <w:r w:rsidRPr="00B16FB3">
        <w:rPr>
          <w:rFonts w:eastAsia="SimSun"/>
          <w:szCs w:val="20"/>
        </w:rPr>
        <w:t xml:space="preserve"> is complete.</w:t>
      </w:r>
    </w:p>
    <w:p w14:paraId="3E289153" w14:textId="77777777" w:rsidR="00B16FB3" w:rsidRPr="00B16FB3" w:rsidRDefault="00B16FB3" w:rsidP="004412A2">
      <w:pPr>
        <w:widowControl w:val="0"/>
        <w:numPr>
          <w:ilvl w:val="0"/>
          <w:numId w:val="11"/>
        </w:numPr>
        <w:contextualSpacing/>
        <w:rPr>
          <w:rFonts w:eastAsia="SimSun"/>
          <w:szCs w:val="20"/>
        </w:rPr>
      </w:pPr>
      <w:r w:rsidRPr="00B16FB3">
        <w:rPr>
          <w:rFonts w:eastAsia="SimSun"/>
          <w:szCs w:val="20"/>
        </w:rPr>
        <w:t xml:space="preserve">The </w:t>
      </w:r>
      <w:r w:rsidRPr="00B16FB3">
        <w:rPr>
          <w:rFonts w:eastAsia="SimSun"/>
          <w:i/>
          <w:szCs w:val="20"/>
        </w:rPr>
        <w:t>cleaning sequence</w:t>
      </w:r>
      <w:r w:rsidRPr="00B16FB3">
        <w:rPr>
          <w:rFonts w:eastAsia="SimSun"/>
          <w:szCs w:val="20"/>
        </w:rPr>
        <w:t xml:space="preserve"> is aborted if the clean button is pressed within 45 seconds of its initiation, the clean LED on control board and UI will de-energize.</w:t>
      </w:r>
    </w:p>
    <w:p w14:paraId="355C01C8" w14:textId="77777777" w:rsidR="00B16FB3" w:rsidRPr="00B16FB3" w:rsidRDefault="00B16FB3" w:rsidP="004412A2">
      <w:pPr>
        <w:widowControl w:val="0"/>
        <w:numPr>
          <w:ilvl w:val="0"/>
          <w:numId w:val="11"/>
        </w:numPr>
        <w:contextualSpacing/>
        <w:rPr>
          <w:rFonts w:eastAsia="SimSun"/>
          <w:szCs w:val="20"/>
        </w:rPr>
      </w:pPr>
      <w:r w:rsidRPr="00B16FB3">
        <w:rPr>
          <w:rFonts w:eastAsia="SimSun"/>
          <w:szCs w:val="20"/>
        </w:rPr>
        <w:t xml:space="preserve">If the ON/OFF button is pressed at any time during the cleaning sequence, the ON/OFF LED shall be de-energized to indicate that the unit shall remain OFF upon completion of the </w:t>
      </w:r>
      <w:r w:rsidRPr="00B16FB3">
        <w:rPr>
          <w:rFonts w:eastAsia="SimSun"/>
          <w:i/>
          <w:szCs w:val="20"/>
        </w:rPr>
        <w:t>cleaning sequence</w:t>
      </w:r>
      <w:r w:rsidRPr="00B16FB3">
        <w:rPr>
          <w:rFonts w:eastAsia="SimSun"/>
          <w:szCs w:val="20"/>
        </w:rPr>
        <w:t>.</w:t>
      </w:r>
    </w:p>
    <w:p w14:paraId="25BD2D53" w14:textId="77777777" w:rsidR="00B16FB3" w:rsidRPr="00B16FB3" w:rsidRDefault="00B16FB3" w:rsidP="004412A2">
      <w:pPr>
        <w:widowControl w:val="0"/>
        <w:numPr>
          <w:ilvl w:val="0"/>
          <w:numId w:val="11"/>
        </w:numPr>
        <w:contextualSpacing/>
        <w:rPr>
          <w:rFonts w:eastAsia="SimSun"/>
          <w:szCs w:val="20"/>
        </w:rPr>
      </w:pPr>
      <w:r w:rsidRPr="00B16FB3">
        <w:rPr>
          <w:rFonts w:eastAsia="SimSun"/>
          <w:szCs w:val="20"/>
        </w:rPr>
        <w:t xml:space="preserve">If the clean button is pressed at any time after 45 seconds of the </w:t>
      </w:r>
      <w:r w:rsidRPr="00B16FB3">
        <w:rPr>
          <w:rFonts w:eastAsia="SimSun"/>
          <w:i/>
          <w:szCs w:val="20"/>
        </w:rPr>
        <w:t xml:space="preserve">cleaning sequence </w:t>
      </w:r>
      <w:r w:rsidRPr="00B16FB3">
        <w:rPr>
          <w:rFonts w:eastAsia="SimSun"/>
          <w:szCs w:val="20"/>
        </w:rPr>
        <w:t xml:space="preserve">initiation, the </w:t>
      </w:r>
      <w:r w:rsidRPr="00B16FB3">
        <w:rPr>
          <w:rFonts w:eastAsia="SimSun"/>
          <w:i/>
          <w:szCs w:val="20"/>
        </w:rPr>
        <w:t xml:space="preserve">cleaning sequence </w:t>
      </w:r>
      <w:r w:rsidRPr="00B16FB3">
        <w:rPr>
          <w:rFonts w:eastAsia="SimSun"/>
          <w:szCs w:val="20"/>
        </w:rPr>
        <w:t>shall be paused, the ON/OFF LED and clean LED on UI and control board shall flash one second ON, one second OFF until the clean button is pressed again to resume the cleaning sequence.  During condition (2), the ON/OFF LED shall remain OFF.</w:t>
      </w:r>
    </w:p>
    <w:p w14:paraId="6580908F" w14:textId="77777777" w:rsidR="00B16FB3" w:rsidRPr="00B16FB3" w:rsidRDefault="00B16FB3" w:rsidP="004412A2">
      <w:pPr>
        <w:widowControl w:val="0"/>
        <w:numPr>
          <w:ilvl w:val="0"/>
          <w:numId w:val="11"/>
        </w:numPr>
        <w:contextualSpacing/>
        <w:rPr>
          <w:rFonts w:eastAsia="SimSun"/>
          <w:szCs w:val="20"/>
        </w:rPr>
      </w:pPr>
      <w:r w:rsidRPr="00B16FB3">
        <w:rPr>
          <w:rFonts w:eastAsia="SimSun"/>
          <w:szCs w:val="20"/>
        </w:rPr>
        <w:t xml:space="preserve">Pressing the test button on the control board at any time during the </w:t>
      </w:r>
      <w:r w:rsidRPr="00B16FB3">
        <w:rPr>
          <w:rFonts w:eastAsia="SimSun"/>
          <w:i/>
          <w:szCs w:val="20"/>
        </w:rPr>
        <w:t xml:space="preserve">cleaning sequence </w:t>
      </w:r>
      <w:r w:rsidRPr="00B16FB3">
        <w:rPr>
          <w:rFonts w:eastAsia="SimSun"/>
          <w:szCs w:val="20"/>
        </w:rPr>
        <w:t xml:space="preserve">exits the </w:t>
      </w:r>
      <w:r w:rsidRPr="00B16FB3">
        <w:rPr>
          <w:rFonts w:eastAsia="SimSun"/>
          <w:i/>
          <w:szCs w:val="20"/>
        </w:rPr>
        <w:t>cleaning sequence</w:t>
      </w:r>
      <w:r w:rsidRPr="00B16FB3">
        <w:rPr>
          <w:rFonts w:eastAsia="SimSun"/>
          <w:szCs w:val="20"/>
        </w:rPr>
        <w:t xml:space="preserve">. The ice machine shall then remain OFF and all LEDs shall be de-energized. </w:t>
      </w:r>
    </w:p>
    <w:p w14:paraId="10369BC3" w14:textId="77777777" w:rsidR="00B16FB3" w:rsidRPr="00B16FB3" w:rsidRDefault="00B16FB3" w:rsidP="00B16FB3">
      <w:pPr>
        <w:rPr>
          <w:rFonts w:eastAsia="SimSun"/>
          <w:szCs w:val="20"/>
        </w:rPr>
      </w:pPr>
    </w:p>
    <w:p w14:paraId="1A024B34"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12</w:t>
      </w:r>
      <w:r w:rsidRPr="00B16FB3">
        <w:rPr>
          <w:rFonts w:eastAsia="SimSun"/>
          <w:b/>
          <w:bCs/>
        </w:rPr>
        <w:fldChar w:fldCharType="end"/>
      </w:r>
      <w:r w:rsidRPr="00B16FB3">
        <w:rPr>
          <w:rFonts w:eastAsia="SimSun"/>
          <w:b/>
          <w:bCs/>
        </w:rPr>
        <w:t>: Neo Cleaning Sequence</w:t>
      </w:r>
    </w:p>
    <w:tbl>
      <w:tblPr>
        <w:tblW w:w="0" w:type="auto"/>
        <w:tblInd w:w="720" w:type="dxa"/>
        <w:tblBorders>
          <w:top w:val="single" w:sz="8" w:space="0" w:color="4F81BD"/>
          <w:bottom w:val="single" w:sz="8" w:space="0" w:color="4F81BD"/>
        </w:tblBorders>
        <w:tblLook w:val="00A0" w:firstRow="1" w:lastRow="0" w:firstColumn="1" w:lastColumn="0" w:noHBand="0" w:noVBand="0"/>
      </w:tblPr>
      <w:tblGrid>
        <w:gridCol w:w="803"/>
        <w:gridCol w:w="3657"/>
        <w:gridCol w:w="4396"/>
      </w:tblGrid>
      <w:tr w:rsidR="00B16FB3" w:rsidRPr="00B16FB3" w14:paraId="69D6AD0D" w14:textId="77777777" w:rsidTr="008E76D1">
        <w:tc>
          <w:tcPr>
            <w:tcW w:w="0" w:type="auto"/>
            <w:tcBorders>
              <w:top w:val="single" w:sz="4" w:space="0" w:color="auto"/>
              <w:left w:val="single" w:sz="4" w:space="0" w:color="auto"/>
              <w:bottom w:val="single" w:sz="8" w:space="0" w:color="4F81BD"/>
              <w:right w:val="nil"/>
            </w:tcBorders>
          </w:tcPr>
          <w:p w14:paraId="650BC8AE"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Event</w:t>
            </w:r>
          </w:p>
        </w:tc>
        <w:tc>
          <w:tcPr>
            <w:tcW w:w="0" w:type="auto"/>
            <w:tcBorders>
              <w:top w:val="single" w:sz="4" w:space="0" w:color="auto"/>
              <w:left w:val="nil"/>
              <w:bottom w:val="single" w:sz="8" w:space="0" w:color="4F81BD"/>
              <w:right w:val="nil"/>
            </w:tcBorders>
          </w:tcPr>
          <w:p w14:paraId="101E9D4C"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Time/Cycle</w:t>
            </w:r>
          </w:p>
        </w:tc>
        <w:tc>
          <w:tcPr>
            <w:tcW w:w="0" w:type="auto"/>
            <w:tcBorders>
              <w:top w:val="single" w:sz="4" w:space="0" w:color="auto"/>
              <w:left w:val="nil"/>
              <w:bottom w:val="single" w:sz="8" w:space="0" w:color="4F81BD"/>
              <w:right w:val="single" w:sz="4" w:space="0" w:color="auto"/>
            </w:tcBorders>
          </w:tcPr>
          <w:p w14:paraId="0185172C"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Components Energized</w:t>
            </w:r>
          </w:p>
        </w:tc>
      </w:tr>
      <w:tr w:rsidR="00B16FB3" w:rsidRPr="00B16FB3" w14:paraId="38384EF7" w14:textId="77777777" w:rsidTr="008E76D1">
        <w:tc>
          <w:tcPr>
            <w:tcW w:w="0" w:type="auto"/>
            <w:tcBorders>
              <w:left w:val="single" w:sz="4" w:space="0" w:color="auto"/>
              <w:right w:val="nil"/>
            </w:tcBorders>
            <w:shd w:val="clear" w:color="auto" w:fill="D3DFEE"/>
          </w:tcPr>
          <w:p w14:paraId="6BB9C328"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p w14:paraId="5080CF5D" w14:textId="77777777" w:rsidR="00B16FB3" w:rsidRPr="00B16FB3" w:rsidRDefault="00B16FB3" w:rsidP="00B16FB3">
            <w:pPr>
              <w:widowControl w:val="0"/>
              <w:contextualSpacing/>
              <w:jc w:val="both"/>
              <w:rPr>
                <w:rFonts w:eastAsia="SimSun"/>
                <w:b/>
                <w:bCs/>
                <w:szCs w:val="20"/>
              </w:rPr>
            </w:pPr>
          </w:p>
        </w:tc>
        <w:tc>
          <w:tcPr>
            <w:tcW w:w="0" w:type="auto"/>
            <w:tcBorders>
              <w:left w:val="nil"/>
              <w:right w:val="nil"/>
            </w:tcBorders>
            <w:shd w:val="clear" w:color="auto" w:fill="D3DFEE"/>
          </w:tcPr>
          <w:p w14:paraId="78A00A1C"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p w14:paraId="2EB0C085" w14:textId="77777777" w:rsidR="00B16FB3" w:rsidRPr="00B16FB3" w:rsidRDefault="00B16FB3" w:rsidP="00B16FB3">
            <w:pPr>
              <w:widowControl w:val="0"/>
              <w:contextualSpacing/>
              <w:jc w:val="both"/>
              <w:rPr>
                <w:rFonts w:eastAsia="SimSun"/>
                <w:szCs w:val="20"/>
              </w:rPr>
            </w:pPr>
          </w:p>
        </w:tc>
        <w:tc>
          <w:tcPr>
            <w:tcW w:w="0" w:type="auto"/>
            <w:tcBorders>
              <w:left w:val="nil"/>
              <w:right w:val="single" w:sz="4" w:space="0" w:color="auto"/>
            </w:tcBorders>
            <w:shd w:val="clear" w:color="auto" w:fill="D3DFEE"/>
          </w:tcPr>
          <w:p w14:paraId="4DD67AF8"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225B78CF" w14:textId="77777777" w:rsidTr="008E76D1">
        <w:tc>
          <w:tcPr>
            <w:tcW w:w="0" w:type="auto"/>
            <w:tcBorders>
              <w:left w:val="single" w:sz="4" w:space="0" w:color="auto"/>
            </w:tcBorders>
          </w:tcPr>
          <w:p w14:paraId="633A2F86"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4A3E00B2" w14:textId="77777777" w:rsidR="00B16FB3" w:rsidRPr="00B16FB3" w:rsidRDefault="00B16FB3" w:rsidP="00B16FB3">
            <w:pPr>
              <w:widowControl w:val="0"/>
              <w:contextualSpacing/>
              <w:jc w:val="both"/>
              <w:rPr>
                <w:rFonts w:eastAsia="SimSun"/>
                <w:b/>
                <w:bCs/>
                <w:szCs w:val="20"/>
              </w:rPr>
            </w:pPr>
          </w:p>
          <w:p w14:paraId="47AD7E69"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Clean</w:t>
            </w:r>
          </w:p>
          <w:p w14:paraId="65D76280" w14:textId="77777777" w:rsidR="00B16FB3" w:rsidRPr="00B16FB3" w:rsidRDefault="00B16FB3" w:rsidP="00B16FB3">
            <w:pPr>
              <w:widowControl w:val="0"/>
              <w:contextualSpacing/>
              <w:jc w:val="both"/>
              <w:rPr>
                <w:rFonts w:eastAsia="SimSun"/>
                <w:b/>
                <w:bCs/>
                <w:szCs w:val="20"/>
              </w:rPr>
            </w:pPr>
          </w:p>
          <w:p w14:paraId="12EAB8F8"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Pr>
          <w:p w14:paraId="51C6CE38"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52E22929" w14:textId="77777777" w:rsidR="00B16FB3" w:rsidRPr="00B16FB3" w:rsidRDefault="00B16FB3" w:rsidP="00B16FB3">
            <w:pPr>
              <w:widowControl w:val="0"/>
              <w:contextualSpacing/>
              <w:jc w:val="both"/>
              <w:rPr>
                <w:rFonts w:eastAsia="SimSun"/>
                <w:szCs w:val="20"/>
              </w:rPr>
            </w:pPr>
            <w:r w:rsidRPr="00B16FB3">
              <w:rPr>
                <w:rFonts w:eastAsia="SimSun"/>
                <w:sz w:val="22"/>
                <w:szCs w:val="20"/>
              </w:rPr>
              <w:t>600 seconds</w:t>
            </w:r>
          </w:p>
          <w:p w14:paraId="4951FC89" w14:textId="77777777" w:rsidR="00B16FB3" w:rsidRPr="00B16FB3" w:rsidRDefault="00B16FB3" w:rsidP="00B16FB3">
            <w:pPr>
              <w:widowControl w:val="0"/>
              <w:contextualSpacing/>
              <w:jc w:val="both"/>
              <w:rPr>
                <w:rFonts w:eastAsia="SimSun"/>
                <w:szCs w:val="20"/>
              </w:rPr>
            </w:pPr>
          </w:p>
          <w:p w14:paraId="6951EA29"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right w:val="single" w:sz="4" w:space="0" w:color="auto"/>
            </w:tcBorders>
          </w:tcPr>
          <w:p w14:paraId="0691114C"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06514164" w14:textId="77777777" w:rsidR="00B16FB3" w:rsidRPr="00B16FB3" w:rsidRDefault="00B16FB3" w:rsidP="00B16FB3">
            <w:pPr>
              <w:widowControl w:val="0"/>
              <w:contextualSpacing/>
              <w:jc w:val="both"/>
              <w:rPr>
                <w:rFonts w:eastAsia="SimSun"/>
                <w:szCs w:val="20"/>
              </w:rPr>
            </w:pPr>
          </w:p>
          <w:p w14:paraId="76465651"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 (until ice thickness float is open)</w:t>
            </w:r>
          </w:p>
          <w:p w14:paraId="036A5C16"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3A2AC062" w14:textId="77777777" w:rsidTr="008E76D1">
        <w:tc>
          <w:tcPr>
            <w:tcW w:w="0" w:type="auto"/>
            <w:tcBorders>
              <w:left w:val="single" w:sz="4" w:space="0" w:color="auto"/>
              <w:right w:val="nil"/>
            </w:tcBorders>
            <w:shd w:val="clear" w:color="auto" w:fill="D3DFEE"/>
          </w:tcPr>
          <w:p w14:paraId="2A36553F"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017126A2" w14:textId="77777777" w:rsidR="00B16FB3" w:rsidRPr="00B16FB3" w:rsidRDefault="00B16FB3" w:rsidP="00B16FB3">
            <w:pPr>
              <w:widowControl w:val="0"/>
              <w:contextualSpacing/>
              <w:jc w:val="both"/>
              <w:rPr>
                <w:rFonts w:eastAsia="SimSun"/>
                <w:b/>
                <w:bCs/>
                <w:szCs w:val="20"/>
              </w:rPr>
            </w:pPr>
          </w:p>
          <w:p w14:paraId="6CE3D909"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7C0A1358" w14:textId="77777777" w:rsidR="00B16FB3" w:rsidRPr="00B16FB3" w:rsidRDefault="00B16FB3" w:rsidP="00B16FB3">
            <w:pPr>
              <w:widowControl w:val="0"/>
              <w:contextualSpacing/>
              <w:jc w:val="both"/>
              <w:rPr>
                <w:rFonts w:eastAsia="SimSun"/>
                <w:b/>
                <w:bCs/>
                <w:szCs w:val="20"/>
              </w:rPr>
            </w:pPr>
          </w:p>
          <w:p w14:paraId="2995240F"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Borders>
              <w:left w:val="nil"/>
              <w:right w:val="nil"/>
            </w:tcBorders>
            <w:shd w:val="clear" w:color="auto" w:fill="D3DFEE"/>
          </w:tcPr>
          <w:p w14:paraId="59952E7C"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4B253F7C" w14:textId="77777777" w:rsidR="00B16FB3" w:rsidRPr="00B16FB3" w:rsidRDefault="00B16FB3" w:rsidP="00B16FB3">
            <w:pPr>
              <w:widowControl w:val="0"/>
              <w:contextualSpacing/>
              <w:jc w:val="both"/>
              <w:rPr>
                <w:rFonts w:eastAsia="SimSun"/>
                <w:szCs w:val="20"/>
              </w:rPr>
            </w:pPr>
            <w:r w:rsidRPr="00B16FB3">
              <w:rPr>
                <w:rFonts w:eastAsia="SimSun"/>
                <w:sz w:val="22"/>
                <w:szCs w:val="20"/>
              </w:rPr>
              <w:t>90 seconds</w:t>
            </w:r>
          </w:p>
          <w:p w14:paraId="6F015C39" w14:textId="77777777" w:rsidR="00B16FB3" w:rsidRPr="00B16FB3" w:rsidRDefault="00B16FB3" w:rsidP="00B16FB3">
            <w:pPr>
              <w:widowControl w:val="0"/>
              <w:contextualSpacing/>
              <w:jc w:val="both"/>
              <w:rPr>
                <w:rFonts w:eastAsia="SimSun"/>
                <w:szCs w:val="20"/>
              </w:rPr>
            </w:pPr>
          </w:p>
          <w:p w14:paraId="223BF14B"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left w:val="nil"/>
              <w:right w:val="single" w:sz="4" w:space="0" w:color="auto"/>
            </w:tcBorders>
            <w:shd w:val="clear" w:color="auto" w:fill="D3DFEE"/>
          </w:tcPr>
          <w:p w14:paraId="70A48403"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72696903" w14:textId="77777777" w:rsidR="00B16FB3" w:rsidRPr="00B16FB3" w:rsidRDefault="00B16FB3" w:rsidP="00B16FB3">
            <w:pPr>
              <w:widowControl w:val="0"/>
              <w:contextualSpacing/>
              <w:jc w:val="both"/>
              <w:rPr>
                <w:rFonts w:eastAsia="SimSun"/>
                <w:szCs w:val="20"/>
              </w:rPr>
            </w:pPr>
          </w:p>
          <w:p w14:paraId="50EE9718"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 (until is thickness float is open)</w:t>
            </w:r>
          </w:p>
          <w:p w14:paraId="6C27490F"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15965211" w14:textId="77777777" w:rsidTr="008E76D1">
        <w:tc>
          <w:tcPr>
            <w:tcW w:w="0" w:type="auto"/>
            <w:tcBorders>
              <w:left w:val="single" w:sz="4" w:space="0" w:color="auto"/>
            </w:tcBorders>
          </w:tcPr>
          <w:p w14:paraId="152333DD"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02896AF9" w14:textId="77777777" w:rsidR="00B16FB3" w:rsidRPr="00B16FB3" w:rsidRDefault="00B16FB3" w:rsidP="00B16FB3">
            <w:pPr>
              <w:widowControl w:val="0"/>
              <w:contextualSpacing/>
              <w:jc w:val="both"/>
              <w:rPr>
                <w:rFonts w:eastAsia="SimSun"/>
                <w:b/>
                <w:bCs/>
                <w:szCs w:val="20"/>
              </w:rPr>
            </w:pPr>
          </w:p>
          <w:p w14:paraId="6CD98315"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6F86B869" w14:textId="77777777" w:rsidR="00B16FB3" w:rsidRPr="00B16FB3" w:rsidRDefault="00B16FB3" w:rsidP="00B16FB3">
            <w:pPr>
              <w:widowControl w:val="0"/>
              <w:contextualSpacing/>
              <w:jc w:val="both"/>
              <w:rPr>
                <w:rFonts w:eastAsia="SimSun"/>
                <w:b/>
                <w:bCs/>
                <w:szCs w:val="20"/>
              </w:rPr>
            </w:pPr>
          </w:p>
          <w:p w14:paraId="1E5D87C3"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Pr>
          <w:p w14:paraId="052E01CF"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51081DFE" w14:textId="77777777" w:rsidR="00B16FB3" w:rsidRPr="00B16FB3" w:rsidRDefault="00B16FB3" w:rsidP="00B16FB3">
            <w:pPr>
              <w:widowControl w:val="0"/>
              <w:contextualSpacing/>
              <w:jc w:val="both"/>
              <w:rPr>
                <w:rFonts w:eastAsia="SimSun"/>
                <w:szCs w:val="20"/>
              </w:rPr>
            </w:pPr>
            <w:r w:rsidRPr="00B16FB3">
              <w:rPr>
                <w:rFonts w:eastAsia="SimSun"/>
                <w:sz w:val="22"/>
                <w:szCs w:val="20"/>
              </w:rPr>
              <w:t>90 seconds</w:t>
            </w:r>
          </w:p>
          <w:p w14:paraId="3F73712A" w14:textId="77777777" w:rsidR="00B16FB3" w:rsidRPr="00B16FB3" w:rsidRDefault="00B16FB3" w:rsidP="00B16FB3">
            <w:pPr>
              <w:widowControl w:val="0"/>
              <w:contextualSpacing/>
              <w:jc w:val="both"/>
              <w:rPr>
                <w:rFonts w:eastAsia="SimSun"/>
                <w:szCs w:val="20"/>
              </w:rPr>
            </w:pPr>
          </w:p>
          <w:p w14:paraId="4AC93492"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right w:val="single" w:sz="4" w:space="0" w:color="auto"/>
            </w:tcBorders>
          </w:tcPr>
          <w:p w14:paraId="23F2967D"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2C83FDE5" w14:textId="77777777" w:rsidR="00B16FB3" w:rsidRPr="00B16FB3" w:rsidRDefault="00B16FB3" w:rsidP="00B16FB3">
            <w:pPr>
              <w:widowControl w:val="0"/>
              <w:contextualSpacing/>
              <w:jc w:val="both"/>
              <w:rPr>
                <w:rFonts w:eastAsia="SimSun"/>
                <w:szCs w:val="20"/>
              </w:rPr>
            </w:pPr>
          </w:p>
          <w:p w14:paraId="5EB014C7"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241A0749"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43F41F4E" w14:textId="77777777" w:rsidTr="008E76D1">
        <w:tc>
          <w:tcPr>
            <w:tcW w:w="0" w:type="auto"/>
            <w:tcBorders>
              <w:left w:val="single" w:sz="4" w:space="0" w:color="auto"/>
              <w:right w:val="nil"/>
            </w:tcBorders>
            <w:shd w:val="clear" w:color="auto" w:fill="D3DFEE"/>
          </w:tcPr>
          <w:p w14:paraId="42D701C9"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4D6C4AEB" w14:textId="77777777" w:rsidR="00B16FB3" w:rsidRPr="00B16FB3" w:rsidRDefault="00B16FB3" w:rsidP="00B16FB3">
            <w:pPr>
              <w:widowControl w:val="0"/>
              <w:contextualSpacing/>
              <w:jc w:val="both"/>
              <w:rPr>
                <w:rFonts w:eastAsia="SimSun"/>
                <w:b/>
                <w:bCs/>
                <w:szCs w:val="20"/>
              </w:rPr>
            </w:pPr>
          </w:p>
          <w:p w14:paraId="4E82FD7A"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1242FE93" w14:textId="77777777" w:rsidR="00B16FB3" w:rsidRPr="00B16FB3" w:rsidRDefault="00B16FB3" w:rsidP="00B16FB3">
            <w:pPr>
              <w:widowControl w:val="0"/>
              <w:contextualSpacing/>
              <w:jc w:val="both"/>
              <w:rPr>
                <w:rFonts w:eastAsia="SimSun"/>
                <w:b/>
                <w:bCs/>
                <w:szCs w:val="20"/>
              </w:rPr>
            </w:pPr>
          </w:p>
          <w:p w14:paraId="2F2D0B4B"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Borders>
              <w:left w:val="nil"/>
              <w:right w:val="nil"/>
            </w:tcBorders>
            <w:shd w:val="clear" w:color="auto" w:fill="D3DFEE"/>
          </w:tcPr>
          <w:p w14:paraId="6E17176E"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06EAD957" w14:textId="77777777" w:rsidR="00B16FB3" w:rsidRPr="00B16FB3" w:rsidRDefault="00B16FB3" w:rsidP="00B16FB3">
            <w:pPr>
              <w:widowControl w:val="0"/>
              <w:contextualSpacing/>
              <w:jc w:val="both"/>
              <w:rPr>
                <w:rFonts w:eastAsia="SimSun"/>
                <w:szCs w:val="20"/>
              </w:rPr>
            </w:pPr>
            <w:r w:rsidRPr="00B16FB3">
              <w:rPr>
                <w:rFonts w:eastAsia="SimSun"/>
                <w:sz w:val="22"/>
                <w:szCs w:val="20"/>
              </w:rPr>
              <w:t>90 seconds</w:t>
            </w:r>
          </w:p>
          <w:p w14:paraId="7AA0942D" w14:textId="77777777" w:rsidR="00B16FB3" w:rsidRPr="00B16FB3" w:rsidRDefault="00B16FB3" w:rsidP="00B16FB3">
            <w:pPr>
              <w:widowControl w:val="0"/>
              <w:contextualSpacing/>
              <w:jc w:val="both"/>
              <w:rPr>
                <w:rFonts w:eastAsia="SimSun"/>
                <w:szCs w:val="20"/>
              </w:rPr>
            </w:pPr>
          </w:p>
          <w:p w14:paraId="7D617DAD"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left w:val="nil"/>
              <w:right w:val="single" w:sz="4" w:space="0" w:color="auto"/>
            </w:tcBorders>
            <w:shd w:val="clear" w:color="auto" w:fill="D3DFEE"/>
          </w:tcPr>
          <w:p w14:paraId="201F5574"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6D1E0380" w14:textId="77777777" w:rsidR="00B16FB3" w:rsidRPr="00B16FB3" w:rsidRDefault="00B16FB3" w:rsidP="00B16FB3">
            <w:pPr>
              <w:widowControl w:val="0"/>
              <w:contextualSpacing/>
              <w:jc w:val="both"/>
              <w:rPr>
                <w:rFonts w:eastAsia="SimSun"/>
                <w:szCs w:val="20"/>
              </w:rPr>
            </w:pPr>
          </w:p>
          <w:p w14:paraId="337946D4"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4E9EFA46"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57625BD3" w14:textId="77777777" w:rsidTr="008E76D1">
        <w:tc>
          <w:tcPr>
            <w:tcW w:w="0" w:type="auto"/>
            <w:tcBorders>
              <w:left w:val="single" w:sz="4" w:space="0" w:color="auto"/>
            </w:tcBorders>
          </w:tcPr>
          <w:p w14:paraId="0761BEF1"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4BE6E197" w14:textId="77777777" w:rsidR="00B16FB3" w:rsidRPr="00B16FB3" w:rsidRDefault="00B16FB3" w:rsidP="00B16FB3">
            <w:pPr>
              <w:widowControl w:val="0"/>
              <w:contextualSpacing/>
              <w:jc w:val="both"/>
              <w:rPr>
                <w:rFonts w:eastAsia="SimSun"/>
                <w:b/>
                <w:bCs/>
                <w:szCs w:val="20"/>
              </w:rPr>
            </w:pPr>
          </w:p>
          <w:p w14:paraId="736946FA"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28D4DEF5" w14:textId="77777777" w:rsidR="00B16FB3" w:rsidRPr="00B16FB3" w:rsidRDefault="00B16FB3" w:rsidP="00B16FB3">
            <w:pPr>
              <w:widowControl w:val="0"/>
              <w:contextualSpacing/>
              <w:jc w:val="both"/>
              <w:rPr>
                <w:rFonts w:eastAsia="SimSun"/>
                <w:b/>
                <w:bCs/>
                <w:szCs w:val="20"/>
              </w:rPr>
            </w:pPr>
          </w:p>
          <w:p w14:paraId="097A137B"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Pr>
          <w:p w14:paraId="2B4A0B2F"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529BD813" w14:textId="77777777" w:rsidR="00B16FB3" w:rsidRPr="00B16FB3" w:rsidRDefault="00B16FB3" w:rsidP="00B16FB3">
            <w:pPr>
              <w:widowControl w:val="0"/>
              <w:contextualSpacing/>
              <w:jc w:val="both"/>
              <w:rPr>
                <w:rFonts w:eastAsia="SimSun"/>
                <w:szCs w:val="20"/>
              </w:rPr>
            </w:pPr>
            <w:r w:rsidRPr="00B16FB3">
              <w:rPr>
                <w:rFonts w:eastAsia="SimSun"/>
                <w:sz w:val="22"/>
                <w:szCs w:val="20"/>
              </w:rPr>
              <w:t>90 seconds</w:t>
            </w:r>
          </w:p>
          <w:p w14:paraId="3FBD2E1D" w14:textId="77777777" w:rsidR="00B16FB3" w:rsidRPr="00B16FB3" w:rsidRDefault="00B16FB3" w:rsidP="00B16FB3">
            <w:pPr>
              <w:widowControl w:val="0"/>
              <w:contextualSpacing/>
              <w:jc w:val="both"/>
              <w:rPr>
                <w:rFonts w:eastAsia="SimSun"/>
                <w:szCs w:val="20"/>
              </w:rPr>
            </w:pPr>
          </w:p>
          <w:p w14:paraId="579EE6E0"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right w:val="single" w:sz="4" w:space="0" w:color="auto"/>
            </w:tcBorders>
          </w:tcPr>
          <w:p w14:paraId="060BFF23"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15479A70" w14:textId="77777777" w:rsidR="00B16FB3" w:rsidRPr="00B16FB3" w:rsidRDefault="00B16FB3" w:rsidP="00B16FB3">
            <w:pPr>
              <w:widowControl w:val="0"/>
              <w:contextualSpacing/>
              <w:jc w:val="both"/>
              <w:rPr>
                <w:rFonts w:eastAsia="SimSun"/>
                <w:szCs w:val="20"/>
              </w:rPr>
            </w:pPr>
          </w:p>
          <w:p w14:paraId="76FC816B"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4FFDD1B1"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0F30272F" w14:textId="77777777" w:rsidTr="008E76D1">
        <w:tc>
          <w:tcPr>
            <w:tcW w:w="0" w:type="auto"/>
            <w:tcBorders>
              <w:left w:val="single" w:sz="4" w:space="0" w:color="auto"/>
              <w:bottom w:val="single" w:sz="4" w:space="0" w:color="auto"/>
              <w:right w:val="nil"/>
            </w:tcBorders>
            <w:shd w:val="clear" w:color="auto" w:fill="D3DFEE"/>
          </w:tcPr>
          <w:p w14:paraId="73699666"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34BBC4B6" w14:textId="77777777" w:rsidR="00B16FB3" w:rsidRPr="00B16FB3" w:rsidRDefault="00B16FB3" w:rsidP="00B16FB3">
            <w:pPr>
              <w:widowControl w:val="0"/>
              <w:contextualSpacing/>
              <w:jc w:val="both"/>
              <w:rPr>
                <w:rFonts w:eastAsia="SimSun"/>
                <w:b/>
                <w:bCs/>
                <w:szCs w:val="20"/>
              </w:rPr>
            </w:pPr>
          </w:p>
          <w:p w14:paraId="2276451F"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2E468949" w14:textId="77777777" w:rsidR="00B16FB3" w:rsidRPr="00B16FB3" w:rsidRDefault="00B16FB3" w:rsidP="00B16FB3">
            <w:pPr>
              <w:widowControl w:val="0"/>
              <w:contextualSpacing/>
              <w:jc w:val="both"/>
              <w:rPr>
                <w:rFonts w:eastAsia="SimSun"/>
                <w:b/>
                <w:bCs/>
                <w:szCs w:val="20"/>
              </w:rPr>
            </w:pPr>
          </w:p>
          <w:p w14:paraId="630D72E2"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Borders>
              <w:left w:val="nil"/>
              <w:bottom w:val="single" w:sz="4" w:space="0" w:color="auto"/>
              <w:right w:val="nil"/>
            </w:tcBorders>
            <w:shd w:val="clear" w:color="auto" w:fill="D3DFEE"/>
          </w:tcPr>
          <w:p w14:paraId="15FD3F3E"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2F6FD9A8" w14:textId="77777777" w:rsidR="00B16FB3" w:rsidRPr="00B16FB3" w:rsidRDefault="00B16FB3" w:rsidP="00B16FB3">
            <w:pPr>
              <w:widowControl w:val="0"/>
              <w:contextualSpacing/>
              <w:jc w:val="both"/>
              <w:rPr>
                <w:rFonts w:eastAsia="SimSun"/>
                <w:szCs w:val="20"/>
              </w:rPr>
            </w:pPr>
            <w:r w:rsidRPr="00B16FB3">
              <w:rPr>
                <w:rFonts w:eastAsia="SimSun"/>
                <w:sz w:val="22"/>
                <w:szCs w:val="20"/>
              </w:rPr>
              <w:t>90 seconds</w:t>
            </w:r>
          </w:p>
          <w:p w14:paraId="70FDDB58" w14:textId="77777777" w:rsidR="00B16FB3" w:rsidRPr="00B16FB3" w:rsidRDefault="00B16FB3" w:rsidP="00B16FB3">
            <w:pPr>
              <w:widowControl w:val="0"/>
              <w:contextualSpacing/>
              <w:jc w:val="both"/>
              <w:rPr>
                <w:rFonts w:eastAsia="SimSun"/>
                <w:szCs w:val="20"/>
              </w:rPr>
            </w:pPr>
          </w:p>
          <w:p w14:paraId="55D4AC96"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left w:val="nil"/>
              <w:bottom w:val="single" w:sz="4" w:space="0" w:color="auto"/>
              <w:right w:val="single" w:sz="4" w:space="0" w:color="auto"/>
            </w:tcBorders>
            <w:shd w:val="clear" w:color="auto" w:fill="D3DFEE"/>
          </w:tcPr>
          <w:p w14:paraId="5AEDECCD"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74A26D67" w14:textId="77777777" w:rsidR="00B16FB3" w:rsidRPr="00B16FB3" w:rsidRDefault="00B16FB3" w:rsidP="00B16FB3">
            <w:pPr>
              <w:widowControl w:val="0"/>
              <w:contextualSpacing/>
              <w:jc w:val="both"/>
              <w:rPr>
                <w:rFonts w:eastAsia="SimSun"/>
                <w:szCs w:val="20"/>
              </w:rPr>
            </w:pPr>
          </w:p>
          <w:p w14:paraId="164C0F11"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7EEAC262"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bl>
    <w:p w14:paraId="455BFA09" w14:textId="77777777" w:rsidR="00B16FB3" w:rsidRPr="00B16FB3" w:rsidRDefault="00B16FB3" w:rsidP="00B16FB3">
      <w:pPr>
        <w:rPr>
          <w:rFonts w:ascii="Cambria" w:hAnsi="Cambria"/>
          <w:b/>
          <w:bCs/>
          <w:szCs w:val="20"/>
        </w:rPr>
      </w:pPr>
      <w:bookmarkStart w:id="1267" w:name="_Toc348604153"/>
      <w:bookmarkStart w:id="1268" w:name="_Toc348604235"/>
      <w:bookmarkStart w:id="1269" w:name="_Toc348613183"/>
      <w:bookmarkStart w:id="1270" w:name="_Toc350166020"/>
      <w:bookmarkStart w:id="1271" w:name="_Toc350166360"/>
      <w:bookmarkStart w:id="1272" w:name="_Toc350166450"/>
      <w:bookmarkStart w:id="1273" w:name="_Toc350945179"/>
      <w:bookmarkStart w:id="1274" w:name="_Toc351101902"/>
      <w:bookmarkStart w:id="1275" w:name="_Toc351109929"/>
      <w:bookmarkStart w:id="1276" w:name="_Toc351111309"/>
      <w:bookmarkStart w:id="1277" w:name="_Toc351111447"/>
      <w:bookmarkStart w:id="1278" w:name="_Toc351111814"/>
      <w:bookmarkStart w:id="1279" w:name="_Toc351111904"/>
      <w:bookmarkStart w:id="1280" w:name="_Toc351124700"/>
      <w:bookmarkStart w:id="1281" w:name="_Toc351124798"/>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r w:rsidRPr="00B16FB3">
        <w:rPr>
          <w:rFonts w:ascii="Courier" w:eastAsia="SimSun" w:hAnsi="Courier"/>
          <w:szCs w:val="20"/>
        </w:rPr>
        <w:br w:type="page"/>
      </w:r>
    </w:p>
    <w:p w14:paraId="7493FB71"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1282" w:name="_Toc351538845"/>
      <w:bookmarkStart w:id="1283" w:name="_Toc351539020"/>
      <w:bookmarkStart w:id="1284" w:name="_Toc354118968"/>
      <w:bookmarkStart w:id="1285" w:name="_Toc354467763"/>
      <w:bookmarkStart w:id="1286" w:name="_Toc354668337"/>
      <w:bookmarkStart w:id="1287" w:name="_Toc355595855"/>
      <w:bookmarkStart w:id="1288" w:name="_Toc348604154"/>
      <w:bookmarkStart w:id="1289" w:name="_Toc348604236"/>
      <w:bookmarkStart w:id="1290" w:name="_Toc348613184"/>
      <w:bookmarkStart w:id="1291" w:name="_Toc350166021"/>
      <w:bookmarkStart w:id="1292" w:name="_Toc350166361"/>
      <w:bookmarkStart w:id="1293" w:name="_Toc350166451"/>
      <w:bookmarkStart w:id="1294" w:name="_Toc350945180"/>
      <w:bookmarkStart w:id="1295" w:name="_Toc351101903"/>
      <w:bookmarkStart w:id="1296" w:name="_Toc351109930"/>
      <w:bookmarkStart w:id="1297" w:name="_Toc351111310"/>
      <w:bookmarkStart w:id="1298" w:name="_Toc351111448"/>
      <w:bookmarkStart w:id="1299" w:name="_Toc351111815"/>
      <w:bookmarkStart w:id="1300" w:name="_Toc351111905"/>
      <w:bookmarkStart w:id="1301" w:name="_Toc351124701"/>
      <w:bookmarkStart w:id="1302" w:name="_Toc351124799"/>
      <w:bookmarkStart w:id="1303" w:name="_Toc351538846"/>
      <w:bookmarkStart w:id="1304" w:name="_Toc351539021"/>
      <w:bookmarkStart w:id="1305" w:name="_Toc354118969"/>
      <w:bookmarkStart w:id="1306" w:name="_Toc354467764"/>
      <w:bookmarkStart w:id="1307" w:name="_Toc354668338"/>
      <w:bookmarkStart w:id="1308" w:name="_Toc355595856"/>
      <w:bookmarkStart w:id="1309" w:name="_Toc348604155"/>
      <w:bookmarkStart w:id="1310" w:name="_Toc348604237"/>
      <w:bookmarkStart w:id="1311" w:name="_Toc348613185"/>
      <w:bookmarkStart w:id="1312" w:name="_Toc350166022"/>
      <w:bookmarkStart w:id="1313" w:name="_Toc350166362"/>
      <w:bookmarkStart w:id="1314" w:name="_Toc350166452"/>
      <w:bookmarkStart w:id="1315" w:name="_Toc350945181"/>
      <w:bookmarkStart w:id="1316" w:name="_Toc351101904"/>
      <w:bookmarkStart w:id="1317" w:name="_Toc351109931"/>
      <w:bookmarkStart w:id="1318" w:name="_Toc351111311"/>
      <w:bookmarkStart w:id="1319" w:name="_Toc351111449"/>
      <w:bookmarkStart w:id="1320" w:name="_Toc351111816"/>
      <w:bookmarkStart w:id="1321" w:name="_Toc351111906"/>
      <w:bookmarkStart w:id="1322" w:name="_Toc351124702"/>
      <w:bookmarkStart w:id="1323" w:name="_Toc351124800"/>
      <w:bookmarkStart w:id="1324" w:name="_Toc351538847"/>
      <w:bookmarkStart w:id="1325" w:name="_Toc351539022"/>
      <w:bookmarkStart w:id="1326" w:name="_Toc354118970"/>
      <w:bookmarkStart w:id="1327" w:name="_Toc354467765"/>
      <w:bookmarkStart w:id="1328" w:name="_Toc354668339"/>
      <w:bookmarkStart w:id="1329" w:name="_Toc355595857"/>
      <w:bookmarkStart w:id="1330" w:name="_Toc348604156"/>
      <w:bookmarkStart w:id="1331" w:name="_Toc348604238"/>
      <w:bookmarkStart w:id="1332" w:name="_Toc348613186"/>
      <w:bookmarkStart w:id="1333" w:name="_Toc350166023"/>
      <w:bookmarkStart w:id="1334" w:name="_Toc350166363"/>
      <w:bookmarkStart w:id="1335" w:name="_Toc350166453"/>
      <w:bookmarkStart w:id="1336" w:name="_Toc350945182"/>
      <w:bookmarkStart w:id="1337" w:name="_Toc351101905"/>
      <w:bookmarkStart w:id="1338" w:name="_Toc351109932"/>
      <w:bookmarkStart w:id="1339" w:name="_Toc351111312"/>
      <w:bookmarkStart w:id="1340" w:name="_Toc351111450"/>
      <w:bookmarkStart w:id="1341" w:name="_Toc351111817"/>
      <w:bookmarkStart w:id="1342" w:name="_Toc351111907"/>
      <w:bookmarkStart w:id="1343" w:name="_Toc351124703"/>
      <w:bookmarkStart w:id="1344" w:name="_Toc351124801"/>
      <w:bookmarkStart w:id="1345" w:name="_Toc351538848"/>
      <w:bookmarkStart w:id="1346" w:name="_Toc351539023"/>
      <w:bookmarkStart w:id="1347" w:name="_Toc354118971"/>
      <w:bookmarkStart w:id="1348" w:name="_Toc354467766"/>
      <w:bookmarkStart w:id="1349" w:name="_Toc354668340"/>
      <w:bookmarkStart w:id="1350" w:name="_Toc355595858"/>
      <w:bookmarkStart w:id="1351" w:name="_Toc348604157"/>
      <w:bookmarkStart w:id="1352" w:name="_Toc348604239"/>
      <w:bookmarkStart w:id="1353" w:name="_Toc348613187"/>
      <w:bookmarkStart w:id="1354" w:name="_Toc350166024"/>
      <w:bookmarkStart w:id="1355" w:name="_Toc350166364"/>
      <w:bookmarkStart w:id="1356" w:name="_Toc350166454"/>
      <w:bookmarkStart w:id="1357" w:name="_Toc350945183"/>
      <w:bookmarkStart w:id="1358" w:name="_Toc351101906"/>
      <w:bookmarkStart w:id="1359" w:name="_Toc351109933"/>
      <w:bookmarkStart w:id="1360" w:name="_Toc351111313"/>
      <w:bookmarkStart w:id="1361" w:name="_Toc351111451"/>
      <w:bookmarkStart w:id="1362" w:name="_Toc351111818"/>
      <w:bookmarkStart w:id="1363" w:name="_Toc351111908"/>
      <w:bookmarkStart w:id="1364" w:name="_Toc351124704"/>
      <w:bookmarkStart w:id="1365" w:name="_Toc351124802"/>
      <w:bookmarkStart w:id="1366" w:name="_Toc351538849"/>
      <w:bookmarkStart w:id="1367" w:name="_Toc351539024"/>
      <w:bookmarkStart w:id="1368" w:name="_Toc354118972"/>
      <w:bookmarkStart w:id="1369" w:name="_Toc354467767"/>
      <w:bookmarkStart w:id="1370" w:name="_Toc354668341"/>
      <w:bookmarkStart w:id="1371" w:name="_Toc355595859"/>
      <w:bookmarkStart w:id="1372" w:name="_Toc435192405"/>
      <w:bookmarkStart w:id="1373" w:name="_Toc447538069"/>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r w:rsidRPr="00B16FB3">
        <w:rPr>
          <w:rFonts w:ascii="Cambria" w:hAnsi="Cambria"/>
          <w:b/>
          <w:bCs/>
          <w:szCs w:val="20"/>
        </w:rPr>
        <w:t>KoolAire</w:t>
      </w:r>
      <w:bookmarkEnd w:id="1372"/>
      <w:bookmarkEnd w:id="1373"/>
    </w:p>
    <w:p w14:paraId="6C220586" w14:textId="77777777" w:rsidR="00B16FB3" w:rsidRPr="00B16FB3" w:rsidRDefault="00B16FB3" w:rsidP="00B16FB3">
      <w:pPr>
        <w:widowControl w:val="0"/>
        <w:rPr>
          <w:rFonts w:ascii="Courier" w:eastAsia="SimSun" w:hAnsi="Courier"/>
          <w:szCs w:val="20"/>
        </w:rPr>
      </w:pPr>
    </w:p>
    <w:p w14:paraId="703AE009"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When the toggle switch is turned to CLEAN the ice machine will initiate the </w:t>
      </w:r>
      <w:r w:rsidRPr="00B16FB3">
        <w:rPr>
          <w:rFonts w:eastAsia="SimSun"/>
          <w:i/>
          <w:szCs w:val="20"/>
        </w:rPr>
        <w:t>cleaning sequence</w:t>
      </w:r>
      <w:r w:rsidRPr="00B16FB3">
        <w:rPr>
          <w:rFonts w:eastAsia="SimSun"/>
          <w:szCs w:val="20"/>
        </w:rPr>
        <w:t xml:space="preserve">.  At the end of the </w:t>
      </w:r>
      <w:r w:rsidRPr="00B16FB3">
        <w:rPr>
          <w:rFonts w:eastAsia="SimSun"/>
          <w:i/>
          <w:szCs w:val="20"/>
        </w:rPr>
        <w:t xml:space="preserve">cleaning sequence </w:t>
      </w:r>
      <w:r w:rsidRPr="00B16FB3">
        <w:rPr>
          <w:rFonts w:eastAsia="SimSun"/>
          <w:szCs w:val="20"/>
        </w:rPr>
        <w:t xml:space="preserve">the ice machine will turn OFF until the toggle switch is flipped to another state. </w:t>
      </w:r>
    </w:p>
    <w:p w14:paraId="1DB1AAF0"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The </w:t>
      </w:r>
      <w:r w:rsidRPr="00B16FB3">
        <w:rPr>
          <w:rFonts w:eastAsia="SimSun"/>
          <w:i/>
          <w:szCs w:val="20"/>
        </w:rPr>
        <w:t>cleaning sequence</w:t>
      </w:r>
      <w:r w:rsidRPr="00B16FB3">
        <w:rPr>
          <w:rFonts w:eastAsia="SimSun"/>
          <w:szCs w:val="20"/>
        </w:rPr>
        <w:t xml:space="preserve"> will operate with or without the water curtain (curtain switch open or closed). </w:t>
      </w:r>
    </w:p>
    <w:p w14:paraId="43F781CB"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If the toggle switch is turned to OFF after the </w:t>
      </w:r>
      <w:r w:rsidRPr="00B16FB3">
        <w:rPr>
          <w:rFonts w:eastAsia="SimSun"/>
          <w:i/>
          <w:szCs w:val="20"/>
        </w:rPr>
        <w:t>cleaning sequence</w:t>
      </w:r>
      <w:r w:rsidRPr="00B16FB3">
        <w:rPr>
          <w:rFonts w:eastAsia="SimSun"/>
          <w:szCs w:val="20"/>
        </w:rPr>
        <w:t xml:space="preserve"> has started the ice machine will turn OFF. </w:t>
      </w:r>
    </w:p>
    <w:p w14:paraId="093B22F7"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If the toggle switch is turned to ICE within 45 seconds of the </w:t>
      </w:r>
      <w:r w:rsidRPr="00B16FB3">
        <w:rPr>
          <w:rFonts w:eastAsia="SimSun"/>
          <w:i/>
          <w:szCs w:val="20"/>
        </w:rPr>
        <w:t>cleaning sequence</w:t>
      </w:r>
      <w:r w:rsidRPr="00B16FB3">
        <w:rPr>
          <w:rFonts w:eastAsia="SimSun"/>
          <w:szCs w:val="20"/>
        </w:rPr>
        <w:t xml:space="preserve"> initiation, the </w:t>
      </w:r>
      <w:r w:rsidRPr="00B16FB3">
        <w:rPr>
          <w:rFonts w:eastAsia="SimSun"/>
          <w:i/>
          <w:szCs w:val="20"/>
        </w:rPr>
        <w:t xml:space="preserve">cleaning sequence </w:t>
      </w:r>
      <w:r w:rsidRPr="00B16FB3">
        <w:rPr>
          <w:rFonts w:eastAsia="SimSun"/>
          <w:szCs w:val="20"/>
        </w:rPr>
        <w:t>is aborted.</w:t>
      </w:r>
    </w:p>
    <w:p w14:paraId="3CB90585"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After 45 seconds, the toggle switch can be switched to the ICE position and the ice machine will enter an </w:t>
      </w:r>
      <w:r w:rsidRPr="00B16FB3">
        <w:rPr>
          <w:rFonts w:eastAsia="SimSun"/>
          <w:i/>
          <w:szCs w:val="20"/>
        </w:rPr>
        <w:t xml:space="preserve">initial start-up cycle </w:t>
      </w:r>
      <w:r w:rsidRPr="00B16FB3">
        <w:rPr>
          <w:rFonts w:eastAsia="SimSun"/>
          <w:szCs w:val="20"/>
        </w:rPr>
        <w:t xml:space="preserve">following the completion of the </w:t>
      </w:r>
      <w:r w:rsidRPr="00B16FB3">
        <w:rPr>
          <w:rFonts w:eastAsia="SimSun"/>
          <w:i/>
          <w:szCs w:val="20"/>
        </w:rPr>
        <w:t>cleaning sequence</w:t>
      </w:r>
      <w:r w:rsidRPr="00B16FB3">
        <w:rPr>
          <w:rFonts w:eastAsia="SimSun"/>
          <w:szCs w:val="20"/>
        </w:rPr>
        <w:t xml:space="preserve">.  Entering an </w:t>
      </w:r>
      <w:r w:rsidRPr="00B16FB3">
        <w:rPr>
          <w:rFonts w:eastAsia="SimSun"/>
          <w:i/>
          <w:szCs w:val="20"/>
        </w:rPr>
        <w:t xml:space="preserve">initial start-up cycle </w:t>
      </w:r>
      <w:r w:rsidRPr="00B16FB3">
        <w:rPr>
          <w:rFonts w:eastAsia="SimSun"/>
          <w:szCs w:val="20"/>
        </w:rPr>
        <w:t xml:space="preserve">is dependent on the status of the curtain switch; if the curtain switch is open the ice maker will remain OFF until the curtain is closed.  </w:t>
      </w:r>
    </w:p>
    <w:p w14:paraId="2115841A"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If the toggle switch is turned back to the CLEAN position, a new </w:t>
      </w:r>
      <w:r w:rsidRPr="00B16FB3">
        <w:rPr>
          <w:rFonts w:eastAsia="SimSun"/>
          <w:i/>
          <w:szCs w:val="20"/>
        </w:rPr>
        <w:t xml:space="preserve">cleaning sequence </w:t>
      </w:r>
      <w:r w:rsidRPr="00B16FB3">
        <w:rPr>
          <w:rFonts w:eastAsia="SimSun"/>
          <w:szCs w:val="20"/>
        </w:rPr>
        <w:t>is started.</w:t>
      </w:r>
    </w:p>
    <w:p w14:paraId="5179A98B"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If the toggle switch is turned to ICE after the </w:t>
      </w:r>
      <w:r w:rsidRPr="00B16FB3">
        <w:rPr>
          <w:rFonts w:eastAsia="SimSun"/>
          <w:i/>
          <w:szCs w:val="20"/>
        </w:rPr>
        <w:t>cleaning sequence</w:t>
      </w:r>
      <w:r w:rsidRPr="00B16FB3">
        <w:rPr>
          <w:rFonts w:eastAsia="SimSun"/>
          <w:szCs w:val="20"/>
        </w:rPr>
        <w:t xml:space="preserve"> is started, the </w:t>
      </w:r>
      <w:r w:rsidRPr="00B16FB3">
        <w:rPr>
          <w:rFonts w:eastAsia="SimSun"/>
          <w:i/>
          <w:szCs w:val="20"/>
        </w:rPr>
        <w:t xml:space="preserve">cleaning sequence </w:t>
      </w:r>
      <w:r w:rsidRPr="00B16FB3">
        <w:rPr>
          <w:rFonts w:eastAsia="SimSun"/>
          <w:szCs w:val="20"/>
        </w:rPr>
        <w:t>can be aborted by turning the switch to OFF and back to the ICE position.</w:t>
      </w:r>
    </w:p>
    <w:p w14:paraId="436A1A01"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If there is a power interruption during the </w:t>
      </w:r>
      <w:r w:rsidRPr="00B16FB3">
        <w:rPr>
          <w:rFonts w:eastAsia="SimSun"/>
          <w:i/>
          <w:szCs w:val="20"/>
        </w:rPr>
        <w:t xml:space="preserve">cleaning sequence, </w:t>
      </w:r>
      <w:r w:rsidRPr="00B16FB3">
        <w:rPr>
          <w:rFonts w:eastAsia="SimSun"/>
          <w:szCs w:val="20"/>
        </w:rPr>
        <w:t xml:space="preserve">upon recovery the ice machine will restart the </w:t>
      </w:r>
      <w:r w:rsidRPr="00B16FB3">
        <w:rPr>
          <w:rFonts w:eastAsia="SimSun"/>
          <w:i/>
          <w:szCs w:val="20"/>
        </w:rPr>
        <w:t>cleaning sequence</w:t>
      </w:r>
      <w:r w:rsidRPr="00B16FB3">
        <w:rPr>
          <w:rFonts w:eastAsia="SimSun"/>
          <w:szCs w:val="20"/>
        </w:rPr>
        <w:t>.</w:t>
      </w:r>
    </w:p>
    <w:p w14:paraId="58747067" w14:textId="77777777" w:rsidR="00B16FB3" w:rsidRPr="00B16FB3" w:rsidRDefault="00B16FB3" w:rsidP="00B16FB3">
      <w:pPr>
        <w:widowControl w:val="0"/>
        <w:contextualSpacing/>
        <w:jc w:val="both"/>
        <w:rPr>
          <w:rFonts w:eastAsia="SimSun"/>
          <w:szCs w:val="20"/>
        </w:rPr>
      </w:pPr>
    </w:p>
    <w:p w14:paraId="060909AC" w14:textId="77777777" w:rsidR="00B16FB3" w:rsidRPr="00B16FB3" w:rsidRDefault="00B16FB3" w:rsidP="00B16FB3">
      <w:pPr>
        <w:widowControl w:val="0"/>
        <w:spacing w:after="200"/>
        <w:jc w:val="center"/>
        <w:rPr>
          <w:rFonts w:ascii="Cambria" w:eastAsia="SimSun" w:hAnsi="Cambria"/>
          <w:bCs/>
          <w:color w:val="4F81BD"/>
          <w:sz w:val="18"/>
          <w:szCs w:val="18"/>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13</w:t>
      </w:r>
      <w:r w:rsidRPr="00B16FB3">
        <w:rPr>
          <w:rFonts w:eastAsia="SimSun"/>
          <w:b/>
          <w:bCs/>
        </w:rPr>
        <w:fldChar w:fldCharType="end"/>
      </w:r>
      <w:r w:rsidRPr="00B16FB3">
        <w:rPr>
          <w:rFonts w:eastAsia="SimSun"/>
          <w:b/>
          <w:bCs/>
        </w:rPr>
        <w:t>: KoolAire Cleaning Sequence</w:t>
      </w:r>
    </w:p>
    <w:tbl>
      <w:tblPr>
        <w:tblW w:w="8496" w:type="dxa"/>
        <w:tblInd w:w="720" w:type="dxa"/>
        <w:tblBorders>
          <w:top w:val="single" w:sz="8" w:space="0" w:color="4F81BD"/>
          <w:bottom w:val="single" w:sz="8" w:space="0" w:color="4F81BD"/>
        </w:tblBorders>
        <w:tblLook w:val="00A0" w:firstRow="1" w:lastRow="0" w:firstColumn="1" w:lastColumn="0" w:noHBand="0" w:noVBand="0"/>
      </w:tblPr>
      <w:tblGrid>
        <w:gridCol w:w="1458"/>
        <w:gridCol w:w="3060"/>
        <w:gridCol w:w="3978"/>
      </w:tblGrid>
      <w:tr w:rsidR="00B16FB3" w:rsidRPr="00B16FB3" w14:paraId="4EC99964" w14:textId="77777777" w:rsidTr="008E76D1">
        <w:tc>
          <w:tcPr>
            <w:tcW w:w="1458" w:type="dxa"/>
            <w:tcBorders>
              <w:top w:val="single" w:sz="4" w:space="0" w:color="auto"/>
              <w:left w:val="single" w:sz="4" w:space="0" w:color="auto"/>
              <w:bottom w:val="single" w:sz="8" w:space="0" w:color="4F81BD"/>
              <w:right w:val="nil"/>
            </w:tcBorders>
          </w:tcPr>
          <w:p w14:paraId="23C4AE54"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Event</w:t>
            </w:r>
          </w:p>
        </w:tc>
        <w:tc>
          <w:tcPr>
            <w:tcW w:w="3060" w:type="dxa"/>
            <w:tcBorders>
              <w:top w:val="single" w:sz="4" w:space="0" w:color="auto"/>
              <w:left w:val="nil"/>
              <w:bottom w:val="single" w:sz="8" w:space="0" w:color="4F81BD"/>
              <w:right w:val="nil"/>
            </w:tcBorders>
          </w:tcPr>
          <w:p w14:paraId="4B6091C0"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Time/Cycle</w:t>
            </w:r>
          </w:p>
        </w:tc>
        <w:tc>
          <w:tcPr>
            <w:tcW w:w="3978" w:type="dxa"/>
            <w:tcBorders>
              <w:top w:val="single" w:sz="4" w:space="0" w:color="auto"/>
              <w:left w:val="nil"/>
              <w:bottom w:val="single" w:sz="8" w:space="0" w:color="4F81BD"/>
              <w:right w:val="single" w:sz="4" w:space="0" w:color="auto"/>
            </w:tcBorders>
          </w:tcPr>
          <w:p w14:paraId="52C4464B"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Components Energized</w:t>
            </w:r>
          </w:p>
        </w:tc>
      </w:tr>
      <w:tr w:rsidR="00B16FB3" w:rsidRPr="00B16FB3" w14:paraId="7F4EBB24" w14:textId="77777777" w:rsidTr="008E76D1">
        <w:tc>
          <w:tcPr>
            <w:tcW w:w="1458" w:type="dxa"/>
            <w:tcBorders>
              <w:left w:val="single" w:sz="4" w:space="0" w:color="auto"/>
              <w:right w:val="nil"/>
            </w:tcBorders>
            <w:shd w:val="clear" w:color="auto" w:fill="D3DFEE"/>
          </w:tcPr>
          <w:p w14:paraId="270E6B9E"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p w14:paraId="6F436184" w14:textId="77777777" w:rsidR="00B16FB3" w:rsidRPr="00B16FB3" w:rsidRDefault="00B16FB3" w:rsidP="00B16FB3">
            <w:pPr>
              <w:widowControl w:val="0"/>
              <w:contextualSpacing/>
              <w:jc w:val="both"/>
              <w:rPr>
                <w:rFonts w:eastAsia="SimSun"/>
                <w:b/>
                <w:bCs/>
                <w:szCs w:val="20"/>
              </w:rPr>
            </w:pPr>
          </w:p>
        </w:tc>
        <w:tc>
          <w:tcPr>
            <w:tcW w:w="3060" w:type="dxa"/>
            <w:tcBorders>
              <w:left w:val="nil"/>
              <w:right w:val="nil"/>
            </w:tcBorders>
            <w:shd w:val="clear" w:color="auto" w:fill="D3DFEE"/>
          </w:tcPr>
          <w:p w14:paraId="0700EBFC"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p w14:paraId="4969CCBB" w14:textId="77777777" w:rsidR="00B16FB3" w:rsidRPr="00B16FB3" w:rsidRDefault="00B16FB3" w:rsidP="00B16FB3">
            <w:pPr>
              <w:widowControl w:val="0"/>
              <w:contextualSpacing/>
              <w:rPr>
                <w:rFonts w:eastAsia="SimSun"/>
                <w:szCs w:val="20"/>
              </w:rPr>
            </w:pPr>
          </w:p>
        </w:tc>
        <w:tc>
          <w:tcPr>
            <w:tcW w:w="3978" w:type="dxa"/>
            <w:tcBorders>
              <w:left w:val="nil"/>
              <w:right w:val="single" w:sz="4" w:space="0" w:color="auto"/>
            </w:tcBorders>
            <w:shd w:val="clear" w:color="auto" w:fill="D3DFEE"/>
          </w:tcPr>
          <w:p w14:paraId="7AE005E2"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dump valve solenoid</w:t>
            </w:r>
          </w:p>
        </w:tc>
      </w:tr>
      <w:tr w:rsidR="00B16FB3" w:rsidRPr="00B16FB3" w14:paraId="62DD846E" w14:textId="77777777" w:rsidTr="008E76D1">
        <w:tc>
          <w:tcPr>
            <w:tcW w:w="1458" w:type="dxa"/>
            <w:tcBorders>
              <w:left w:val="single" w:sz="4" w:space="0" w:color="auto"/>
            </w:tcBorders>
          </w:tcPr>
          <w:p w14:paraId="0A6E40A7"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42B301C9" w14:textId="77777777" w:rsidR="00B16FB3" w:rsidRPr="00B16FB3" w:rsidRDefault="00B16FB3" w:rsidP="00B16FB3">
            <w:pPr>
              <w:widowControl w:val="0"/>
              <w:contextualSpacing/>
              <w:jc w:val="both"/>
              <w:rPr>
                <w:rFonts w:eastAsia="SimSun"/>
                <w:b/>
                <w:bCs/>
                <w:szCs w:val="20"/>
              </w:rPr>
            </w:pPr>
          </w:p>
          <w:p w14:paraId="685861EB"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Clean</w:t>
            </w:r>
          </w:p>
          <w:p w14:paraId="21B175C6" w14:textId="77777777" w:rsidR="00B16FB3" w:rsidRPr="00B16FB3" w:rsidRDefault="00B16FB3" w:rsidP="00B16FB3">
            <w:pPr>
              <w:widowControl w:val="0"/>
              <w:contextualSpacing/>
              <w:jc w:val="both"/>
              <w:rPr>
                <w:rFonts w:eastAsia="SimSun"/>
                <w:b/>
                <w:bCs/>
                <w:szCs w:val="20"/>
              </w:rPr>
            </w:pPr>
          </w:p>
          <w:p w14:paraId="2FFFFB02"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3060" w:type="dxa"/>
          </w:tcPr>
          <w:p w14:paraId="0A4D398C" w14:textId="77777777" w:rsidR="00B16FB3" w:rsidRPr="00B16FB3" w:rsidRDefault="00B16FB3" w:rsidP="00B16FB3">
            <w:pPr>
              <w:widowControl w:val="0"/>
              <w:contextualSpacing/>
              <w:rPr>
                <w:rFonts w:eastAsia="SimSun"/>
                <w:szCs w:val="20"/>
              </w:rPr>
            </w:pPr>
            <w:r w:rsidRPr="00B16FB3">
              <w:rPr>
                <w:rFonts w:eastAsia="SimSun"/>
                <w:sz w:val="22"/>
                <w:szCs w:val="20"/>
              </w:rPr>
              <w:t>Until ice thickness float is open or 60 seconds maximum</w:t>
            </w:r>
          </w:p>
          <w:p w14:paraId="4FA55DB7" w14:textId="77777777" w:rsidR="00B16FB3" w:rsidRPr="00B16FB3" w:rsidRDefault="00B16FB3" w:rsidP="00B16FB3">
            <w:pPr>
              <w:widowControl w:val="0"/>
              <w:contextualSpacing/>
              <w:rPr>
                <w:rFonts w:eastAsia="SimSun"/>
                <w:szCs w:val="20"/>
              </w:rPr>
            </w:pPr>
            <w:r w:rsidRPr="00B16FB3">
              <w:rPr>
                <w:rFonts w:eastAsia="SimSun"/>
                <w:sz w:val="22"/>
                <w:szCs w:val="20"/>
              </w:rPr>
              <w:t>600 seconds</w:t>
            </w:r>
          </w:p>
          <w:p w14:paraId="1609159E" w14:textId="77777777" w:rsidR="00B16FB3" w:rsidRPr="00B16FB3" w:rsidRDefault="00B16FB3" w:rsidP="00B16FB3">
            <w:pPr>
              <w:widowControl w:val="0"/>
              <w:contextualSpacing/>
              <w:rPr>
                <w:rFonts w:eastAsia="SimSun"/>
                <w:szCs w:val="20"/>
              </w:rPr>
            </w:pPr>
          </w:p>
          <w:p w14:paraId="758F0398"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right w:val="single" w:sz="4" w:space="0" w:color="auto"/>
            </w:tcBorders>
          </w:tcPr>
          <w:p w14:paraId="0A89DD13"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65F2E94F" w14:textId="77777777" w:rsidR="00B16FB3" w:rsidRPr="00B16FB3" w:rsidRDefault="00B16FB3" w:rsidP="00B16FB3">
            <w:pPr>
              <w:widowControl w:val="0"/>
              <w:contextualSpacing/>
              <w:rPr>
                <w:rFonts w:eastAsia="SimSun"/>
                <w:szCs w:val="20"/>
              </w:rPr>
            </w:pPr>
          </w:p>
          <w:p w14:paraId="32ED5983"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 (until ice thickness float is open)</w:t>
            </w:r>
          </w:p>
          <w:p w14:paraId="568FB9F3" w14:textId="77777777" w:rsidR="00B16FB3" w:rsidRPr="00B16FB3" w:rsidRDefault="00B16FB3" w:rsidP="00B16FB3">
            <w:pPr>
              <w:widowControl w:val="0"/>
              <w:contextualSpacing/>
              <w:rPr>
                <w:rFonts w:eastAsia="SimSun"/>
                <w:szCs w:val="20"/>
              </w:rPr>
            </w:pPr>
            <w:r w:rsidRPr="00B16FB3">
              <w:rPr>
                <w:rFonts w:eastAsia="SimSun"/>
                <w:sz w:val="22"/>
                <w:szCs w:val="20"/>
              </w:rPr>
              <w:t>Water pump and dump valve solenoid</w:t>
            </w:r>
          </w:p>
        </w:tc>
      </w:tr>
      <w:tr w:rsidR="00B16FB3" w:rsidRPr="00B16FB3" w14:paraId="42304B8F" w14:textId="77777777" w:rsidTr="008E76D1">
        <w:tc>
          <w:tcPr>
            <w:tcW w:w="1458" w:type="dxa"/>
            <w:tcBorders>
              <w:left w:val="single" w:sz="4" w:space="0" w:color="auto"/>
              <w:right w:val="nil"/>
            </w:tcBorders>
            <w:shd w:val="clear" w:color="auto" w:fill="D3DFEE"/>
          </w:tcPr>
          <w:p w14:paraId="672E520A"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770E40EA" w14:textId="77777777" w:rsidR="00B16FB3" w:rsidRPr="00B16FB3" w:rsidRDefault="00B16FB3" w:rsidP="00B16FB3">
            <w:pPr>
              <w:widowControl w:val="0"/>
              <w:contextualSpacing/>
              <w:jc w:val="both"/>
              <w:rPr>
                <w:rFonts w:eastAsia="SimSun"/>
                <w:b/>
                <w:bCs/>
                <w:szCs w:val="20"/>
              </w:rPr>
            </w:pPr>
          </w:p>
          <w:p w14:paraId="78DD57CD"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5E7E4AFB" w14:textId="77777777" w:rsidR="00B16FB3" w:rsidRPr="00B16FB3" w:rsidRDefault="00B16FB3" w:rsidP="00B16FB3">
            <w:pPr>
              <w:widowControl w:val="0"/>
              <w:contextualSpacing/>
              <w:jc w:val="both"/>
              <w:rPr>
                <w:rFonts w:eastAsia="SimSun"/>
                <w:b/>
                <w:bCs/>
                <w:szCs w:val="20"/>
              </w:rPr>
            </w:pPr>
          </w:p>
          <w:p w14:paraId="2E0F7499"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3060" w:type="dxa"/>
            <w:tcBorders>
              <w:left w:val="nil"/>
              <w:right w:val="nil"/>
            </w:tcBorders>
            <w:shd w:val="clear" w:color="auto" w:fill="D3DFEE"/>
          </w:tcPr>
          <w:p w14:paraId="21F8DD43" w14:textId="77777777" w:rsidR="00B16FB3" w:rsidRPr="00B16FB3" w:rsidRDefault="00B16FB3" w:rsidP="00B16FB3">
            <w:pPr>
              <w:widowControl w:val="0"/>
              <w:contextualSpacing/>
              <w:rPr>
                <w:rFonts w:eastAsia="SimSun"/>
                <w:szCs w:val="20"/>
              </w:rPr>
            </w:pPr>
            <w:r w:rsidRPr="00B16FB3">
              <w:rPr>
                <w:rFonts w:eastAsia="SimSun"/>
                <w:sz w:val="22"/>
                <w:szCs w:val="20"/>
              </w:rPr>
              <w:t xml:space="preserve">Until ice thickness float is open or 60 seconds maximum </w:t>
            </w:r>
          </w:p>
          <w:p w14:paraId="634D1859" w14:textId="77777777" w:rsidR="00B16FB3" w:rsidRPr="00B16FB3" w:rsidRDefault="00B16FB3" w:rsidP="00B16FB3">
            <w:pPr>
              <w:widowControl w:val="0"/>
              <w:contextualSpacing/>
              <w:rPr>
                <w:rFonts w:eastAsia="SimSun"/>
                <w:szCs w:val="20"/>
              </w:rPr>
            </w:pPr>
            <w:r w:rsidRPr="00B16FB3">
              <w:rPr>
                <w:rFonts w:eastAsia="SimSun"/>
                <w:sz w:val="22"/>
                <w:szCs w:val="20"/>
              </w:rPr>
              <w:t>90 seconds</w:t>
            </w:r>
          </w:p>
          <w:p w14:paraId="1FABF356" w14:textId="77777777" w:rsidR="00B16FB3" w:rsidRPr="00B16FB3" w:rsidRDefault="00B16FB3" w:rsidP="00B16FB3">
            <w:pPr>
              <w:widowControl w:val="0"/>
              <w:contextualSpacing/>
              <w:rPr>
                <w:rFonts w:eastAsia="SimSun"/>
                <w:szCs w:val="20"/>
              </w:rPr>
            </w:pPr>
          </w:p>
          <w:p w14:paraId="22A2FE64"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left w:val="nil"/>
              <w:right w:val="single" w:sz="4" w:space="0" w:color="auto"/>
            </w:tcBorders>
            <w:shd w:val="clear" w:color="auto" w:fill="D3DFEE"/>
          </w:tcPr>
          <w:p w14:paraId="6205F521"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1999D2AD" w14:textId="77777777" w:rsidR="00B16FB3" w:rsidRPr="00B16FB3" w:rsidRDefault="00B16FB3" w:rsidP="00B16FB3">
            <w:pPr>
              <w:widowControl w:val="0"/>
              <w:contextualSpacing/>
              <w:rPr>
                <w:rFonts w:eastAsia="SimSun"/>
                <w:szCs w:val="20"/>
              </w:rPr>
            </w:pPr>
          </w:p>
          <w:p w14:paraId="3D33E89A"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0B6F26CD" w14:textId="77777777" w:rsidR="00B16FB3" w:rsidRPr="00B16FB3" w:rsidRDefault="00B16FB3" w:rsidP="00B16FB3">
            <w:pPr>
              <w:widowControl w:val="0"/>
              <w:contextualSpacing/>
              <w:rPr>
                <w:rFonts w:eastAsia="SimSun"/>
                <w:szCs w:val="20"/>
              </w:rPr>
            </w:pPr>
            <w:r w:rsidRPr="00B16FB3">
              <w:rPr>
                <w:rFonts w:eastAsia="SimSun"/>
                <w:sz w:val="22"/>
                <w:szCs w:val="20"/>
              </w:rPr>
              <w:t>Water pump and dump valve solenoid</w:t>
            </w:r>
          </w:p>
        </w:tc>
      </w:tr>
      <w:tr w:rsidR="00B16FB3" w:rsidRPr="00B16FB3" w14:paraId="105E28C8" w14:textId="77777777" w:rsidTr="008E76D1">
        <w:tc>
          <w:tcPr>
            <w:tcW w:w="1458" w:type="dxa"/>
            <w:tcBorders>
              <w:left w:val="single" w:sz="4" w:space="0" w:color="auto"/>
            </w:tcBorders>
          </w:tcPr>
          <w:p w14:paraId="51CF728F"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1E6AA7FA" w14:textId="77777777" w:rsidR="00B16FB3" w:rsidRPr="00B16FB3" w:rsidRDefault="00B16FB3" w:rsidP="00B16FB3">
            <w:pPr>
              <w:widowControl w:val="0"/>
              <w:contextualSpacing/>
              <w:jc w:val="both"/>
              <w:rPr>
                <w:rFonts w:eastAsia="SimSun"/>
                <w:b/>
                <w:bCs/>
                <w:szCs w:val="20"/>
              </w:rPr>
            </w:pPr>
          </w:p>
          <w:p w14:paraId="7CBAD4FE"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268A16CD" w14:textId="77777777" w:rsidR="00B16FB3" w:rsidRPr="00B16FB3" w:rsidRDefault="00B16FB3" w:rsidP="00B16FB3">
            <w:pPr>
              <w:widowControl w:val="0"/>
              <w:contextualSpacing/>
              <w:jc w:val="both"/>
              <w:rPr>
                <w:rFonts w:eastAsia="SimSun"/>
                <w:b/>
                <w:bCs/>
                <w:szCs w:val="20"/>
              </w:rPr>
            </w:pPr>
          </w:p>
          <w:p w14:paraId="1A997A23"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3060" w:type="dxa"/>
          </w:tcPr>
          <w:p w14:paraId="0CEF4505" w14:textId="77777777" w:rsidR="00B16FB3" w:rsidRPr="00B16FB3" w:rsidRDefault="00B16FB3" w:rsidP="00B16FB3">
            <w:pPr>
              <w:widowControl w:val="0"/>
              <w:contextualSpacing/>
              <w:rPr>
                <w:rFonts w:eastAsia="SimSun"/>
                <w:szCs w:val="20"/>
              </w:rPr>
            </w:pPr>
            <w:r w:rsidRPr="00B16FB3">
              <w:rPr>
                <w:rFonts w:eastAsia="SimSun"/>
                <w:sz w:val="22"/>
                <w:szCs w:val="20"/>
              </w:rPr>
              <w:t>Until ice thickness float is open or 60 seconds maximum</w:t>
            </w:r>
          </w:p>
          <w:p w14:paraId="52377C0D" w14:textId="77777777" w:rsidR="00B16FB3" w:rsidRPr="00B16FB3" w:rsidRDefault="00B16FB3" w:rsidP="00B16FB3">
            <w:pPr>
              <w:widowControl w:val="0"/>
              <w:contextualSpacing/>
              <w:rPr>
                <w:rFonts w:eastAsia="SimSun"/>
                <w:szCs w:val="20"/>
              </w:rPr>
            </w:pPr>
            <w:r w:rsidRPr="00B16FB3">
              <w:rPr>
                <w:rFonts w:eastAsia="SimSun"/>
                <w:sz w:val="22"/>
                <w:szCs w:val="20"/>
              </w:rPr>
              <w:t>90 seconds</w:t>
            </w:r>
          </w:p>
          <w:p w14:paraId="359ED125" w14:textId="77777777" w:rsidR="00B16FB3" w:rsidRPr="00B16FB3" w:rsidRDefault="00B16FB3" w:rsidP="00B16FB3">
            <w:pPr>
              <w:widowControl w:val="0"/>
              <w:contextualSpacing/>
              <w:rPr>
                <w:rFonts w:eastAsia="SimSun"/>
                <w:szCs w:val="20"/>
              </w:rPr>
            </w:pPr>
          </w:p>
          <w:p w14:paraId="28CA4ACA"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right w:val="single" w:sz="4" w:space="0" w:color="auto"/>
            </w:tcBorders>
          </w:tcPr>
          <w:p w14:paraId="73A3F2C2"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73A4F256" w14:textId="77777777" w:rsidR="00B16FB3" w:rsidRPr="00B16FB3" w:rsidRDefault="00B16FB3" w:rsidP="00B16FB3">
            <w:pPr>
              <w:widowControl w:val="0"/>
              <w:contextualSpacing/>
              <w:rPr>
                <w:rFonts w:eastAsia="SimSun"/>
                <w:szCs w:val="20"/>
              </w:rPr>
            </w:pPr>
          </w:p>
          <w:p w14:paraId="19F1C2CF"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6ACB3286" w14:textId="77777777" w:rsidR="00B16FB3" w:rsidRPr="00B16FB3" w:rsidRDefault="00B16FB3" w:rsidP="00B16FB3">
            <w:pPr>
              <w:widowControl w:val="0"/>
              <w:contextualSpacing/>
              <w:rPr>
                <w:rFonts w:eastAsia="SimSun"/>
                <w:szCs w:val="20"/>
              </w:rPr>
            </w:pPr>
            <w:r w:rsidRPr="00B16FB3">
              <w:rPr>
                <w:rFonts w:eastAsia="SimSun"/>
                <w:sz w:val="22"/>
                <w:szCs w:val="20"/>
              </w:rPr>
              <w:t>Water pump and dump valve solenoid</w:t>
            </w:r>
          </w:p>
        </w:tc>
      </w:tr>
      <w:tr w:rsidR="00B16FB3" w:rsidRPr="00B16FB3" w14:paraId="67C45F25" w14:textId="77777777" w:rsidTr="008E76D1">
        <w:tc>
          <w:tcPr>
            <w:tcW w:w="1458" w:type="dxa"/>
            <w:tcBorders>
              <w:left w:val="single" w:sz="4" w:space="0" w:color="auto"/>
              <w:right w:val="nil"/>
            </w:tcBorders>
            <w:shd w:val="clear" w:color="auto" w:fill="D3DFEE"/>
          </w:tcPr>
          <w:p w14:paraId="074F3BEE"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05BAC094" w14:textId="77777777" w:rsidR="00B16FB3" w:rsidRPr="00B16FB3" w:rsidRDefault="00B16FB3" w:rsidP="00B16FB3">
            <w:pPr>
              <w:widowControl w:val="0"/>
              <w:contextualSpacing/>
              <w:jc w:val="both"/>
              <w:rPr>
                <w:rFonts w:eastAsia="SimSun"/>
                <w:b/>
                <w:bCs/>
                <w:szCs w:val="20"/>
              </w:rPr>
            </w:pPr>
          </w:p>
          <w:p w14:paraId="687A9A32"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427A655A" w14:textId="77777777" w:rsidR="00B16FB3" w:rsidRPr="00B16FB3" w:rsidRDefault="00B16FB3" w:rsidP="00B16FB3">
            <w:pPr>
              <w:widowControl w:val="0"/>
              <w:contextualSpacing/>
              <w:jc w:val="both"/>
              <w:rPr>
                <w:rFonts w:eastAsia="SimSun"/>
                <w:b/>
                <w:bCs/>
                <w:szCs w:val="20"/>
              </w:rPr>
            </w:pPr>
          </w:p>
          <w:p w14:paraId="6C8F0AD4"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3060" w:type="dxa"/>
            <w:tcBorders>
              <w:left w:val="nil"/>
              <w:right w:val="nil"/>
            </w:tcBorders>
            <w:shd w:val="clear" w:color="auto" w:fill="D3DFEE"/>
          </w:tcPr>
          <w:p w14:paraId="469F5EC0" w14:textId="77777777" w:rsidR="00B16FB3" w:rsidRPr="00B16FB3" w:rsidRDefault="00B16FB3" w:rsidP="00B16FB3">
            <w:pPr>
              <w:widowControl w:val="0"/>
              <w:contextualSpacing/>
              <w:rPr>
                <w:rFonts w:eastAsia="SimSun"/>
                <w:szCs w:val="20"/>
              </w:rPr>
            </w:pPr>
            <w:r w:rsidRPr="00B16FB3">
              <w:rPr>
                <w:rFonts w:eastAsia="SimSun"/>
                <w:sz w:val="22"/>
                <w:szCs w:val="20"/>
              </w:rPr>
              <w:t>Until ice thickness float is open or 60 seconds maximum</w:t>
            </w:r>
          </w:p>
          <w:p w14:paraId="6B02CFC7" w14:textId="77777777" w:rsidR="00B16FB3" w:rsidRPr="00B16FB3" w:rsidRDefault="00B16FB3" w:rsidP="00B16FB3">
            <w:pPr>
              <w:widowControl w:val="0"/>
              <w:contextualSpacing/>
              <w:rPr>
                <w:rFonts w:eastAsia="SimSun"/>
                <w:szCs w:val="20"/>
              </w:rPr>
            </w:pPr>
            <w:r w:rsidRPr="00B16FB3">
              <w:rPr>
                <w:rFonts w:eastAsia="SimSun"/>
                <w:sz w:val="22"/>
                <w:szCs w:val="20"/>
              </w:rPr>
              <w:t>90 seconds</w:t>
            </w:r>
          </w:p>
          <w:p w14:paraId="65E9F1F0" w14:textId="77777777" w:rsidR="00B16FB3" w:rsidRPr="00B16FB3" w:rsidRDefault="00B16FB3" w:rsidP="00B16FB3">
            <w:pPr>
              <w:widowControl w:val="0"/>
              <w:contextualSpacing/>
              <w:rPr>
                <w:rFonts w:eastAsia="SimSun"/>
                <w:szCs w:val="20"/>
              </w:rPr>
            </w:pPr>
          </w:p>
          <w:p w14:paraId="5AF36CB6"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left w:val="nil"/>
              <w:right w:val="single" w:sz="4" w:space="0" w:color="auto"/>
            </w:tcBorders>
            <w:shd w:val="clear" w:color="auto" w:fill="D3DFEE"/>
          </w:tcPr>
          <w:p w14:paraId="479E6ADE"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23769DF1" w14:textId="77777777" w:rsidR="00B16FB3" w:rsidRPr="00B16FB3" w:rsidRDefault="00B16FB3" w:rsidP="00B16FB3">
            <w:pPr>
              <w:widowControl w:val="0"/>
              <w:contextualSpacing/>
              <w:rPr>
                <w:rFonts w:eastAsia="SimSun"/>
                <w:szCs w:val="20"/>
              </w:rPr>
            </w:pPr>
          </w:p>
          <w:p w14:paraId="1895F17B"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4B5DC7BC" w14:textId="77777777" w:rsidR="00B16FB3" w:rsidRPr="00B16FB3" w:rsidRDefault="00B16FB3" w:rsidP="00B16FB3">
            <w:pPr>
              <w:widowControl w:val="0"/>
              <w:contextualSpacing/>
              <w:rPr>
                <w:rFonts w:eastAsia="SimSun"/>
                <w:szCs w:val="20"/>
              </w:rPr>
            </w:pPr>
            <w:r w:rsidRPr="00B16FB3">
              <w:rPr>
                <w:rFonts w:eastAsia="SimSun"/>
                <w:sz w:val="22"/>
                <w:szCs w:val="20"/>
              </w:rPr>
              <w:t>Water pump and dump valve solenoid</w:t>
            </w:r>
          </w:p>
        </w:tc>
      </w:tr>
      <w:tr w:rsidR="00B16FB3" w:rsidRPr="00B16FB3" w14:paraId="037492C0" w14:textId="77777777" w:rsidTr="008E76D1">
        <w:tc>
          <w:tcPr>
            <w:tcW w:w="1458" w:type="dxa"/>
            <w:tcBorders>
              <w:left w:val="single" w:sz="4" w:space="0" w:color="auto"/>
            </w:tcBorders>
          </w:tcPr>
          <w:p w14:paraId="73830533"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046B71EA" w14:textId="77777777" w:rsidR="00B16FB3" w:rsidRPr="00B16FB3" w:rsidRDefault="00B16FB3" w:rsidP="00B16FB3">
            <w:pPr>
              <w:widowControl w:val="0"/>
              <w:contextualSpacing/>
              <w:jc w:val="both"/>
              <w:rPr>
                <w:rFonts w:eastAsia="SimSun"/>
                <w:b/>
                <w:bCs/>
                <w:szCs w:val="20"/>
              </w:rPr>
            </w:pPr>
          </w:p>
          <w:p w14:paraId="28FDBF34"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299CF347" w14:textId="77777777" w:rsidR="00B16FB3" w:rsidRPr="00B16FB3" w:rsidRDefault="00B16FB3" w:rsidP="00B16FB3">
            <w:pPr>
              <w:widowControl w:val="0"/>
              <w:contextualSpacing/>
              <w:jc w:val="both"/>
              <w:rPr>
                <w:rFonts w:eastAsia="SimSun"/>
                <w:b/>
                <w:bCs/>
                <w:szCs w:val="20"/>
              </w:rPr>
            </w:pPr>
          </w:p>
          <w:p w14:paraId="052DA5EA"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 xml:space="preserve">Dump </w:t>
            </w:r>
          </w:p>
        </w:tc>
        <w:tc>
          <w:tcPr>
            <w:tcW w:w="3060" w:type="dxa"/>
          </w:tcPr>
          <w:p w14:paraId="4342C18C" w14:textId="77777777" w:rsidR="00B16FB3" w:rsidRPr="00B16FB3" w:rsidRDefault="00B16FB3" w:rsidP="00B16FB3">
            <w:pPr>
              <w:widowControl w:val="0"/>
              <w:contextualSpacing/>
              <w:rPr>
                <w:rFonts w:eastAsia="SimSun"/>
                <w:szCs w:val="20"/>
              </w:rPr>
            </w:pPr>
            <w:r w:rsidRPr="00B16FB3">
              <w:rPr>
                <w:rFonts w:eastAsia="SimSun"/>
                <w:sz w:val="22"/>
                <w:szCs w:val="20"/>
              </w:rPr>
              <w:t>Until ice thickness float is open or 60 seconds maximum</w:t>
            </w:r>
          </w:p>
          <w:p w14:paraId="7307F2E5" w14:textId="77777777" w:rsidR="00B16FB3" w:rsidRPr="00B16FB3" w:rsidRDefault="00B16FB3" w:rsidP="00B16FB3">
            <w:pPr>
              <w:widowControl w:val="0"/>
              <w:contextualSpacing/>
              <w:rPr>
                <w:rFonts w:eastAsia="SimSun"/>
                <w:szCs w:val="20"/>
              </w:rPr>
            </w:pPr>
            <w:r w:rsidRPr="00B16FB3">
              <w:rPr>
                <w:rFonts w:eastAsia="SimSun"/>
                <w:sz w:val="22"/>
                <w:szCs w:val="20"/>
              </w:rPr>
              <w:t>90 seconds</w:t>
            </w:r>
          </w:p>
          <w:p w14:paraId="12FE2FA2" w14:textId="77777777" w:rsidR="00B16FB3" w:rsidRPr="00B16FB3" w:rsidRDefault="00B16FB3" w:rsidP="00B16FB3">
            <w:pPr>
              <w:widowControl w:val="0"/>
              <w:contextualSpacing/>
              <w:rPr>
                <w:rFonts w:eastAsia="SimSun"/>
                <w:szCs w:val="20"/>
              </w:rPr>
            </w:pPr>
          </w:p>
          <w:p w14:paraId="3C7617D1"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right w:val="single" w:sz="4" w:space="0" w:color="auto"/>
            </w:tcBorders>
          </w:tcPr>
          <w:p w14:paraId="197C8F16"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5A89F085" w14:textId="77777777" w:rsidR="00B16FB3" w:rsidRPr="00B16FB3" w:rsidRDefault="00B16FB3" w:rsidP="00B16FB3">
            <w:pPr>
              <w:widowControl w:val="0"/>
              <w:contextualSpacing/>
              <w:rPr>
                <w:rFonts w:eastAsia="SimSun"/>
                <w:szCs w:val="20"/>
              </w:rPr>
            </w:pPr>
          </w:p>
          <w:p w14:paraId="78DCFAA0"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5087C3EF" w14:textId="77777777" w:rsidR="00B16FB3" w:rsidRPr="00B16FB3" w:rsidRDefault="00B16FB3" w:rsidP="00B16FB3">
            <w:pPr>
              <w:widowControl w:val="0"/>
              <w:contextualSpacing/>
              <w:rPr>
                <w:rFonts w:eastAsia="SimSun"/>
                <w:szCs w:val="20"/>
              </w:rPr>
            </w:pPr>
            <w:r w:rsidRPr="00B16FB3">
              <w:rPr>
                <w:rFonts w:eastAsia="SimSun"/>
                <w:sz w:val="22"/>
                <w:szCs w:val="20"/>
              </w:rPr>
              <w:t>Water pump and dump valve solenoid</w:t>
            </w:r>
          </w:p>
        </w:tc>
      </w:tr>
      <w:tr w:rsidR="00B16FB3" w:rsidRPr="00B16FB3" w14:paraId="3B53E7A1" w14:textId="77777777" w:rsidTr="008E76D1">
        <w:tc>
          <w:tcPr>
            <w:tcW w:w="1458" w:type="dxa"/>
            <w:tcBorders>
              <w:left w:val="single" w:sz="4" w:space="0" w:color="auto"/>
              <w:bottom w:val="single" w:sz="4" w:space="0" w:color="auto"/>
              <w:right w:val="nil"/>
            </w:tcBorders>
            <w:shd w:val="clear" w:color="auto" w:fill="D3DFEE"/>
          </w:tcPr>
          <w:p w14:paraId="2A2E8AF2"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56952C6C" w14:textId="77777777" w:rsidR="00B16FB3" w:rsidRPr="00B16FB3" w:rsidRDefault="00B16FB3" w:rsidP="00B16FB3">
            <w:pPr>
              <w:widowControl w:val="0"/>
              <w:contextualSpacing/>
              <w:jc w:val="both"/>
              <w:rPr>
                <w:rFonts w:eastAsia="SimSun"/>
                <w:b/>
                <w:bCs/>
                <w:szCs w:val="20"/>
              </w:rPr>
            </w:pPr>
          </w:p>
          <w:p w14:paraId="33D60227"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341D609E" w14:textId="77777777" w:rsidR="00B16FB3" w:rsidRPr="00B16FB3" w:rsidRDefault="00B16FB3" w:rsidP="00B16FB3">
            <w:pPr>
              <w:widowControl w:val="0"/>
              <w:contextualSpacing/>
              <w:jc w:val="both"/>
              <w:rPr>
                <w:rFonts w:eastAsia="SimSun"/>
                <w:b/>
                <w:bCs/>
                <w:szCs w:val="20"/>
              </w:rPr>
            </w:pPr>
          </w:p>
          <w:p w14:paraId="66106E0E"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3060" w:type="dxa"/>
            <w:tcBorders>
              <w:left w:val="nil"/>
              <w:bottom w:val="single" w:sz="4" w:space="0" w:color="auto"/>
              <w:right w:val="nil"/>
            </w:tcBorders>
            <w:shd w:val="clear" w:color="auto" w:fill="D3DFEE"/>
          </w:tcPr>
          <w:p w14:paraId="1F5AF511" w14:textId="77777777" w:rsidR="00B16FB3" w:rsidRPr="00B16FB3" w:rsidRDefault="00B16FB3" w:rsidP="00B16FB3">
            <w:pPr>
              <w:widowControl w:val="0"/>
              <w:contextualSpacing/>
              <w:rPr>
                <w:rFonts w:eastAsia="SimSun"/>
                <w:szCs w:val="20"/>
              </w:rPr>
            </w:pPr>
            <w:r w:rsidRPr="00B16FB3">
              <w:rPr>
                <w:rFonts w:eastAsia="SimSun"/>
                <w:sz w:val="22"/>
                <w:szCs w:val="20"/>
              </w:rPr>
              <w:t>Until ice thickness float is open or 60 seconds maximum</w:t>
            </w:r>
          </w:p>
          <w:p w14:paraId="7F7848D1" w14:textId="77777777" w:rsidR="00B16FB3" w:rsidRPr="00B16FB3" w:rsidRDefault="00B16FB3" w:rsidP="00B16FB3">
            <w:pPr>
              <w:widowControl w:val="0"/>
              <w:contextualSpacing/>
              <w:rPr>
                <w:rFonts w:eastAsia="SimSun"/>
                <w:szCs w:val="20"/>
              </w:rPr>
            </w:pPr>
            <w:r w:rsidRPr="00B16FB3">
              <w:rPr>
                <w:rFonts w:eastAsia="SimSun"/>
                <w:sz w:val="22"/>
                <w:szCs w:val="20"/>
              </w:rPr>
              <w:t>90 seconds</w:t>
            </w:r>
          </w:p>
          <w:p w14:paraId="448E6A3E" w14:textId="77777777" w:rsidR="00B16FB3" w:rsidRPr="00B16FB3" w:rsidRDefault="00B16FB3" w:rsidP="00B16FB3">
            <w:pPr>
              <w:widowControl w:val="0"/>
              <w:contextualSpacing/>
              <w:rPr>
                <w:rFonts w:eastAsia="SimSun"/>
                <w:szCs w:val="20"/>
              </w:rPr>
            </w:pPr>
          </w:p>
          <w:p w14:paraId="268EB127"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left w:val="nil"/>
              <w:bottom w:val="single" w:sz="4" w:space="0" w:color="auto"/>
              <w:right w:val="single" w:sz="4" w:space="0" w:color="auto"/>
            </w:tcBorders>
            <w:shd w:val="clear" w:color="auto" w:fill="D3DFEE"/>
          </w:tcPr>
          <w:p w14:paraId="4B2EFCD5"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64A66526" w14:textId="77777777" w:rsidR="00B16FB3" w:rsidRPr="00B16FB3" w:rsidRDefault="00B16FB3" w:rsidP="00B16FB3">
            <w:pPr>
              <w:widowControl w:val="0"/>
              <w:contextualSpacing/>
              <w:rPr>
                <w:rFonts w:eastAsia="SimSun"/>
                <w:szCs w:val="20"/>
              </w:rPr>
            </w:pPr>
          </w:p>
          <w:p w14:paraId="5E83409D"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6C52B0C2" w14:textId="77777777" w:rsidR="00B16FB3" w:rsidRPr="00B16FB3" w:rsidRDefault="00B16FB3" w:rsidP="00B16FB3">
            <w:pPr>
              <w:widowControl w:val="0"/>
              <w:contextualSpacing/>
              <w:rPr>
                <w:rFonts w:eastAsia="SimSun"/>
                <w:szCs w:val="20"/>
              </w:rPr>
            </w:pPr>
            <w:r w:rsidRPr="00B16FB3">
              <w:rPr>
                <w:rFonts w:eastAsia="SimSun"/>
                <w:sz w:val="22"/>
                <w:szCs w:val="20"/>
              </w:rPr>
              <w:t>Water pump dump valve solenoid</w:t>
            </w:r>
          </w:p>
        </w:tc>
      </w:tr>
    </w:tbl>
    <w:p w14:paraId="1CE9EDB9"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1374" w:name="_Toc435192406"/>
      <w:bookmarkStart w:id="1375" w:name="_Toc447538070"/>
      <w:r w:rsidRPr="00B16FB3">
        <w:rPr>
          <w:rFonts w:ascii="Cambria" w:hAnsi="Cambria"/>
          <w:b/>
          <w:bCs/>
          <w:sz w:val="26"/>
          <w:szCs w:val="26"/>
        </w:rPr>
        <w:t>Delay Mode (Ice Machine States 7-9)</w:t>
      </w:r>
      <w:bookmarkEnd w:id="1374"/>
      <w:bookmarkEnd w:id="1375"/>
    </w:p>
    <w:p w14:paraId="55518AB4" w14:textId="77777777" w:rsidR="00B16FB3" w:rsidRPr="00B16FB3" w:rsidRDefault="00B16FB3" w:rsidP="00B16FB3">
      <w:pPr>
        <w:widowControl w:val="0"/>
        <w:contextualSpacing/>
        <w:rPr>
          <w:rFonts w:ascii="Cambria" w:hAnsi="Cambria"/>
          <w:b/>
          <w:bCs/>
          <w:sz w:val="26"/>
          <w:szCs w:val="26"/>
        </w:rPr>
      </w:pPr>
      <w:bookmarkStart w:id="1376" w:name="_Toc335288128"/>
      <w:bookmarkStart w:id="1377" w:name="_Toc337114687"/>
      <w:bookmarkStart w:id="1378" w:name="_Toc337559884"/>
      <w:bookmarkStart w:id="1379" w:name="_Toc337617436"/>
      <w:bookmarkStart w:id="1380" w:name="_Toc337800144"/>
      <w:bookmarkStart w:id="1381" w:name="_Toc337800559"/>
      <w:bookmarkStart w:id="1382" w:name="_Toc338677498"/>
      <w:bookmarkStart w:id="1383" w:name="_Toc338938964"/>
      <w:bookmarkStart w:id="1384" w:name="_Toc338939029"/>
      <w:bookmarkStart w:id="1385" w:name="_Toc339973777"/>
      <w:bookmarkStart w:id="1386" w:name="_Toc348007980"/>
      <w:bookmarkStart w:id="1387" w:name="_Toc348009030"/>
      <w:bookmarkStart w:id="1388" w:name="_Toc348009168"/>
      <w:bookmarkStart w:id="1389" w:name="_Toc348009605"/>
      <w:bookmarkStart w:id="1390" w:name="_Toc348009703"/>
      <w:bookmarkStart w:id="1391" w:name="_Toc348009801"/>
      <w:bookmarkStart w:id="1392" w:name="_Toc348009883"/>
      <w:bookmarkStart w:id="1393" w:name="_Toc348010212"/>
      <w:bookmarkStart w:id="1394" w:name="_Toc348010280"/>
      <w:bookmarkStart w:id="1395" w:name="_Toc348010348"/>
      <w:bookmarkStart w:id="1396" w:name="_Toc348010416"/>
      <w:bookmarkStart w:id="1397" w:name="_Toc348097521"/>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14:paraId="3442F395"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07876CF4" w14:textId="77777777" w:rsidR="00B16FB3" w:rsidRPr="00B16FB3" w:rsidRDefault="00B16FB3" w:rsidP="00B16FB3">
      <w:pPr>
        <w:widowControl w:val="0"/>
        <w:ind w:left="1080"/>
        <w:contextualSpacing/>
        <w:rPr>
          <w:rFonts w:eastAsia="SimSun"/>
          <w:b/>
          <w:szCs w:val="20"/>
          <w:u w:val="single"/>
        </w:rPr>
      </w:pPr>
      <w:r w:rsidRPr="00B16FB3">
        <w:rPr>
          <w:rFonts w:eastAsia="SimSun"/>
          <w:szCs w:val="20"/>
        </w:rPr>
        <w:t xml:space="preserve">When the ice machine is powered ON, when in states 1, 2, 3, 4, 5 or 10 the </w:t>
      </w:r>
      <w:r w:rsidRPr="00B16FB3">
        <w:rPr>
          <w:rFonts w:eastAsia="SimSun"/>
          <w:i/>
          <w:szCs w:val="20"/>
        </w:rPr>
        <w:t>delay mode</w:t>
      </w:r>
      <w:r w:rsidRPr="00B16FB3">
        <w:rPr>
          <w:rFonts w:eastAsia="SimSun"/>
          <w:szCs w:val="20"/>
        </w:rPr>
        <w:t xml:space="preserve"> activates when the delay button is pressed on the UI.</w:t>
      </w:r>
    </w:p>
    <w:p w14:paraId="716B8D9A"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The machine shuts down for 4, 12 or 24 hours as the delay button is pressed one, two or three times respectively.  The corresponding delay period LED will be illuminating as the delay button is pressed.</w:t>
      </w:r>
    </w:p>
    <w:p w14:paraId="4624394B"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At the start of </w:t>
      </w:r>
      <w:r w:rsidRPr="00B16FB3">
        <w:rPr>
          <w:rFonts w:eastAsia="SimSun"/>
          <w:i/>
          <w:iCs/>
          <w:szCs w:val="20"/>
        </w:rPr>
        <w:t>delay mode</w:t>
      </w:r>
      <w:r w:rsidRPr="00B16FB3">
        <w:rPr>
          <w:rFonts w:eastAsia="SimSun"/>
          <w:szCs w:val="20"/>
        </w:rPr>
        <w:t xml:space="preserve"> the UI ON/OFF LED will de-energized.</w:t>
      </w:r>
    </w:p>
    <w:p w14:paraId="76B6BEE5"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The </w:t>
      </w:r>
      <w:r w:rsidRPr="00B16FB3">
        <w:rPr>
          <w:rFonts w:eastAsia="SimSun"/>
          <w:i/>
          <w:szCs w:val="20"/>
        </w:rPr>
        <w:t>delay mode</w:t>
      </w:r>
      <w:r w:rsidRPr="00B16FB3">
        <w:rPr>
          <w:rFonts w:eastAsia="SimSun"/>
          <w:szCs w:val="20"/>
        </w:rPr>
        <w:t xml:space="preserve"> shall begin at the completion of the </w:t>
      </w:r>
      <w:r w:rsidRPr="00B16FB3">
        <w:rPr>
          <w:rFonts w:eastAsia="SimSun"/>
          <w:i/>
          <w:szCs w:val="20"/>
        </w:rPr>
        <w:t xml:space="preserve">harvest cycle </w:t>
      </w:r>
      <w:r w:rsidRPr="00B16FB3">
        <w:rPr>
          <w:rFonts w:eastAsia="SimSun"/>
          <w:szCs w:val="20"/>
        </w:rPr>
        <w:t xml:space="preserve">which follows the </w:t>
      </w:r>
      <w:r w:rsidRPr="00B16FB3">
        <w:rPr>
          <w:rFonts w:eastAsia="SimSun"/>
          <w:i/>
          <w:szCs w:val="20"/>
        </w:rPr>
        <w:t>delay mode</w:t>
      </w:r>
      <w:r w:rsidRPr="00B16FB3">
        <w:rPr>
          <w:rFonts w:eastAsia="SimSun"/>
          <w:szCs w:val="20"/>
        </w:rPr>
        <w:t xml:space="preserve"> activation during states 1 (initial start-up), 2 (pre-chill), 3 (freeze) or 4 (harvest).  The ice machine shall enter an </w:t>
      </w:r>
      <w:r w:rsidRPr="00B16FB3">
        <w:rPr>
          <w:rFonts w:eastAsia="SimSun"/>
          <w:i/>
          <w:szCs w:val="20"/>
        </w:rPr>
        <w:t xml:space="preserve">initial start-up cycle </w:t>
      </w:r>
      <w:r w:rsidRPr="00B16FB3">
        <w:rPr>
          <w:rFonts w:eastAsia="SimSun"/>
          <w:szCs w:val="20"/>
        </w:rPr>
        <w:t>after the selected delay period.</w:t>
      </w:r>
    </w:p>
    <w:p w14:paraId="5BC6506D"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The </w:t>
      </w:r>
      <w:r w:rsidRPr="00B16FB3">
        <w:rPr>
          <w:rFonts w:eastAsia="SimSun"/>
          <w:i/>
          <w:szCs w:val="20"/>
        </w:rPr>
        <w:t>delay mode</w:t>
      </w:r>
      <w:r w:rsidRPr="00B16FB3">
        <w:rPr>
          <w:rFonts w:eastAsia="SimSun"/>
          <w:szCs w:val="20"/>
        </w:rPr>
        <w:t xml:space="preserve"> shall begin immediately when activated in ice machine states 5 (automatic shutdown) or 10 (water thaw cycle).</w:t>
      </w:r>
    </w:p>
    <w:p w14:paraId="62083B8A"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Four presses of the delay button shall cancel the </w:t>
      </w:r>
      <w:r w:rsidRPr="00B16FB3">
        <w:rPr>
          <w:rFonts w:eastAsia="SimSun"/>
          <w:i/>
          <w:szCs w:val="20"/>
        </w:rPr>
        <w:t xml:space="preserve">delay mode </w:t>
      </w:r>
      <w:r w:rsidRPr="00B16FB3">
        <w:rPr>
          <w:rFonts w:eastAsia="SimSun"/>
          <w:szCs w:val="20"/>
        </w:rPr>
        <w:t>and turn OFF the corresponding LEDs.</w:t>
      </w:r>
    </w:p>
    <w:p w14:paraId="70E10415"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If the machine is in 4 or 12 hours </w:t>
      </w:r>
      <w:r w:rsidRPr="00B16FB3">
        <w:rPr>
          <w:rFonts w:eastAsia="SimSun"/>
          <w:i/>
          <w:szCs w:val="20"/>
        </w:rPr>
        <w:t>delay mode</w:t>
      </w:r>
      <w:r w:rsidRPr="00B16FB3">
        <w:rPr>
          <w:rFonts w:eastAsia="SimSun"/>
          <w:szCs w:val="20"/>
        </w:rPr>
        <w:t xml:space="preserve"> when delay button is pressed, it moves to the next </w:t>
      </w:r>
      <w:r w:rsidRPr="00B16FB3">
        <w:rPr>
          <w:rFonts w:eastAsia="SimSun"/>
          <w:i/>
          <w:szCs w:val="20"/>
        </w:rPr>
        <w:t>delay mode</w:t>
      </w:r>
      <w:r w:rsidRPr="00B16FB3">
        <w:rPr>
          <w:rFonts w:eastAsia="SimSun"/>
          <w:szCs w:val="20"/>
        </w:rPr>
        <w:t xml:space="preserve"> and the clock resets (e.g. if the machine is in 4 hours </w:t>
      </w:r>
      <w:r w:rsidRPr="00B16FB3">
        <w:rPr>
          <w:rFonts w:eastAsia="SimSun"/>
          <w:i/>
          <w:szCs w:val="20"/>
        </w:rPr>
        <w:t>delay mode</w:t>
      </w:r>
      <w:r w:rsidRPr="00B16FB3">
        <w:rPr>
          <w:rFonts w:eastAsia="SimSun"/>
          <w:szCs w:val="20"/>
        </w:rPr>
        <w:t xml:space="preserve"> and the user pushes the delay button, the machine will enter 12 hours delay starting that moment)</w:t>
      </w:r>
    </w:p>
    <w:p w14:paraId="03668980"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When the machine is in </w:t>
      </w:r>
      <w:r w:rsidRPr="00B16FB3">
        <w:rPr>
          <w:rFonts w:eastAsia="SimSun"/>
          <w:i/>
          <w:szCs w:val="20"/>
        </w:rPr>
        <w:t>delay mode</w:t>
      </w:r>
      <w:r w:rsidRPr="00B16FB3">
        <w:rPr>
          <w:rFonts w:eastAsia="SimSun"/>
          <w:szCs w:val="20"/>
        </w:rPr>
        <w:t xml:space="preserve">, pressing the ON/OFF button shall cancel the </w:t>
      </w:r>
      <w:r w:rsidRPr="00B16FB3">
        <w:rPr>
          <w:rFonts w:eastAsia="SimSun"/>
          <w:i/>
          <w:szCs w:val="20"/>
        </w:rPr>
        <w:t>delay mode</w:t>
      </w:r>
      <w:r w:rsidRPr="00B16FB3">
        <w:rPr>
          <w:rFonts w:eastAsia="SimSun"/>
          <w:szCs w:val="20"/>
        </w:rPr>
        <w:t xml:space="preserve">, turn OFF the corresponding LEDs and resume ice making by entering an </w:t>
      </w:r>
      <w:r w:rsidRPr="00B16FB3">
        <w:rPr>
          <w:rFonts w:eastAsia="SimSun"/>
          <w:i/>
          <w:szCs w:val="20"/>
        </w:rPr>
        <w:t>initial start-up cycle</w:t>
      </w:r>
      <w:r w:rsidRPr="00B16FB3">
        <w:rPr>
          <w:rFonts w:eastAsia="SimSun"/>
          <w:szCs w:val="20"/>
        </w:rPr>
        <w:t>.</w:t>
      </w:r>
    </w:p>
    <w:p w14:paraId="0FB5AE52" w14:textId="77777777" w:rsidR="00B16FB3" w:rsidRPr="00B16FB3" w:rsidRDefault="00B16FB3" w:rsidP="009E04F9">
      <w:pPr>
        <w:rPr>
          <w:rFonts w:eastAsia="SimSun"/>
          <w:szCs w:val="20"/>
        </w:rPr>
      </w:pPr>
      <w:r w:rsidRPr="00B16FB3">
        <w:rPr>
          <w:rFonts w:ascii="Courier" w:eastAsia="SimSun" w:hAnsi="Courier"/>
          <w:szCs w:val="20"/>
        </w:rPr>
        <w:br w:type="page"/>
      </w:r>
    </w:p>
    <w:p w14:paraId="47ED49D1"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1398" w:name="_Toc435192407"/>
      <w:bookmarkStart w:id="1399" w:name="_Toc447538071"/>
      <w:r w:rsidRPr="00B16FB3">
        <w:rPr>
          <w:rFonts w:ascii="Cambria" w:hAnsi="Cambria"/>
          <w:b/>
          <w:bCs/>
          <w:sz w:val="26"/>
          <w:szCs w:val="26"/>
        </w:rPr>
        <w:t>Safety Limits</w:t>
      </w:r>
      <w:bookmarkEnd w:id="1398"/>
      <w:bookmarkEnd w:id="1399"/>
    </w:p>
    <w:p w14:paraId="7535C272" w14:textId="77777777" w:rsidR="00B16FB3" w:rsidRPr="00B16FB3" w:rsidRDefault="00B16FB3" w:rsidP="00B16FB3">
      <w:pPr>
        <w:widowControl w:val="0"/>
        <w:ind w:left="1080"/>
        <w:contextualSpacing/>
        <w:rPr>
          <w:rFonts w:eastAsia="SimSun"/>
          <w:szCs w:val="20"/>
        </w:rPr>
      </w:pPr>
      <w:bookmarkStart w:id="1400" w:name="_Toc337559886"/>
      <w:bookmarkStart w:id="1401" w:name="_Toc337617438"/>
      <w:bookmarkStart w:id="1402" w:name="_Toc337800146"/>
      <w:bookmarkStart w:id="1403" w:name="_Toc337800561"/>
      <w:bookmarkStart w:id="1404" w:name="_Toc338677500"/>
      <w:bookmarkStart w:id="1405" w:name="_Toc338938966"/>
      <w:bookmarkStart w:id="1406" w:name="_Toc338939031"/>
      <w:bookmarkStart w:id="1407" w:name="_Toc339973779"/>
      <w:bookmarkStart w:id="1408" w:name="_Toc348007982"/>
      <w:bookmarkStart w:id="1409" w:name="_Toc348009032"/>
      <w:bookmarkStart w:id="1410" w:name="_Toc348009170"/>
      <w:bookmarkStart w:id="1411" w:name="_Toc348009607"/>
      <w:bookmarkStart w:id="1412" w:name="_Toc348009705"/>
      <w:bookmarkStart w:id="1413" w:name="_Toc348009803"/>
      <w:bookmarkStart w:id="1414" w:name="_Toc348009885"/>
      <w:bookmarkStart w:id="1415" w:name="_Toc348010214"/>
      <w:bookmarkStart w:id="1416" w:name="_Toc348010282"/>
      <w:bookmarkStart w:id="1417" w:name="_Toc348010350"/>
      <w:bookmarkStart w:id="1418" w:name="_Toc348010418"/>
      <w:bookmarkStart w:id="1419" w:name="_Toc348097523"/>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p>
    <w:p w14:paraId="2A71825B"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following operational safety limits shall be programmed into the processor to protect the machine from major system component failures. </w:t>
      </w:r>
    </w:p>
    <w:p w14:paraId="5FA2A91C"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1420" w:name="_Toc435192408"/>
      <w:bookmarkStart w:id="1421" w:name="_Toc447538072"/>
      <w:r w:rsidRPr="00B16FB3">
        <w:rPr>
          <w:rFonts w:ascii="Cambria" w:hAnsi="Cambria"/>
          <w:b/>
          <w:bCs/>
          <w:szCs w:val="20"/>
        </w:rPr>
        <w:t>Safety Limit 1: Long Freeze Cycle</w:t>
      </w:r>
      <w:bookmarkEnd w:id="1420"/>
      <w:bookmarkEnd w:id="1421"/>
      <w:r w:rsidRPr="00B16FB3">
        <w:rPr>
          <w:rFonts w:ascii="Cambria" w:hAnsi="Cambria"/>
          <w:b/>
          <w:bCs/>
          <w:szCs w:val="20"/>
        </w:rPr>
        <w:t xml:space="preserve"> </w:t>
      </w:r>
    </w:p>
    <w:p w14:paraId="7E3E7F05" w14:textId="77777777" w:rsidR="00B16FB3" w:rsidRPr="00B16FB3" w:rsidRDefault="00B16FB3" w:rsidP="00B16FB3">
      <w:pPr>
        <w:widowControl w:val="0"/>
        <w:ind w:left="1080"/>
        <w:contextualSpacing/>
        <w:rPr>
          <w:rFonts w:eastAsia="SimSun"/>
          <w:szCs w:val="20"/>
        </w:rPr>
      </w:pPr>
      <w:r w:rsidRPr="00B16FB3">
        <w:rPr>
          <w:rFonts w:eastAsia="SimSun"/>
          <w:szCs w:val="20"/>
        </w:rPr>
        <w:tab/>
      </w:r>
      <w:r w:rsidRPr="00B16FB3">
        <w:rPr>
          <w:rFonts w:eastAsia="SimSun"/>
          <w:szCs w:val="20"/>
        </w:rPr>
        <w:tab/>
      </w:r>
    </w:p>
    <w:p w14:paraId="3E9BD994"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7BF6D8DB"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maximum freeze time shall be limited to 45 minutes, after completion of a 45 minute </w:t>
      </w:r>
      <w:r w:rsidRPr="00B16FB3">
        <w:rPr>
          <w:rFonts w:eastAsia="SimSun"/>
          <w:i/>
          <w:szCs w:val="20"/>
        </w:rPr>
        <w:t>freeze cycle</w:t>
      </w:r>
      <w:r w:rsidRPr="00B16FB3">
        <w:rPr>
          <w:rFonts w:eastAsia="SimSun"/>
          <w:szCs w:val="20"/>
        </w:rPr>
        <w:t xml:space="preserve"> the program shall initiate a </w:t>
      </w:r>
      <w:r w:rsidRPr="00B16FB3">
        <w:rPr>
          <w:rFonts w:eastAsia="SimSun"/>
          <w:i/>
          <w:szCs w:val="20"/>
        </w:rPr>
        <w:t>harvest cycle</w:t>
      </w:r>
      <w:r w:rsidRPr="00B16FB3">
        <w:rPr>
          <w:rFonts w:eastAsia="SimSun"/>
          <w:szCs w:val="20"/>
        </w:rPr>
        <w:t xml:space="preserve">. If the 45 minute freeze time limit is reached in 3 consecutive cycles, the safety limit 1 LED on the board shall start flashing 1 second ON and 1 second OFF.  After 6 consecutive 45 minute </w:t>
      </w:r>
      <w:r w:rsidRPr="00B16FB3">
        <w:rPr>
          <w:rFonts w:eastAsia="SimSun"/>
          <w:i/>
          <w:szCs w:val="20"/>
        </w:rPr>
        <w:t xml:space="preserve">freeze cycles </w:t>
      </w:r>
      <w:r w:rsidRPr="00B16FB3">
        <w:rPr>
          <w:rFonts w:eastAsia="SimSun"/>
          <w:szCs w:val="20"/>
        </w:rPr>
        <w:t xml:space="preserve">the ice maker shall complete a </w:t>
      </w:r>
      <w:r w:rsidRPr="00B16FB3">
        <w:rPr>
          <w:rFonts w:eastAsia="SimSun"/>
          <w:i/>
          <w:szCs w:val="20"/>
        </w:rPr>
        <w:t>harvest cycle</w:t>
      </w:r>
      <w:r w:rsidRPr="00B16FB3">
        <w:rPr>
          <w:rFonts w:eastAsia="SimSun"/>
          <w:szCs w:val="20"/>
        </w:rPr>
        <w:t xml:space="preserve">, enter an </w:t>
      </w:r>
      <w:r w:rsidRPr="00B16FB3">
        <w:rPr>
          <w:rFonts w:eastAsia="SimSun"/>
          <w:i/>
          <w:szCs w:val="20"/>
        </w:rPr>
        <w:t>a</w:t>
      </w:r>
      <w:r w:rsidRPr="00A05181">
        <w:rPr>
          <w:rFonts w:eastAsia="SimSun"/>
          <w:i/>
          <w:szCs w:val="20"/>
        </w:rPr>
        <w:t>utomatic</w:t>
      </w:r>
      <w:r w:rsidRPr="00A05181">
        <w:rPr>
          <w:rFonts w:eastAsia="SimSun"/>
          <w:szCs w:val="20"/>
        </w:rPr>
        <w:t xml:space="preserve"> </w:t>
      </w:r>
      <w:r w:rsidRPr="00A05181">
        <w:rPr>
          <w:rFonts w:eastAsia="SimSun"/>
          <w:i/>
          <w:szCs w:val="20"/>
        </w:rPr>
        <w:t>shutdown</w:t>
      </w:r>
      <w:r w:rsidRPr="00A05181">
        <w:rPr>
          <w:rFonts w:eastAsia="SimSun"/>
          <w:szCs w:val="20"/>
        </w:rPr>
        <w:t xml:space="preserve"> and energize the board safety limit 1 LED and the UI service LED.  When the ice machine is turned ON following a shutdown, the UI service LED shall flash once to indicate safety limit 1 shutdown.</w:t>
      </w:r>
      <w:r w:rsidRPr="00B16FB3">
        <w:rPr>
          <w:rFonts w:eastAsia="SimSun"/>
          <w:szCs w:val="20"/>
        </w:rPr>
        <w:t xml:space="preserve">  The safety limit LED on the board shall also flash once on restart and shall continue to do so until 100 freeze/harvest cycles have been counted.  </w:t>
      </w:r>
      <w:r w:rsidR="00DC4F15" w:rsidRPr="00B16FB3">
        <w:rPr>
          <w:rFonts w:eastAsia="SimSun"/>
          <w:szCs w:val="20"/>
        </w:rPr>
        <w:t xml:space="preserve">After a power recycle from the UI the </w:t>
      </w:r>
      <w:r w:rsidR="00DC4F15">
        <w:rPr>
          <w:rFonts w:eastAsia="SimSun"/>
          <w:szCs w:val="20"/>
        </w:rPr>
        <w:t>6</w:t>
      </w:r>
      <w:r w:rsidR="00DC4F15" w:rsidRPr="00B16FB3">
        <w:rPr>
          <w:rFonts w:eastAsia="SimSun"/>
          <w:szCs w:val="20"/>
        </w:rPr>
        <w:t xml:space="preserve"> consecutive harvest cycle counter is reset.</w:t>
      </w:r>
      <w:r w:rsidR="00DC4F15">
        <w:rPr>
          <w:rFonts w:eastAsia="SimSun"/>
          <w:szCs w:val="20"/>
        </w:rPr>
        <w:t xml:space="preserve">  </w:t>
      </w:r>
      <w:r w:rsidRPr="00B16FB3">
        <w:rPr>
          <w:rFonts w:eastAsia="SimSun"/>
          <w:szCs w:val="20"/>
        </w:rPr>
        <w:t xml:space="preserve">After 100 consecutive ice making cycles (less than 45 minutes), the </w:t>
      </w:r>
      <w:r w:rsidR="00DC4F15">
        <w:rPr>
          <w:rFonts w:eastAsia="SimSun"/>
          <w:szCs w:val="20"/>
        </w:rPr>
        <w:t xml:space="preserve">LED </w:t>
      </w:r>
      <w:r w:rsidRPr="00B16FB3">
        <w:rPr>
          <w:rFonts w:eastAsia="SimSun"/>
          <w:szCs w:val="20"/>
        </w:rPr>
        <w:t xml:space="preserve">counter is reset so the safety limit LED on the board does not flash with an </w:t>
      </w:r>
      <w:r w:rsidRPr="00B16FB3">
        <w:rPr>
          <w:rFonts w:eastAsia="SimSun"/>
          <w:i/>
          <w:szCs w:val="20"/>
        </w:rPr>
        <w:t>initial start-up cycle.</w:t>
      </w:r>
    </w:p>
    <w:p w14:paraId="47EA3E72" w14:textId="77777777" w:rsidR="00B16FB3" w:rsidRPr="00B16FB3" w:rsidRDefault="00B16FB3" w:rsidP="00B16FB3">
      <w:pPr>
        <w:widowControl w:val="0"/>
        <w:ind w:left="1080"/>
        <w:contextualSpacing/>
        <w:rPr>
          <w:rFonts w:eastAsia="SimSun"/>
          <w:szCs w:val="20"/>
        </w:rPr>
      </w:pPr>
    </w:p>
    <w:p w14:paraId="006A830B"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For KoolAire</w:t>
      </w:r>
    </w:p>
    <w:p w14:paraId="1131F87E"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maximum freeze time shall be limited to 60 minutes, after completion of a 60 minute </w:t>
      </w:r>
      <w:r w:rsidRPr="00B16FB3">
        <w:rPr>
          <w:rFonts w:eastAsia="SimSun"/>
          <w:i/>
          <w:szCs w:val="20"/>
        </w:rPr>
        <w:t>freeze cycle</w:t>
      </w:r>
      <w:r w:rsidRPr="00B16FB3">
        <w:rPr>
          <w:rFonts w:eastAsia="SimSun"/>
          <w:szCs w:val="20"/>
        </w:rPr>
        <w:t xml:space="preserve">, the program shall initiate a </w:t>
      </w:r>
      <w:r w:rsidRPr="00B16FB3">
        <w:rPr>
          <w:rFonts w:eastAsia="SimSun"/>
          <w:i/>
          <w:szCs w:val="20"/>
        </w:rPr>
        <w:t>harvest cycle</w:t>
      </w:r>
      <w:r w:rsidRPr="00B16FB3">
        <w:rPr>
          <w:rFonts w:eastAsia="SimSun"/>
          <w:szCs w:val="20"/>
        </w:rPr>
        <w:t xml:space="preserve">.  If the 60 minute freeze time limit is reached in 3 consecutive cycles, the safety limit 1 LED on the board shall start flashing 1 second ON and 1 second OFF.  After 6 consecutive 60 minute </w:t>
      </w:r>
      <w:r w:rsidRPr="00B16FB3">
        <w:rPr>
          <w:rFonts w:eastAsia="SimSun"/>
          <w:i/>
          <w:szCs w:val="20"/>
        </w:rPr>
        <w:t>freeze cycles</w:t>
      </w:r>
      <w:r w:rsidRPr="00B16FB3">
        <w:rPr>
          <w:rFonts w:eastAsia="SimSun"/>
          <w:szCs w:val="20"/>
        </w:rPr>
        <w:t xml:space="preserve"> the ice maker shall complete a </w:t>
      </w:r>
      <w:r w:rsidRPr="00B16FB3">
        <w:rPr>
          <w:rFonts w:eastAsia="SimSun"/>
          <w:i/>
          <w:szCs w:val="20"/>
        </w:rPr>
        <w:t xml:space="preserve">harvest cycle, </w:t>
      </w:r>
      <w:r w:rsidRPr="00B16FB3">
        <w:rPr>
          <w:rFonts w:eastAsia="SimSun"/>
          <w:szCs w:val="20"/>
        </w:rPr>
        <w:t xml:space="preserve">enter an </w:t>
      </w:r>
      <w:r w:rsidRPr="00B16FB3">
        <w:rPr>
          <w:rFonts w:eastAsia="SimSun"/>
          <w:i/>
          <w:szCs w:val="20"/>
        </w:rPr>
        <w:t xml:space="preserve">automatic shutdown </w:t>
      </w:r>
      <w:r w:rsidRPr="00B16FB3">
        <w:rPr>
          <w:rFonts w:eastAsia="SimSun"/>
          <w:szCs w:val="20"/>
        </w:rPr>
        <w:t>and energize the board safety limit 1 LED.  The board safety limit 1 LED will also flash once on restart and shall continue to do so until 100 freeze/harvest cycles have been counted. After 100 consecutive ice making cycles (less than 60 minutes), the counter is reset so the safety limit does not flash on start up.</w:t>
      </w:r>
    </w:p>
    <w:p w14:paraId="4516B5CB"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1422" w:name="_Toc435192409"/>
      <w:bookmarkStart w:id="1423" w:name="_Toc447538073"/>
      <w:r w:rsidRPr="00B16FB3">
        <w:rPr>
          <w:rFonts w:ascii="Cambria" w:hAnsi="Cambria"/>
          <w:b/>
          <w:bCs/>
          <w:szCs w:val="20"/>
        </w:rPr>
        <w:t>Safety Limit 2: Long Harvest Cycle</w:t>
      </w:r>
      <w:bookmarkEnd w:id="1422"/>
      <w:bookmarkEnd w:id="1423"/>
      <w:r w:rsidRPr="00B16FB3">
        <w:rPr>
          <w:rFonts w:ascii="Cambria" w:hAnsi="Cambria"/>
          <w:b/>
          <w:bCs/>
          <w:szCs w:val="20"/>
        </w:rPr>
        <w:t xml:space="preserve"> </w:t>
      </w:r>
    </w:p>
    <w:p w14:paraId="1348FEAF" w14:textId="77777777" w:rsidR="00B16FB3" w:rsidRPr="00B16FB3" w:rsidRDefault="00B16FB3" w:rsidP="00B16FB3">
      <w:pPr>
        <w:widowControl w:val="0"/>
        <w:ind w:left="1080"/>
        <w:contextualSpacing/>
        <w:rPr>
          <w:rFonts w:eastAsia="SimSun"/>
          <w:szCs w:val="20"/>
        </w:rPr>
      </w:pPr>
      <w:bookmarkStart w:id="1424" w:name="_Toc333391338"/>
      <w:bookmarkStart w:id="1425" w:name="_Toc333391404"/>
      <w:bookmarkStart w:id="1426" w:name="_Toc333391465"/>
      <w:bookmarkEnd w:id="1424"/>
      <w:bookmarkEnd w:id="1425"/>
      <w:bookmarkEnd w:id="1426"/>
    </w:p>
    <w:p w14:paraId="725F37C5"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For Neo</w:t>
      </w:r>
    </w:p>
    <w:p w14:paraId="49EB633F"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If the </w:t>
      </w:r>
      <w:r w:rsidRPr="00B16FB3">
        <w:rPr>
          <w:rFonts w:eastAsia="SimSun"/>
          <w:i/>
          <w:szCs w:val="20"/>
        </w:rPr>
        <w:t>harvest cycle</w:t>
      </w:r>
      <w:r w:rsidRPr="00B16FB3">
        <w:rPr>
          <w:rFonts w:eastAsia="SimSun"/>
          <w:szCs w:val="20"/>
        </w:rPr>
        <w:t xml:space="preserve"> time reaches its maximum of 7 minutes, the harvest limit flag is set and the safety limit 2 LED on the control board shall start flashing 1 second ON and 1 second OFF.  If the maximum harvest time limit is reached in 3 consecutive cycles, the ice maker enters an </w:t>
      </w:r>
      <w:r w:rsidRPr="00B16FB3">
        <w:rPr>
          <w:rFonts w:eastAsia="SimSun"/>
          <w:i/>
          <w:szCs w:val="20"/>
        </w:rPr>
        <w:t>automatic</w:t>
      </w:r>
      <w:r w:rsidRPr="00B16FB3">
        <w:rPr>
          <w:rFonts w:eastAsia="SimSun"/>
          <w:szCs w:val="20"/>
        </w:rPr>
        <w:t xml:space="preserve"> </w:t>
      </w:r>
      <w:r w:rsidRPr="00A05181">
        <w:rPr>
          <w:rFonts w:eastAsia="SimSun"/>
          <w:i/>
          <w:szCs w:val="20"/>
        </w:rPr>
        <w:t>shutdown</w:t>
      </w:r>
      <w:r w:rsidRPr="00A05181">
        <w:rPr>
          <w:rFonts w:eastAsia="SimSun"/>
          <w:szCs w:val="20"/>
        </w:rPr>
        <w:t xml:space="preserve"> </w:t>
      </w:r>
      <w:r w:rsidR="00DC4F15">
        <w:rPr>
          <w:rFonts w:eastAsia="SimSun"/>
          <w:szCs w:val="20"/>
        </w:rPr>
        <w:t xml:space="preserve">after completing the </w:t>
      </w:r>
      <w:r w:rsidR="00DC4F15" w:rsidRPr="00DC4F15">
        <w:rPr>
          <w:rFonts w:eastAsia="SimSun"/>
          <w:i/>
          <w:szCs w:val="20"/>
        </w:rPr>
        <w:t>water thaw cycle</w:t>
      </w:r>
      <w:r w:rsidR="00DC4F15">
        <w:rPr>
          <w:rFonts w:eastAsia="SimSun"/>
          <w:szCs w:val="20"/>
        </w:rPr>
        <w:t xml:space="preserve">, state 10, </w:t>
      </w:r>
      <w:r w:rsidRPr="00A05181">
        <w:rPr>
          <w:rFonts w:eastAsia="SimSun"/>
          <w:szCs w:val="20"/>
        </w:rPr>
        <w:t>and energizes the service LED on UI and the safety limit 2 LED on the board. When the ice machine is turned ON following a shutdown, the service LED on UI shall flash twice to let users know that the machine shutdown on safety limit 2.</w:t>
      </w:r>
      <w:r w:rsidRPr="00B16FB3">
        <w:rPr>
          <w:rFonts w:eastAsia="SimSun"/>
          <w:szCs w:val="20"/>
        </w:rPr>
        <w:t xml:space="preserve">  The safety limit 2 LED on the board shall flash twice on restart until 100 freeze/harvest cycles have been counted. After a power recycle from the UI the 3 consecutive harvest cycle counter is reset.</w:t>
      </w:r>
      <w:r w:rsidR="00DC4F15">
        <w:rPr>
          <w:rFonts w:eastAsia="SimSun"/>
          <w:szCs w:val="20"/>
        </w:rPr>
        <w:t xml:space="preserve"> </w:t>
      </w:r>
      <w:r w:rsidRPr="00B16FB3">
        <w:rPr>
          <w:rFonts w:eastAsia="SimSun"/>
          <w:szCs w:val="20"/>
        </w:rPr>
        <w:t xml:space="preserve"> After 100 consecutive harvest cycles (less than the maximum in State 4), the LED counter is reset so the safety limit LED on board does not flash on start up. </w:t>
      </w:r>
    </w:p>
    <w:p w14:paraId="664B4A44" w14:textId="77777777" w:rsidR="00B16FB3" w:rsidRPr="00B16FB3" w:rsidRDefault="00B16FB3" w:rsidP="00B16FB3">
      <w:pPr>
        <w:widowControl w:val="0"/>
        <w:ind w:left="1080"/>
        <w:contextualSpacing/>
        <w:rPr>
          <w:rFonts w:eastAsia="SimSun"/>
          <w:szCs w:val="20"/>
        </w:rPr>
      </w:pPr>
    </w:p>
    <w:p w14:paraId="716CFF7F"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For KoolAire</w:t>
      </w:r>
    </w:p>
    <w:p w14:paraId="7D92A172"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If the harvest cycle time reaches 3.5 minutes, the program shall de-energize the harvest valve and initiate a </w:t>
      </w:r>
      <w:r w:rsidRPr="00B16FB3">
        <w:rPr>
          <w:rFonts w:eastAsia="SimSun"/>
          <w:i/>
          <w:szCs w:val="20"/>
        </w:rPr>
        <w:t>pre-chill</w:t>
      </w:r>
      <w:r w:rsidRPr="00B16FB3">
        <w:rPr>
          <w:rFonts w:eastAsia="SimSun"/>
          <w:szCs w:val="20"/>
        </w:rPr>
        <w:t xml:space="preserve"> cycle.  The harvest limit flag is set after 3 consecutive 3.5 minute harvest cycles and the safety limit 2 LED on the control board shall start flashing 1 second ON and 1 second OFF.  If the maximum harvest time limit is reached in 100 consecutive cycles, the program shall initiate a safety limit </w:t>
      </w:r>
      <w:r w:rsidRPr="00B16FB3">
        <w:rPr>
          <w:rFonts w:eastAsia="SimSun"/>
          <w:i/>
          <w:szCs w:val="20"/>
        </w:rPr>
        <w:t>shutdown</w:t>
      </w:r>
      <w:r w:rsidRPr="00B16FB3">
        <w:rPr>
          <w:rFonts w:eastAsia="SimSun"/>
          <w:szCs w:val="20"/>
        </w:rPr>
        <w:t xml:space="preserve"> sequence energizing the safety limit 2 LED on the board.  The safety limit 2 LED on the board shall flash twice on restart until 100 freeze/harvest cycles have been counted. After 100 consecutive harvest cycles (less than 3.5 minutes), the counter is reset so the safety limit LED on board does not flash on start up.</w:t>
      </w:r>
    </w:p>
    <w:p w14:paraId="7D488B6B" w14:textId="77777777" w:rsidR="00B16FB3" w:rsidRPr="00B16FB3" w:rsidRDefault="00B16FB3" w:rsidP="00B16FB3">
      <w:pPr>
        <w:rPr>
          <w:rFonts w:ascii="Courier" w:eastAsia="SimSun" w:hAnsi="Courier"/>
          <w:szCs w:val="20"/>
        </w:rPr>
      </w:pPr>
    </w:p>
    <w:p w14:paraId="6319958F" w14:textId="77777777" w:rsidR="00B16FB3" w:rsidRPr="00B16FB3" w:rsidRDefault="00B16FB3" w:rsidP="004412A2">
      <w:pPr>
        <w:keepNext/>
        <w:keepLines/>
        <w:widowControl w:val="0"/>
        <w:numPr>
          <w:ilvl w:val="2"/>
          <w:numId w:val="2"/>
        </w:numPr>
        <w:spacing w:before="200"/>
        <w:jc w:val="both"/>
        <w:outlineLvl w:val="2"/>
        <w:rPr>
          <w:rFonts w:ascii="Cambria" w:hAnsi="Cambria"/>
          <w:b/>
          <w:bCs/>
          <w:szCs w:val="20"/>
        </w:rPr>
      </w:pPr>
      <w:bookmarkStart w:id="1427" w:name="_Toc435192410"/>
      <w:bookmarkStart w:id="1428" w:name="_Toc447538074"/>
      <w:r w:rsidRPr="00B16FB3">
        <w:rPr>
          <w:rFonts w:ascii="Cambria" w:hAnsi="Cambria"/>
          <w:b/>
          <w:bCs/>
          <w:szCs w:val="20"/>
        </w:rPr>
        <w:t>Safety Limit 3: Water Loss</w:t>
      </w:r>
      <w:bookmarkEnd w:id="1427"/>
      <w:bookmarkEnd w:id="1428"/>
    </w:p>
    <w:p w14:paraId="678B7B5E" w14:textId="77777777" w:rsidR="00B16FB3" w:rsidRPr="00B16FB3" w:rsidRDefault="00B16FB3" w:rsidP="00B16FB3">
      <w:pPr>
        <w:widowControl w:val="0"/>
        <w:ind w:left="1080"/>
        <w:contextualSpacing/>
        <w:jc w:val="both"/>
        <w:rPr>
          <w:rFonts w:eastAsia="SimSun"/>
          <w:szCs w:val="20"/>
        </w:rPr>
      </w:pPr>
    </w:p>
    <w:p w14:paraId="6D08BEFB"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In all cycles except for the </w:t>
      </w:r>
      <w:r w:rsidRPr="00B16FB3">
        <w:rPr>
          <w:rFonts w:eastAsia="SimSun"/>
          <w:i/>
          <w:szCs w:val="20"/>
        </w:rPr>
        <w:t>initial start-up cycle,</w:t>
      </w:r>
      <w:r w:rsidRPr="00B16FB3">
        <w:rPr>
          <w:rFonts w:eastAsia="SimSun"/>
          <w:szCs w:val="20"/>
        </w:rPr>
        <w:t xml:space="preserve"> if the harvest float switch does not open within </w:t>
      </w:r>
      <w:r w:rsidR="005F7FE9" w:rsidRPr="005F7FE9">
        <w:rPr>
          <w:rFonts w:eastAsia="SimSun"/>
          <w:szCs w:val="20"/>
        </w:rPr>
        <w:t>4</w:t>
      </w:r>
      <w:r w:rsidR="00990651" w:rsidRPr="005F7FE9">
        <w:rPr>
          <w:rFonts w:eastAsia="SimSun"/>
          <w:szCs w:val="20"/>
        </w:rPr>
        <w:t xml:space="preserve"> minutes</w:t>
      </w:r>
      <w:r w:rsidRPr="00B16FB3">
        <w:rPr>
          <w:rFonts w:eastAsia="SimSun"/>
          <w:szCs w:val="20"/>
        </w:rPr>
        <w:t xml:space="preserve"> into the </w:t>
      </w:r>
      <w:r w:rsidRPr="00B16FB3">
        <w:rPr>
          <w:rFonts w:eastAsia="SimSun"/>
          <w:i/>
          <w:szCs w:val="20"/>
        </w:rPr>
        <w:t xml:space="preserve">freeze cycle </w:t>
      </w:r>
      <w:r w:rsidRPr="00B16FB3">
        <w:rPr>
          <w:rFonts w:eastAsia="SimSun"/>
          <w:szCs w:val="20"/>
        </w:rPr>
        <w:t xml:space="preserve">the program shall initiate a safety limit shutdown.  The service LED on the Neo UI shall flash 1 second ON and 1 second OFF.  The SL1 and SL2 LEDs on the control board shall flash 1 second ON and 1 second OFF.  The ice machine shall restart with an </w:t>
      </w:r>
      <w:r w:rsidRPr="00B16FB3">
        <w:rPr>
          <w:rFonts w:eastAsia="SimSun"/>
          <w:i/>
          <w:szCs w:val="20"/>
        </w:rPr>
        <w:t xml:space="preserve">initial start-up cycle </w:t>
      </w:r>
      <w:r w:rsidRPr="00B16FB3">
        <w:rPr>
          <w:rFonts w:eastAsia="SimSun"/>
          <w:szCs w:val="20"/>
        </w:rPr>
        <w:t xml:space="preserve">30 minutes after </w:t>
      </w:r>
      <w:r w:rsidRPr="00F8582E">
        <w:rPr>
          <w:rFonts w:eastAsia="SimSun"/>
          <w:szCs w:val="20"/>
        </w:rPr>
        <w:t xml:space="preserve">shutdown and turn OFF the SL1 and SL2 LEDs on board and the service LED on the Neo UI.  </w:t>
      </w:r>
      <w:r w:rsidR="00F8582E">
        <w:rPr>
          <w:rFonts w:eastAsia="SimSun"/>
          <w:szCs w:val="20"/>
        </w:rPr>
        <w:t xml:space="preserve">During the automatic </w:t>
      </w:r>
      <w:r w:rsidR="00F8582E" w:rsidRPr="00F8582E">
        <w:rPr>
          <w:rFonts w:eastAsia="SimSun"/>
          <w:szCs w:val="20"/>
        </w:rPr>
        <w:t>restart i</w:t>
      </w:r>
      <w:r w:rsidR="00990651" w:rsidRPr="00F8582E">
        <w:rPr>
          <w:rFonts w:eastAsia="SimSun"/>
          <w:szCs w:val="20"/>
        </w:rPr>
        <w:t xml:space="preserve">f the harvest float does not open by the end of the </w:t>
      </w:r>
      <w:r w:rsidR="00990651" w:rsidRPr="00F8582E">
        <w:rPr>
          <w:rFonts w:eastAsia="SimSun"/>
          <w:i/>
          <w:szCs w:val="20"/>
        </w:rPr>
        <w:t>pre-chill cycle</w:t>
      </w:r>
      <w:r w:rsidR="00990651" w:rsidRPr="00F8582E">
        <w:rPr>
          <w:rFonts w:eastAsia="SimSun"/>
          <w:szCs w:val="20"/>
        </w:rPr>
        <w:t xml:space="preserve"> the program shall again initiate a safety limit shutdown.  </w:t>
      </w:r>
      <w:r w:rsidR="00990651" w:rsidRPr="00B16FB3">
        <w:rPr>
          <w:rFonts w:eastAsia="SimSun"/>
          <w:szCs w:val="20"/>
        </w:rPr>
        <w:t>The automatic restart shall occur for 100 consecutive cycles at which point the machine shall remain OFF and the SL1, SL2 and service LEDs on the Neo UI will remain energized.</w:t>
      </w:r>
      <w:r w:rsidR="00990651">
        <w:rPr>
          <w:rFonts w:eastAsia="SimSun"/>
          <w:szCs w:val="20"/>
        </w:rPr>
        <w:t xml:space="preserve">  </w:t>
      </w:r>
      <w:r w:rsidRPr="00B16FB3">
        <w:rPr>
          <w:rFonts w:eastAsia="SimSun"/>
          <w:szCs w:val="20"/>
        </w:rPr>
        <w:t xml:space="preserve">During a shutdown, pressing the ON/OFF button once will turn the machine OFF; pressing the ON/OFF button a second time will turn the machine ON, bypassing the 30 minute delay.  Pressing the ON/OFF button shall turn OFF the service LED on the Neo UI.  When the ice machine is turned ON, the service LED on the Neo UI will flash 3 times.  The SL1 and SL2 on the board shall flash 3 times on restart and shall continue to do so for 100 consecutive cycles. </w:t>
      </w:r>
    </w:p>
    <w:p w14:paraId="03938A5D" w14:textId="77777777" w:rsidR="00B16FB3" w:rsidRPr="00B16FB3" w:rsidRDefault="00B16FB3" w:rsidP="00B16FB3">
      <w:pPr>
        <w:widowControl w:val="0"/>
        <w:ind w:left="1080"/>
        <w:contextualSpacing/>
        <w:jc w:val="both"/>
        <w:rPr>
          <w:rFonts w:eastAsia="SimSun"/>
          <w:szCs w:val="20"/>
        </w:rPr>
      </w:pPr>
    </w:p>
    <w:p w14:paraId="4E2FC9E8" w14:textId="77777777" w:rsidR="00B16FB3" w:rsidRPr="00B16FB3" w:rsidRDefault="00B16FB3" w:rsidP="00B16FB3">
      <w:pPr>
        <w:widowControl w:val="0"/>
        <w:ind w:left="1080"/>
        <w:contextualSpacing/>
        <w:jc w:val="both"/>
        <w:rPr>
          <w:rFonts w:eastAsia="SimSun"/>
          <w:szCs w:val="20"/>
        </w:rPr>
      </w:pPr>
    </w:p>
    <w:p w14:paraId="1A61A4FF" w14:textId="77777777" w:rsidR="00B16FB3" w:rsidRPr="00B16FB3" w:rsidRDefault="00B16FB3" w:rsidP="00B16FB3">
      <w:pPr>
        <w:widowControl w:val="0"/>
        <w:ind w:left="1080"/>
        <w:contextualSpacing/>
        <w:jc w:val="both"/>
        <w:rPr>
          <w:rFonts w:eastAsia="SimSun"/>
          <w:szCs w:val="20"/>
        </w:rPr>
      </w:pPr>
    </w:p>
    <w:p w14:paraId="2F038AB4" w14:textId="77777777" w:rsidR="00B16FB3" w:rsidRPr="00B16FB3" w:rsidRDefault="00B16FB3" w:rsidP="00B16FB3">
      <w:pPr>
        <w:rPr>
          <w:rFonts w:eastAsia="SimSun"/>
          <w:szCs w:val="20"/>
        </w:rPr>
      </w:pPr>
      <w:r w:rsidRPr="00B16FB3">
        <w:rPr>
          <w:rFonts w:ascii="Courier" w:eastAsia="SimSun" w:hAnsi="Courier"/>
          <w:szCs w:val="20"/>
        </w:rPr>
        <w:br w:type="page"/>
      </w:r>
    </w:p>
    <w:p w14:paraId="35ECDA7B"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1429" w:name="_Toc348009819"/>
      <w:bookmarkStart w:id="1430" w:name="_Toc348009901"/>
      <w:bookmarkStart w:id="1431" w:name="_Toc435192411"/>
      <w:bookmarkStart w:id="1432" w:name="_Toc447538075"/>
      <w:bookmarkEnd w:id="1429"/>
      <w:bookmarkEnd w:id="1430"/>
      <w:r w:rsidRPr="00B16FB3">
        <w:rPr>
          <w:rFonts w:ascii="Cambria" w:hAnsi="Cambria"/>
          <w:b/>
          <w:bCs/>
          <w:sz w:val="26"/>
          <w:szCs w:val="26"/>
        </w:rPr>
        <w:t>Test Mode</w:t>
      </w:r>
      <w:bookmarkEnd w:id="1431"/>
      <w:bookmarkEnd w:id="1432"/>
      <w:r w:rsidRPr="00B16FB3">
        <w:rPr>
          <w:rFonts w:ascii="Cambria" w:hAnsi="Cambria"/>
          <w:b/>
          <w:bCs/>
          <w:sz w:val="26"/>
          <w:szCs w:val="26"/>
        </w:rPr>
        <w:t xml:space="preserve"> </w:t>
      </w:r>
    </w:p>
    <w:p w14:paraId="5A867846" w14:textId="77777777" w:rsidR="00B16FB3" w:rsidRPr="00B16FB3" w:rsidRDefault="00B16FB3" w:rsidP="00B16FB3">
      <w:pPr>
        <w:widowControl w:val="0"/>
        <w:contextualSpacing/>
        <w:jc w:val="both"/>
        <w:rPr>
          <w:rFonts w:ascii="Cambria" w:hAnsi="Cambria"/>
          <w:b/>
          <w:bCs/>
          <w:sz w:val="26"/>
          <w:szCs w:val="26"/>
        </w:rPr>
      </w:pPr>
      <w:bookmarkStart w:id="1433" w:name="_Toc338677506"/>
      <w:bookmarkStart w:id="1434" w:name="_Toc338938972"/>
      <w:bookmarkStart w:id="1435" w:name="_Toc338939037"/>
      <w:bookmarkStart w:id="1436" w:name="_Toc339973785"/>
      <w:bookmarkStart w:id="1437" w:name="_Toc348007988"/>
      <w:bookmarkStart w:id="1438" w:name="_Toc348009038"/>
      <w:bookmarkStart w:id="1439" w:name="_Toc348009176"/>
      <w:bookmarkStart w:id="1440" w:name="_Toc348009613"/>
      <w:bookmarkStart w:id="1441" w:name="_Toc348009712"/>
      <w:bookmarkStart w:id="1442" w:name="_Toc348009821"/>
      <w:bookmarkStart w:id="1443" w:name="_Toc348009903"/>
      <w:bookmarkEnd w:id="1433"/>
      <w:bookmarkEnd w:id="1434"/>
      <w:bookmarkEnd w:id="1435"/>
      <w:bookmarkEnd w:id="1436"/>
      <w:bookmarkEnd w:id="1437"/>
      <w:bookmarkEnd w:id="1438"/>
      <w:bookmarkEnd w:id="1439"/>
      <w:bookmarkEnd w:id="1440"/>
      <w:bookmarkEnd w:id="1441"/>
      <w:bookmarkEnd w:id="1442"/>
      <w:bookmarkEnd w:id="1443"/>
    </w:p>
    <w:p w14:paraId="73C0FC3A" w14:textId="0F450A31" w:rsidR="00B16FB3" w:rsidRPr="00B16FB3" w:rsidRDefault="00B16FB3" w:rsidP="00B16FB3">
      <w:pPr>
        <w:widowControl w:val="0"/>
        <w:ind w:left="1080"/>
        <w:contextualSpacing/>
        <w:rPr>
          <w:rFonts w:eastAsia="SimSun"/>
          <w:szCs w:val="20"/>
        </w:rPr>
      </w:pPr>
      <w:r w:rsidRPr="00B16FB3">
        <w:rPr>
          <w:rFonts w:eastAsia="SimSun"/>
          <w:szCs w:val="20"/>
        </w:rPr>
        <w:t xml:space="preserve">The ice machine must be OFF, pressing and holding the test mode button for 3 seconds shall initiate the </w:t>
      </w:r>
      <w:r w:rsidRPr="00B16FB3">
        <w:rPr>
          <w:rFonts w:eastAsia="SimSun"/>
          <w:i/>
          <w:szCs w:val="20"/>
        </w:rPr>
        <w:t>test mode</w:t>
      </w:r>
      <w:r w:rsidRPr="00B16FB3">
        <w:rPr>
          <w:rFonts w:eastAsia="SimSun"/>
          <w:szCs w:val="20"/>
        </w:rPr>
        <w:t xml:space="preserve">.  During </w:t>
      </w:r>
      <w:r w:rsidRPr="00B16FB3">
        <w:rPr>
          <w:rFonts w:eastAsia="SimSun"/>
          <w:i/>
          <w:szCs w:val="20"/>
        </w:rPr>
        <w:t>test mode</w:t>
      </w:r>
      <w:r w:rsidRPr="00B16FB3">
        <w:rPr>
          <w:rFonts w:eastAsia="SimSun"/>
          <w:szCs w:val="20"/>
        </w:rPr>
        <w:t xml:space="preserve">, all LEDs on the board and all relays shall energize in 1 second intervals.  The relays shall energize in the following order: harvest valve solenoid, water pump, dump valve solenoid, water inlet solenoid, and compressor contactor.  For </w:t>
      </w:r>
      <w:r w:rsidRPr="00B16FB3">
        <w:rPr>
          <w:rFonts w:eastAsia="SimSun"/>
          <w:b/>
          <w:szCs w:val="20"/>
        </w:rPr>
        <w:t>Neo</w:t>
      </w:r>
      <w:r w:rsidRPr="00B16FB3">
        <w:rPr>
          <w:rFonts w:eastAsia="SimSun"/>
          <w:szCs w:val="20"/>
        </w:rPr>
        <w:t xml:space="preserve">, all LEDs on the Neo UI shall energize.  LEDs and relays shall remain energized for 2 minutes and then turn OFF.  Following the 2 minute period the ice machine shall run </w:t>
      </w:r>
      <w:ins w:id="1444" w:author="Woltman, Andrew P" w:date="2018-01-03T11:51:00Z">
        <w:r w:rsidR="00CD4AE7">
          <w:rPr>
            <w:rFonts w:eastAsia="SimSun"/>
            <w:szCs w:val="20"/>
          </w:rPr>
          <w:t>500</w:t>
        </w:r>
      </w:ins>
      <w:del w:id="1445" w:author="Woltman, Andrew P" w:date="2018-01-03T11:51:00Z">
        <w:r w:rsidRPr="00B16FB3" w:rsidDel="00CD4AE7">
          <w:rPr>
            <w:rFonts w:eastAsia="SimSun"/>
            <w:szCs w:val="20"/>
          </w:rPr>
          <w:delText>one</w:delText>
        </w:r>
      </w:del>
      <w:r w:rsidRPr="00B16FB3">
        <w:rPr>
          <w:rFonts w:eastAsia="SimSun"/>
          <w:szCs w:val="20"/>
        </w:rPr>
        <w:t xml:space="preserve"> complete ice making cycle (from </w:t>
      </w:r>
      <w:r w:rsidRPr="00B16FB3">
        <w:rPr>
          <w:rFonts w:eastAsia="SimSun"/>
          <w:i/>
          <w:szCs w:val="20"/>
        </w:rPr>
        <w:t>initial start-up cycle</w:t>
      </w:r>
      <w:r w:rsidRPr="00B16FB3">
        <w:rPr>
          <w:rFonts w:eastAsia="SimSun"/>
          <w:szCs w:val="20"/>
        </w:rPr>
        <w:t xml:space="preserve"> to </w:t>
      </w:r>
      <w:r w:rsidRPr="00B16FB3">
        <w:rPr>
          <w:rFonts w:eastAsia="SimSun"/>
          <w:i/>
          <w:szCs w:val="20"/>
        </w:rPr>
        <w:t>harvest cycle</w:t>
      </w:r>
      <w:r w:rsidRPr="00B16FB3">
        <w:rPr>
          <w:rFonts w:eastAsia="SimSun"/>
          <w:szCs w:val="20"/>
        </w:rPr>
        <w:t xml:space="preserve">) and then shutdown.  The ice making sequence during </w:t>
      </w:r>
      <w:r w:rsidRPr="00B16FB3">
        <w:rPr>
          <w:rFonts w:eastAsia="SimSun"/>
          <w:i/>
          <w:szCs w:val="20"/>
        </w:rPr>
        <w:t>test mode</w:t>
      </w:r>
      <w:r w:rsidRPr="00B16FB3">
        <w:rPr>
          <w:rFonts w:eastAsia="SimSun"/>
          <w:szCs w:val="20"/>
        </w:rPr>
        <w:t xml:space="preserve"> shall be the KoolAire ice making sequence.</w:t>
      </w:r>
    </w:p>
    <w:p w14:paraId="4D99455D" w14:textId="77777777" w:rsidR="00B16FB3" w:rsidRPr="00B16FB3" w:rsidRDefault="00B16FB3" w:rsidP="00B16FB3">
      <w:pPr>
        <w:widowControl w:val="0"/>
        <w:ind w:left="1080"/>
        <w:contextualSpacing/>
        <w:rPr>
          <w:rFonts w:eastAsia="SimSun"/>
          <w:szCs w:val="20"/>
        </w:rPr>
      </w:pPr>
    </w:p>
    <w:p w14:paraId="0C06EA36"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curtain switch can be open or closed during </w:t>
      </w:r>
      <w:r w:rsidRPr="00B16FB3">
        <w:rPr>
          <w:rFonts w:eastAsia="SimSun"/>
          <w:i/>
          <w:szCs w:val="20"/>
        </w:rPr>
        <w:t>test mode</w:t>
      </w:r>
      <w:r w:rsidRPr="00B16FB3">
        <w:rPr>
          <w:rFonts w:eastAsia="SimSun"/>
          <w:szCs w:val="20"/>
        </w:rPr>
        <w:t xml:space="preserve">.  Pressing the test mode button at any time during </w:t>
      </w:r>
      <w:r w:rsidRPr="00B16FB3">
        <w:rPr>
          <w:rFonts w:eastAsia="SimSun"/>
          <w:i/>
          <w:szCs w:val="20"/>
        </w:rPr>
        <w:t>test mode</w:t>
      </w:r>
      <w:r w:rsidRPr="00B16FB3">
        <w:rPr>
          <w:rFonts w:eastAsia="SimSun"/>
          <w:szCs w:val="20"/>
        </w:rPr>
        <w:t xml:space="preserve"> exits the </w:t>
      </w:r>
      <w:r w:rsidRPr="00B16FB3">
        <w:rPr>
          <w:rFonts w:eastAsia="SimSun"/>
          <w:i/>
          <w:szCs w:val="20"/>
        </w:rPr>
        <w:t>test mode</w:t>
      </w:r>
      <w:r w:rsidRPr="00B16FB3">
        <w:rPr>
          <w:rFonts w:eastAsia="SimSun"/>
          <w:szCs w:val="20"/>
        </w:rPr>
        <w:t xml:space="preserve"> and turns OFF all outputs.  The test mode LED will be energized for the duration of </w:t>
      </w:r>
      <w:r w:rsidRPr="00B16FB3">
        <w:rPr>
          <w:rFonts w:eastAsia="SimSun"/>
          <w:i/>
          <w:szCs w:val="20"/>
        </w:rPr>
        <w:t>test mode</w:t>
      </w:r>
      <w:r w:rsidRPr="00B16FB3">
        <w:rPr>
          <w:rFonts w:eastAsia="SimSun"/>
          <w:szCs w:val="20"/>
        </w:rPr>
        <w:t xml:space="preserve">.  The </w:t>
      </w:r>
      <w:r w:rsidRPr="00B16FB3">
        <w:rPr>
          <w:rFonts w:eastAsia="SimSun"/>
          <w:i/>
          <w:szCs w:val="20"/>
        </w:rPr>
        <w:t>test mode</w:t>
      </w:r>
      <w:r w:rsidRPr="00B16FB3">
        <w:rPr>
          <w:rFonts w:eastAsia="SimSun"/>
          <w:szCs w:val="20"/>
        </w:rPr>
        <w:t xml:space="preserve"> shall run even when the Neo UI is disconnected from the board.  All Neo UI and KoolAire rocker switch inputs shall be disabled during </w:t>
      </w:r>
      <w:r w:rsidRPr="00B16FB3">
        <w:rPr>
          <w:rFonts w:eastAsia="SimSun"/>
          <w:i/>
          <w:szCs w:val="20"/>
        </w:rPr>
        <w:t>test mode</w:t>
      </w:r>
      <w:r w:rsidRPr="00B16FB3">
        <w:rPr>
          <w:rFonts w:eastAsia="SimSun"/>
          <w:szCs w:val="20"/>
        </w:rPr>
        <w:t xml:space="preserve">. For </w:t>
      </w:r>
      <w:r w:rsidRPr="00B16FB3">
        <w:rPr>
          <w:rFonts w:eastAsia="SimSun"/>
          <w:b/>
          <w:szCs w:val="20"/>
        </w:rPr>
        <w:t>KoolAire</w:t>
      </w:r>
      <w:r w:rsidRPr="00B16FB3">
        <w:rPr>
          <w:rFonts w:eastAsia="SimSun"/>
          <w:szCs w:val="20"/>
        </w:rPr>
        <w:t xml:space="preserve">, after </w:t>
      </w:r>
      <w:r w:rsidRPr="00B16FB3">
        <w:rPr>
          <w:rFonts w:eastAsia="SimSun"/>
          <w:i/>
          <w:szCs w:val="20"/>
        </w:rPr>
        <w:t xml:space="preserve">test mode </w:t>
      </w:r>
      <w:r w:rsidRPr="00B16FB3">
        <w:rPr>
          <w:rFonts w:eastAsia="SimSun"/>
          <w:szCs w:val="20"/>
        </w:rPr>
        <w:t xml:space="preserve">is complete the ice maker will being an </w:t>
      </w:r>
      <w:r w:rsidRPr="00B16FB3">
        <w:rPr>
          <w:rFonts w:eastAsia="SimSun"/>
          <w:i/>
          <w:szCs w:val="20"/>
        </w:rPr>
        <w:t xml:space="preserve">initial start-up cycle </w:t>
      </w:r>
      <w:r w:rsidRPr="00B16FB3">
        <w:rPr>
          <w:rFonts w:eastAsia="SimSun"/>
          <w:szCs w:val="20"/>
        </w:rPr>
        <w:t xml:space="preserve">if the toggle switch is in the ICE position, begin a </w:t>
      </w:r>
      <w:r w:rsidRPr="00B16FB3">
        <w:rPr>
          <w:rFonts w:eastAsia="SimSun"/>
          <w:i/>
          <w:szCs w:val="20"/>
        </w:rPr>
        <w:t xml:space="preserve">cleaning sequence </w:t>
      </w:r>
      <w:r w:rsidRPr="00B16FB3">
        <w:rPr>
          <w:rFonts w:eastAsia="SimSun"/>
          <w:szCs w:val="20"/>
        </w:rPr>
        <w:t>if in the CLEAN position, or remain OFF if in the OFF position.</w:t>
      </w:r>
    </w:p>
    <w:p w14:paraId="0053E2E7" w14:textId="77777777" w:rsidR="00B16FB3" w:rsidRPr="00B16FB3" w:rsidRDefault="00B16FB3" w:rsidP="00B16FB3">
      <w:pPr>
        <w:widowControl w:val="0"/>
        <w:ind w:left="1080"/>
        <w:contextualSpacing/>
        <w:jc w:val="both"/>
        <w:rPr>
          <w:rFonts w:eastAsia="SimSun"/>
          <w:szCs w:val="20"/>
        </w:rPr>
      </w:pPr>
    </w:p>
    <w:p w14:paraId="2D345DC2" w14:textId="77777777" w:rsidR="00B16FB3" w:rsidRPr="00B16FB3" w:rsidRDefault="00B16FB3" w:rsidP="00B16FB3">
      <w:pPr>
        <w:widowControl w:val="0"/>
        <w:ind w:left="1080"/>
        <w:contextualSpacing/>
        <w:jc w:val="both"/>
        <w:rPr>
          <w:rFonts w:eastAsia="SimSun"/>
          <w:b/>
          <w:szCs w:val="20"/>
          <w:u w:val="single"/>
        </w:rPr>
      </w:pPr>
    </w:p>
    <w:p w14:paraId="4CFDAAE7" w14:textId="77777777" w:rsidR="00B16FB3" w:rsidRPr="00B16FB3" w:rsidRDefault="00B16FB3" w:rsidP="00B16FB3">
      <w:pPr>
        <w:rPr>
          <w:rFonts w:ascii="Courier" w:eastAsia="SimSun" w:hAnsi="Courier"/>
          <w:szCs w:val="20"/>
        </w:rPr>
      </w:pPr>
      <w:r w:rsidRPr="00B16FB3">
        <w:rPr>
          <w:rFonts w:ascii="Courier" w:eastAsia="SimSun" w:hAnsi="Courier"/>
          <w:szCs w:val="20"/>
        </w:rPr>
        <w:br w:type="page"/>
      </w:r>
    </w:p>
    <w:p w14:paraId="3A923676" w14:textId="77777777" w:rsidR="00B16FB3" w:rsidRPr="00B16FB3" w:rsidRDefault="00B16FB3" w:rsidP="004412A2">
      <w:pPr>
        <w:keepNext/>
        <w:keepLines/>
        <w:widowControl w:val="0"/>
        <w:numPr>
          <w:ilvl w:val="0"/>
          <w:numId w:val="2"/>
        </w:numPr>
        <w:spacing w:before="480"/>
        <w:jc w:val="both"/>
        <w:outlineLvl w:val="0"/>
        <w:rPr>
          <w:rFonts w:ascii="Cambria" w:hAnsi="Cambria"/>
          <w:b/>
          <w:bCs/>
          <w:sz w:val="28"/>
          <w:szCs w:val="28"/>
        </w:rPr>
      </w:pPr>
      <w:bookmarkStart w:id="1446" w:name="_Toc354668359"/>
      <w:bookmarkStart w:id="1447" w:name="_Toc355595877"/>
      <w:bookmarkStart w:id="1448" w:name="_Toc354467785"/>
      <w:bookmarkStart w:id="1449" w:name="_Toc354668360"/>
      <w:bookmarkStart w:id="1450" w:name="_Toc355595878"/>
      <w:bookmarkStart w:id="1451" w:name="_Toc354467786"/>
      <w:bookmarkStart w:id="1452" w:name="_Toc354668361"/>
      <w:bookmarkStart w:id="1453" w:name="_Toc355595879"/>
      <w:bookmarkStart w:id="1454" w:name="_Toc354467787"/>
      <w:bookmarkStart w:id="1455" w:name="_Toc354668362"/>
      <w:bookmarkStart w:id="1456" w:name="_Toc355595880"/>
      <w:bookmarkStart w:id="1457" w:name="_Toc435192412"/>
      <w:bookmarkStart w:id="1458" w:name="_Toc447538076"/>
      <w:bookmarkEnd w:id="1446"/>
      <w:bookmarkEnd w:id="1447"/>
      <w:bookmarkEnd w:id="1448"/>
      <w:bookmarkEnd w:id="1449"/>
      <w:bookmarkEnd w:id="1450"/>
      <w:bookmarkEnd w:id="1451"/>
      <w:bookmarkEnd w:id="1452"/>
      <w:bookmarkEnd w:id="1453"/>
      <w:bookmarkEnd w:id="1454"/>
      <w:bookmarkEnd w:id="1455"/>
      <w:bookmarkEnd w:id="1456"/>
      <w:r w:rsidRPr="00B16FB3">
        <w:rPr>
          <w:rFonts w:ascii="Cambria" w:hAnsi="Cambria"/>
          <w:b/>
          <w:bCs/>
          <w:sz w:val="28"/>
          <w:szCs w:val="28"/>
        </w:rPr>
        <w:t>Gateway &amp; Modbus Registers</w:t>
      </w:r>
      <w:bookmarkEnd w:id="1457"/>
      <w:bookmarkEnd w:id="1458"/>
    </w:p>
    <w:p w14:paraId="16401ED7" w14:textId="77777777" w:rsidR="00B16FB3" w:rsidRPr="00B16FB3" w:rsidRDefault="00B16FB3" w:rsidP="00B16FB3">
      <w:pPr>
        <w:widowControl w:val="0"/>
        <w:rPr>
          <w:rFonts w:ascii="Courier" w:eastAsia="SimSun" w:hAnsi="Courier"/>
          <w:szCs w:val="20"/>
        </w:rPr>
      </w:pPr>
    </w:p>
    <w:p w14:paraId="34EBED02"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Neo/KoolAire control board shall have the ability to communicate with DIGI Connect Core 3G gateway devices through the UART port. The control board shall also have the ability to communicate with a PC running Modbus application. The purpose is to monitor and collect the data from the ice machine by monitoring the inputs and timing of the control board. </w:t>
      </w:r>
    </w:p>
    <w:p w14:paraId="59F02377" w14:textId="77777777" w:rsidR="00B16FB3" w:rsidRPr="00B16FB3" w:rsidRDefault="00B16FB3" w:rsidP="00B16FB3">
      <w:pPr>
        <w:widowControl w:val="0"/>
        <w:ind w:left="1080"/>
        <w:contextualSpacing/>
        <w:jc w:val="both"/>
        <w:rPr>
          <w:rFonts w:eastAsia="SimSun"/>
          <w:szCs w:val="20"/>
        </w:rPr>
      </w:pPr>
    </w:p>
    <w:p w14:paraId="6C8D7FD8" w14:textId="77777777" w:rsidR="00B16FB3" w:rsidRPr="00B16FB3" w:rsidRDefault="00A718B1" w:rsidP="00B16FB3">
      <w:pPr>
        <w:widowControl w:val="0"/>
        <w:rPr>
          <w:rFonts w:ascii="Courier" w:eastAsia="SimSun" w:hAnsi="Courier"/>
          <w:szCs w:val="20"/>
        </w:rPr>
      </w:pPr>
      <w:r>
        <w:rPr>
          <w:noProof/>
        </w:rPr>
        <mc:AlternateContent>
          <mc:Choice Requires="wps">
            <w:drawing>
              <wp:anchor distT="0" distB="0" distL="114300" distR="114300" simplePos="0" relativeHeight="251660288" behindDoc="0" locked="0" layoutInCell="1" allowOverlap="1" wp14:anchorId="098948FB" wp14:editId="72C173B6">
                <wp:simplePos x="0" y="0"/>
                <wp:positionH relativeFrom="column">
                  <wp:posOffset>1657350</wp:posOffset>
                </wp:positionH>
                <wp:positionV relativeFrom="paragraph">
                  <wp:posOffset>87630</wp:posOffset>
                </wp:positionV>
                <wp:extent cx="1085850" cy="809625"/>
                <wp:effectExtent l="0" t="0" r="0" b="9525"/>
                <wp:wrapNone/>
                <wp:docPr id="34" name="Flowchart: Proces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809625"/>
                        </a:xfrm>
                        <a:prstGeom prst="flowChartProcess">
                          <a:avLst/>
                        </a:prstGeom>
                        <a:solidFill>
                          <a:sysClr val="window" lastClr="FFFFFF"/>
                        </a:solidFill>
                        <a:ln w="25400" cap="flat" cmpd="sng" algn="ctr">
                          <a:solidFill>
                            <a:srgbClr val="F79646"/>
                          </a:solidFill>
                          <a:prstDash val="solid"/>
                        </a:ln>
                        <a:effectLst/>
                      </wps:spPr>
                      <wps:txbx>
                        <w:txbxContent>
                          <w:p w14:paraId="2C9BA779" w14:textId="77777777" w:rsidR="0011029D" w:rsidRPr="00B16FB3" w:rsidRDefault="0011029D" w:rsidP="00B16FB3">
                            <w:pPr>
                              <w:jc w:val="center"/>
                              <w:rPr>
                                <w:rFonts w:ascii="Calibri" w:hAnsi="Calibri" w:cs="Calibri"/>
                                <w:b/>
                              </w:rPr>
                            </w:pPr>
                            <w:r w:rsidRPr="00B16FB3">
                              <w:rPr>
                                <w:rFonts w:ascii="Calibri" w:hAnsi="Calibri" w:cs="Calibri"/>
                                <w:b/>
                              </w:rPr>
                              <w:t xml:space="preserve">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948FB" id="_x0000_t109" coordsize="21600,21600" o:spt="109" path="m,l,21600r21600,l21600,xe">
                <v:stroke joinstyle="miter"/>
                <v:path gradientshapeok="t" o:connecttype="rect"/>
              </v:shapetype>
              <v:shape id="Flowchart: Process 34" o:spid="_x0000_s1034" type="#_x0000_t109" style="position:absolute;margin-left:130.5pt;margin-top:6.9pt;width:85.5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" fillcolor="window" strokecolor="#f79646" strokeweight="2pt">
                <v:path arrowok="t"/>
                <v:textbox>
                  <w:txbxContent>
                    <w:p w14:paraId="2C9BA779" w14:textId="77777777" w:rsidR="0011029D" w:rsidRPr="00B16FB3" w:rsidRDefault="0011029D" w:rsidP="00B16FB3">
                      <w:pPr>
                        <w:jc w:val="center"/>
                        <w:rPr>
                          <w:rFonts w:ascii="Calibri" w:hAnsi="Calibri" w:cs="Calibri"/>
                          <w:b/>
                        </w:rPr>
                      </w:pPr>
                      <w:r w:rsidRPr="00B16FB3">
                        <w:rPr>
                          <w:rFonts w:ascii="Calibri" w:hAnsi="Calibri" w:cs="Calibri"/>
                          <w:b/>
                        </w:rPr>
                        <w:t xml:space="preserve">Computer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281059B" wp14:editId="2AC0C1C8">
                <wp:simplePos x="0" y="0"/>
                <wp:positionH relativeFrom="column">
                  <wp:posOffset>133350</wp:posOffset>
                </wp:positionH>
                <wp:positionV relativeFrom="paragraph">
                  <wp:posOffset>87630</wp:posOffset>
                </wp:positionV>
                <wp:extent cx="1085850" cy="809625"/>
                <wp:effectExtent l="0" t="0" r="0" b="9525"/>
                <wp:wrapNone/>
                <wp:docPr id="35" name="Flowchart: Proces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809625"/>
                        </a:xfrm>
                        <a:prstGeom prst="flowChartProcess">
                          <a:avLst/>
                        </a:prstGeom>
                        <a:solidFill>
                          <a:sysClr val="window" lastClr="FFFFFF"/>
                        </a:solidFill>
                        <a:ln w="25400" cap="flat" cmpd="sng" algn="ctr">
                          <a:solidFill>
                            <a:srgbClr val="F79646"/>
                          </a:solidFill>
                          <a:prstDash val="solid"/>
                        </a:ln>
                        <a:effectLst/>
                      </wps:spPr>
                      <wps:txbx>
                        <w:txbxContent>
                          <w:p w14:paraId="1852303B" w14:textId="77777777" w:rsidR="0011029D" w:rsidRPr="00B16FB3" w:rsidRDefault="0011029D" w:rsidP="00B16FB3">
                            <w:pPr>
                              <w:jc w:val="center"/>
                              <w:rPr>
                                <w:rFonts w:ascii="Calibri" w:hAnsi="Calibri" w:cs="Calibri"/>
                                <w:b/>
                              </w:rPr>
                            </w:pPr>
                            <w:r w:rsidRPr="00B16FB3">
                              <w:rPr>
                                <w:rFonts w:ascii="Calibri" w:hAnsi="Calibri" w:cs="Calibri"/>
                                <w:b/>
                              </w:rPr>
                              <w:t xml:space="preserve">Ice machine control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059B" id="Flowchart: Process 35" o:spid="_x0000_s1035" type="#_x0000_t109" style="position:absolute;margin-left:10.5pt;margin-top:6.9pt;width:85.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" fillcolor="window" strokecolor="#f79646" strokeweight="2pt">
                <v:path arrowok="t"/>
                <v:textbox>
                  <w:txbxContent>
                    <w:p w14:paraId="1852303B" w14:textId="77777777" w:rsidR="0011029D" w:rsidRPr="00B16FB3" w:rsidRDefault="0011029D" w:rsidP="00B16FB3">
                      <w:pPr>
                        <w:jc w:val="center"/>
                        <w:rPr>
                          <w:rFonts w:ascii="Calibri" w:hAnsi="Calibri" w:cs="Calibri"/>
                          <w:b/>
                        </w:rPr>
                      </w:pPr>
                      <w:r w:rsidRPr="00B16FB3">
                        <w:rPr>
                          <w:rFonts w:ascii="Calibri" w:hAnsi="Calibri" w:cs="Calibri"/>
                          <w:b/>
                        </w:rPr>
                        <w:t xml:space="preserve">Ice machine control board </w:t>
                      </w:r>
                    </w:p>
                  </w:txbxContent>
                </v:textbox>
              </v:shape>
            </w:pict>
          </mc:Fallback>
        </mc:AlternateContent>
      </w:r>
    </w:p>
    <w:p w14:paraId="0B6E65BA" w14:textId="77777777" w:rsidR="00B16FB3" w:rsidRPr="00B16FB3" w:rsidRDefault="00B16FB3" w:rsidP="00B16FB3">
      <w:pPr>
        <w:widowControl w:val="0"/>
        <w:rPr>
          <w:rFonts w:ascii="Courier" w:eastAsia="SimSun" w:hAnsi="Courier"/>
          <w:szCs w:val="20"/>
        </w:rPr>
      </w:pPr>
    </w:p>
    <w:p w14:paraId="2541458C" w14:textId="77777777" w:rsidR="00B16FB3" w:rsidRPr="00B16FB3" w:rsidRDefault="00A718B1" w:rsidP="00B16FB3">
      <w:pPr>
        <w:widowControl w:val="0"/>
        <w:rPr>
          <w:rFonts w:ascii="Courier" w:eastAsia="SimSun" w:hAnsi="Courier"/>
          <w:szCs w:val="20"/>
        </w:rPr>
      </w:pPr>
      <w:r>
        <w:rPr>
          <w:noProof/>
        </w:rPr>
        <mc:AlternateContent>
          <mc:Choice Requires="wps">
            <w:drawing>
              <wp:anchor distT="4294967295" distB="4294967295" distL="114300" distR="114300" simplePos="0" relativeHeight="251664384" behindDoc="0" locked="0" layoutInCell="1" allowOverlap="1" wp14:anchorId="3FD6F185" wp14:editId="33FC6052">
                <wp:simplePos x="0" y="0"/>
                <wp:positionH relativeFrom="column">
                  <wp:posOffset>1295400</wp:posOffset>
                </wp:positionH>
                <wp:positionV relativeFrom="paragraph">
                  <wp:posOffset>146684</wp:posOffset>
                </wp:positionV>
                <wp:extent cx="314325" cy="0"/>
                <wp:effectExtent l="38100" t="76200" r="9525" b="952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325"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B08E3F2" id="_x0000_t32" coordsize="21600,21600" o:spt="32" o:oned="t" path="m,l21600,21600e" filled="f">
                <v:path arrowok="t" fillok="f" o:connecttype="none"/>
                <o:lock v:ext="edit" shapetype="t"/>
              </v:shapetype>
              <v:shape id="Straight Arrow Connector 36" o:spid="_x0000_s1026" type="#_x0000_t32" style="position:absolute;margin-left:102pt;margin-top:11.55pt;width:24.7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" strokecolor="#4a7ebb">
                <v:stroke startarrow="open" endarrow="open"/>
                <o:lock v:ext="edit" shapetype="f"/>
              </v:shape>
            </w:pict>
          </mc:Fallback>
        </mc:AlternateContent>
      </w:r>
    </w:p>
    <w:p w14:paraId="5415CF72" w14:textId="77777777" w:rsidR="00B16FB3" w:rsidRPr="00B16FB3" w:rsidRDefault="00B16FB3" w:rsidP="00B16FB3">
      <w:pPr>
        <w:widowControl w:val="0"/>
        <w:rPr>
          <w:rFonts w:ascii="Courier" w:eastAsia="SimSun" w:hAnsi="Courier"/>
          <w:szCs w:val="20"/>
        </w:rPr>
      </w:pPr>
    </w:p>
    <w:p w14:paraId="63C41C1B" w14:textId="77777777" w:rsidR="00B16FB3" w:rsidRPr="00B16FB3" w:rsidRDefault="00B16FB3" w:rsidP="00B16FB3">
      <w:pPr>
        <w:widowControl w:val="0"/>
        <w:rPr>
          <w:rFonts w:ascii="Courier" w:eastAsia="SimSun" w:hAnsi="Courier"/>
          <w:szCs w:val="20"/>
        </w:rPr>
      </w:pPr>
    </w:p>
    <w:p w14:paraId="757733E3" w14:textId="77777777" w:rsidR="00B16FB3" w:rsidRPr="00B16FB3" w:rsidRDefault="00A718B1" w:rsidP="00B16FB3">
      <w:pPr>
        <w:widowControl w:val="0"/>
        <w:rPr>
          <w:rFonts w:ascii="Courier" w:eastAsia="SimSun" w:hAnsi="Courier"/>
          <w:szCs w:val="20"/>
        </w:rPr>
      </w:pPr>
      <w:r>
        <w:rPr>
          <w:noProof/>
        </w:rPr>
        <mc:AlternateContent>
          <mc:Choice Requires="wps">
            <w:drawing>
              <wp:anchor distT="0" distB="0" distL="114300" distR="114300" simplePos="0" relativeHeight="251662336" behindDoc="0" locked="0" layoutInCell="1" allowOverlap="1" wp14:anchorId="7407FDEE" wp14:editId="71A592FC">
                <wp:simplePos x="0" y="0"/>
                <wp:positionH relativeFrom="column">
                  <wp:posOffset>3324225</wp:posOffset>
                </wp:positionH>
                <wp:positionV relativeFrom="paragraph">
                  <wp:posOffset>106680</wp:posOffset>
                </wp:positionV>
                <wp:extent cx="1085850" cy="809625"/>
                <wp:effectExtent l="0" t="0" r="0" b="9525"/>
                <wp:wrapNone/>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809625"/>
                        </a:xfrm>
                        <a:prstGeom prst="flowChartProcess">
                          <a:avLst/>
                        </a:prstGeom>
                        <a:solidFill>
                          <a:sysClr val="window" lastClr="FFFFFF"/>
                        </a:solidFill>
                        <a:ln w="25400" cap="flat" cmpd="sng" algn="ctr">
                          <a:solidFill>
                            <a:srgbClr val="F79646"/>
                          </a:solidFill>
                          <a:prstDash val="solid"/>
                        </a:ln>
                        <a:effectLst/>
                      </wps:spPr>
                      <wps:txbx>
                        <w:txbxContent>
                          <w:p w14:paraId="3E7BA005" w14:textId="77777777" w:rsidR="0011029D" w:rsidRPr="00B16FB3" w:rsidRDefault="0011029D" w:rsidP="00B16FB3">
                            <w:pPr>
                              <w:jc w:val="center"/>
                              <w:rPr>
                                <w:rFonts w:ascii="Calibri" w:hAnsi="Calibri" w:cs="Calibri"/>
                                <w:b/>
                              </w:rPr>
                            </w:pPr>
                            <w:r w:rsidRPr="00B16FB3">
                              <w:rPr>
                                <w:rFonts w:ascii="Calibri" w:hAnsi="Calibri" w:cs="Calibri"/>
                                <w:b/>
                              </w:rPr>
                              <w:t xml:space="preserve">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7FDEE" id="Flowchart: Process 37" o:spid="_x0000_s1036" type="#_x0000_t109" style="position:absolute;margin-left:261.75pt;margin-top:8.4pt;width:85.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" fillcolor="window" strokecolor="#f79646" strokeweight="2pt">
                <v:path arrowok="t"/>
                <v:textbox>
                  <w:txbxContent>
                    <w:p w14:paraId="3E7BA005" w14:textId="77777777" w:rsidR="0011029D" w:rsidRPr="00B16FB3" w:rsidRDefault="0011029D" w:rsidP="00B16FB3">
                      <w:pPr>
                        <w:jc w:val="center"/>
                        <w:rPr>
                          <w:rFonts w:ascii="Calibri" w:hAnsi="Calibri" w:cs="Calibri"/>
                          <w:b/>
                        </w:rPr>
                      </w:pPr>
                      <w:r w:rsidRPr="00B16FB3">
                        <w:rPr>
                          <w:rFonts w:ascii="Calibri" w:hAnsi="Calibri" w:cs="Calibri"/>
                          <w:b/>
                        </w:rPr>
                        <w:t xml:space="preserve">Computer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804D3BE" wp14:editId="6C3C0626">
                <wp:simplePos x="0" y="0"/>
                <wp:positionH relativeFrom="column">
                  <wp:posOffset>1657350</wp:posOffset>
                </wp:positionH>
                <wp:positionV relativeFrom="paragraph">
                  <wp:posOffset>106680</wp:posOffset>
                </wp:positionV>
                <wp:extent cx="1085850" cy="809625"/>
                <wp:effectExtent l="0" t="0" r="0" b="9525"/>
                <wp:wrapNone/>
                <wp:docPr id="38" name="Flowchart: Proces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809625"/>
                        </a:xfrm>
                        <a:prstGeom prst="flowChartProcess">
                          <a:avLst/>
                        </a:prstGeom>
                        <a:solidFill>
                          <a:sysClr val="window" lastClr="FFFFFF"/>
                        </a:solidFill>
                        <a:ln w="25400" cap="flat" cmpd="sng" algn="ctr">
                          <a:solidFill>
                            <a:srgbClr val="F79646"/>
                          </a:solidFill>
                          <a:prstDash val="solid"/>
                        </a:ln>
                        <a:effectLst/>
                      </wps:spPr>
                      <wps:txbx>
                        <w:txbxContent>
                          <w:p w14:paraId="254B52BE" w14:textId="77777777" w:rsidR="0011029D" w:rsidRPr="00B16FB3" w:rsidRDefault="0011029D" w:rsidP="00B16FB3">
                            <w:pPr>
                              <w:jc w:val="center"/>
                              <w:rPr>
                                <w:rFonts w:ascii="Calibri" w:hAnsi="Calibri" w:cs="Calibri"/>
                                <w:b/>
                              </w:rPr>
                            </w:pPr>
                            <w:r w:rsidRPr="00B16FB3">
                              <w:rPr>
                                <w:rFonts w:ascii="Calibri" w:hAnsi="Calibri" w:cs="Calibri"/>
                                <w:b/>
                              </w:rPr>
                              <w:t xml:space="preserve">Remote Gateway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4D3BE" id="Flowchart: Process 38" o:spid="_x0000_s1037" type="#_x0000_t109" style="position:absolute;margin-left:130.5pt;margin-top:8.4pt;width:85.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" fillcolor="window" strokecolor="#f79646" strokeweight="2pt">
                <v:path arrowok="t"/>
                <v:textbox>
                  <w:txbxContent>
                    <w:p w14:paraId="254B52BE" w14:textId="77777777" w:rsidR="0011029D" w:rsidRPr="00B16FB3" w:rsidRDefault="0011029D" w:rsidP="00B16FB3">
                      <w:pPr>
                        <w:jc w:val="center"/>
                        <w:rPr>
                          <w:rFonts w:ascii="Calibri" w:hAnsi="Calibri" w:cs="Calibri"/>
                          <w:b/>
                        </w:rPr>
                      </w:pPr>
                      <w:r w:rsidRPr="00B16FB3">
                        <w:rPr>
                          <w:rFonts w:ascii="Calibri" w:hAnsi="Calibri" w:cs="Calibri"/>
                          <w:b/>
                        </w:rPr>
                        <w:t xml:space="preserve">Remote Gateway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5C4CFD2" wp14:editId="7A659A68">
                <wp:simplePos x="0" y="0"/>
                <wp:positionH relativeFrom="column">
                  <wp:posOffset>133350</wp:posOffset>
                </wp:positionH>
                <wp:positionV relativeFrom="paragraph">
                  <wp:posOffset>106680</wp:posOffset>
                </wp:positionV>
                <wp:extent cx="1085850" cy="809625"/>
                <wp:effectExtent l="0" t="0" r="0" b="9525"/>
                <wp:wrapNone/>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809625"/>
                        </a:xfrm>
                        <a:prstGeom prst="flowChartProcess">
                          <a:avLst/>
                        </a:prstGeom>
                        <a:solidFill>
                          <a:sysClr val="window" lastClr="FFFFFF"/>
                        </a:solidFill>
                        <a:ln w="25400" cap="flat" cmpd="sng" algn="ctr">
                          <a:solidFill>
                            <a:srgbClr val="F79646"/>
                          </a:solidFill>
                          <a:prstDash val="solid"/>
                        </a:ln>
                        <a:effectLst/>
                      </wps:spPr>
                      <wps:txbx>
                        <w:txbxContent>
                          <w:p w14:paraId="2BB6EB38" w14:textId="77777777" w:rsidR="0011029D" w:rsidRPr="00B16FB3" w:rsidRDefault="0011029D" w:rsidP="00B16FB3">
                            <w:pPr>
                              <w:jc w:val="center"/>
                              <w:rPr>
                                <w:rFonts w:ascii="Calibri" w:hAnsi="Calibri" w:cs="Calibri"/>
                                <w:b/>
                              </w:rPr>
                            </w:pPr>
                            <w:r w:rsidRPr="00B16FB3">
                              <w:rPr>
                                <w:rFonts w:ascii="Calibri" w:hAnsi="Calibri" w:cs="Calibri"/>
                                <w:b/>
                              </w:rPr>
                              <w:t xml:space="preserve">Ice machine control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CFD2" id="Flowchart: Process 39" o:spid="_x0000_s1038" type="#_x0000_t109" style="position:absolute;margin-left:10.5pt;margin-top:8.4pt;width:85.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" fillcolor="window" strokecolor="#f79646" strokeweight="2pt">
                <v:path arrowok="t"/>
                <v:textbox>
                  <w:txbxContent>
                    <w:p w14:paraId="2BB6EB38" w14:textId="77777777" w:rsidR="0011029D" w:rsidRPr="00B16FB3" w:rsidRDefault="0011029D" w:rsidP="00B16FB3">
                      <w:pPr>
                        <w:jc w:val="center"/>
                        <w:rPr>
                          <w:rFonts w:ascii="Calibri" w:hAnsi="Calibri" w:cs="Calibri"/>
                          <w:b/>
                        </w:rPr>
                      </w:pPr>
                      <w:r w:rsidRPr="00B16FB3">
                        <w:rPr>
                          <w:rFonts w:ascii="Calibri" w:hAnsi="Calibri" w:cs="Calibri"/>
                          <w:b/>
                        </w:rPr>
                        <w:t xml:space="preserve">Ice machine control board </w:t>
                      </w:r>
                    </w:p>
                  </w:txbxContent>
                </v:textbox>
              </v:shape>
            </w:pict>
          </mc:Fallback>
        </mc:AlternateContent>
      </w:r>
    </w:p>
    <w:p w14:paraId="790E83DF" w14:textId="77777777" w:rsidR="00B16FB3" w:rsidRPr="00B16FB3" w:rsidRDefault="00B16FB3" w:rsidP="00B16FB3">
      <w:pPr>
        <w:widowControl w:val="0"/>
        <w:rPr>
          <w:rFonts w:ascii="Courier" w:eastAsia="SimSun" w:hAnsi="Courier"/>
          <w:szCs w:val="20"/>
        </w:rPr>
      </w:pPr>
    </w:p>
    <w:p w14:paraId="3CE5FE51" w14:textId="77777777" w:rsidR="00B16FB3" w:rsidRPr="00B16FB3" w:rsidRDefault="00A718B1" w:rsidP="00B16FB3">
      <w:pPr>
        <w:widowControl w:val="0"/>
        <w:rPr>
          <w:rFonts w:ascii="Courier" w:eastAsia="SimSun" w:hAnsi="Courier"/>
          <w:szCs w:val="20"/>
        </w:rPr>
      </w:pPr>
      <w:r>
        <w:rPr>
          <w:noProof/>
        </w:rPr>
        <mc:AlternateContent>
          <mc:Choice Requires="wps">
            <w:drawing>
              <wp:anchor distT="4294967295" distB="4294967295" distL="114300" distR="114300" simplePos="0" relativeHeight="251665408" behindDoc="0" locked="0" layoutInCell="1" allowOverlap="1" wp14:anchorId="26E16FEF" wp14:editId="318FE9E2">
                <wp:simplePos x="0" y="0"/>
                <wp:positionH relativeFrom="column">
                  <wp:posOffset>1219200</wp:posOffset>
                </wp:positionH>
                <wp:positionV relativeFrom="paragraph">
                  <wp:posOffset>108584</wp:posOffset>
                </wp:positionV>
                <wp:extent cx="390525" cy="0"/>
                <wp:effectExtent l="38100" t="76200" r="9525" b="952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D9B611F" id="Straight Arrow Connector 40" o:spid="_x0000_s1026" type="#_x0000_t32" style="position:absolute;margin-left:96pt;margin-top:8.55pt;width:30.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" strokecolor="#4a7ebb">
                <v:stroke startarrow="open" endarrow="open"/>
                <o:lock v:ext="edit" shapetype="f"/>
              </v:shape>
            </w:pict>
          </mc:Fallback>
        </mc:AlternateContent>
      </w:r>
      <w:r>
        <w:rPr>
          <w:noProof/>
        </w:rPr>
        <mc:AlternateContent>
          <mc:Choice Requires="wps">
            <w:drawing>
              <wp:anchor distT="4294967295" distB="4294967295" distL="114300" distR="114300" simplePos="0" relativeHeight="251666432" behindDoc="0" locked="0" layoutInCell="1" allowOverlap="1" wp14:anchorId="790C5692" wp14:editId="69620637">
                <wp:simplePos x="0" y="0"/>
                <wp:positionH relativeFrom="column">
                  <wp:posOffset>2800350</wp:posOffset>
                </wp:positionH>
                <wp:positionV relativeFrom="paragraph">
                  <wp:posOffset>108584</wp:posOffset>
                </wp:positionV>
                <wp:extent cx="438150" cy="0"/>
                <wp:effectExtent l="38100" t="76200" r="0" b="952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8150"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D87905B" id="Straight Arrow Connector 41" o:spid="_x0000_s1026" type="#_x0000_t32" style="position:absolute;margin-left:220.5pt;margin-top:8.55pt;width:34.5pt;height:0;flip:y;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" strokecolor="#4a7ebb">
                <v:stroke startarrow="open" endarrow="open"/>
                <o:lock v:ext="edit" shapetype="f"/>
              </v:shape>
            </w:pict>
          </mc:Fallback>
        </mc:AlternateContent>
      </w:r>
    </w:p>
    <w:p w14:paraId="5E5A5073" w14:textId="77777777" w:rsidR="00B16FB3" w:rsidRPr="00B16FB3" w:rsidRDefault="00B16FB3" w:rsidP="00B16FB3">
      <w:pPr>
        <w:widowControl w:val="0"/>
        <w:rPr>
          <w:rFonts w:ascii="Courier" w:eastAsia="SimSun" w:hAnsi="Courier"/>
          <w:szCs w:val="20"/>
        </w:rPr>
      </w:pPr>
    </w:p>
    <w:p w14:paraId="49CD429D" w14:textId="77777777" w:rsidR="00B16FB3" w:rsidRPr="00B16FB3" w:rsidRDefault="00B16FB3" w:rsidP="00B16FB3">
      <w:pPr>
        <w:rPr>
          <w:rFonts w:ascii="Cambria" w:hAnsi="Cambria"/>
          <w:b/>
          <w:bCs/>
          <w:sz w:val="28"/>
          <w:szCs w:val="28"/>
        </w:rPr>
      </w:pPr>
      <w:bookmarkStart w:id="1459" w:name="_Toc333391342"/>
      <w:bookmarkStart w:id="1460" w:name="_Toc333391408"/>
      <w:bookmarkStart w:id="1461" w:name="_Toc333391469"/>
      <w:bookmarkStart w:id="1462" w:name="_Toc333391526"/>
      <w:bookmarkStart w:id="1463" w:name="_Toc333411031"/>
      <w:bookmarkStart w:id="1464" w:name="_Toc335288135"/>
      <w:bookmarkEnd w:id="1459"/>
      <w:bookmarkEnd w:id="1460"/>
      <w:bookmarkEnd w:id="1461"/>
      <w:bookmarkEnd w:id="1462"/>
      <w:bookmarkEnd w:id="1463"/>
      <w:bookmarkEnd w:id="1464"/>
      <w:r w:rsidRPr="00B16FB3">
        <w:rPr>
          <w:rFonts w:ascii="Courier" w:eastAsia="SimSun" w:hAnsi="Courier"/>
          <w:szCs w:val="20"/>
        </w:rPr>
        <w:br w:type="page"/>
      </w:r>
    </w:p>
    <w:p w14:paraId="62815E05" w14:textId="77777777" w:rsidR="00B16FB3" w:rsidRPr="00B16FB3" w:rsidRDefault="00B16FB3" w:rsidP="004412A2">
      <w:pPr>
        <w:keepNext/>
        <w:keepLines/>
        <w:widowControl w:val="0"/>
        <w:numPr>
          <w:ilvl w:val="1"/>
          <w:numId w:val="2"/>
        </w:numPr>
        <w:spacing w:before="200"/>
        <w:jc w:val="both"/>
        <w:outlineLvl w:val="2"/>
        <w:rPr>
          <w:rFonts w:ascii="Cambria" w:hAnsi="Cambria"/>
          <w:b/>
          <w:bCs/>
          <w:szCs w:val="20"/>
        </w:rPr>
      </w:pPr>
      <w:bookmarkStart w:id="1465" w:name="_Toc337114694"/>
      <w:bookmarkStart w:id="1466" w:name="_Toc337559892"/>
      <w:bookmarkStart w:id="1467" w:name="_Toc337617444"/>
      <w:bookmarkStart w:id="1468" w:name="_Toc337800152"/>
      <w:bookmarkStart w:id="1469" w:name="_Toc337800567"/>
      <w:bookmarkStart w:id="1470" w:name="_Toc338677508"/>
      <w:bookmarkStart w:id="1471" w:name="_Toc338938974"/>
      <w:bookmarkStart w:id="1472" w:name="_Toc338939039"/>
      <w:bookmarkStart w:id="1473" w:name="_Toc339973787"/>
      <w:bookmarkStart w:id="1474" w:name="_Toc348007990"/>
      <w:bookmarkStart w:id="1475" w:name="_Toc348009040"/>
      <w:bookmarkStart w:id="1476" w:name="_Toc348009178"/>
      <w:bookmarkStart w:id="1477" w:name="_Toc348009615"/>
      <w:bookmarkStart w:id="1478" w:name="_Toc348009714"/>
      <w:bookmarkStart w:id="1479" w:name="_Toc348009823"/>
      <w:bookmarkStart w:id="1480" w:name="_Toc348009905"/>
      <w:bookmarkStart w:id="1481" w:name="_Toc348010220"/>
      <w:bookmarkStart w:id="1482" w:name="_Toc348010288"/>
      <w:bookmarkStart w:id="1483" w:name="_Toc348010356"/>
      <w:bookmarkStart w:id="1484" w:name="_Toc348010435"/>
      <w:bookmarkStart w:id="1485" w:name="_Toc348097540"/>
      <w:bookmarkStart w:id="1486" w:name="_Toc348361557"/>
      <w:bookmarkStart w:id="1487" w:name="_Toc348594313"/>
      <w:bookmarkStart w:id="1488" w:name="_Toc348595545"/>
      <w:bookmarkStart w:id="1489" w:name="_Toc348596229"/>
      <w:bookmarkStart w:id="1490" w:name="_Toc435192413"/>
      <w:bookmarkStart w:id="1491" w:name="_Toc447538077"/>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r w:rsidRPr="00B16FB3">
        <w:rPr>
          <w:rFonts w:ascii="Cambria" w:hAnsi="Cambria"/>
          <w:b/>
          <w:bCs/>
          <w:szCs w:val="20"/>
        </w:rPr>
        <w:t>Registers or Data</w:t>
      </w:r>
      <w:bookmarkEnd w:id="1490"/>
      <w:bookmarkEnd w:id="1491"/>
    </w:p>
    <w:p w14:paraId="1800CF9E" w14:textId="77777777" w:rsidR="00B16FB3" w:rsidRDefault="00B16FB3" w:rsidP="00B65322">
      <w:bookmarkStart w:id="1492" w:name="_Toc333391343"/>
      <w:bookmarkStart w:id="1493" w:name="_Toc333391409"/>
      <w:bookmarkStart w:id="1494" w:name="_Toc333391470"/>
      <w:bookmarkStart w:id="1495" w:name="_Toc333391527"/>
      <w:bookmarkStart w:id="1496" w:name="_Toc333411032"/>
      <w:bookmarkStart w:id="1497" w:name="_Toc335288136"/>
      <w:bookmarkStart w:id="1498" w:name="_Toc337114695"/>
      <w:bookmarkStart w:id="1499" w:name="_Toc337559893"/>
      <w:bookmarkStart w:id="1500" w:name="_Toc337617445"/>
      <w:bookmarkStart w:id="1501" w:name="_Toc337800153"/>
      <w:bookmarkStart w:id="1502" w:name="_Toc337800568"/>
      <w:bookmarkStart w:id="1503" w:name="_Toc338677509"/>
      <w:bookmarkStart w:id="1504" w:name="_Toc338938975"/>
      <w:bookmarkStart w:id="1505" w:name="_Toc338939040"/>
      <w:bookmarkStart w:id="1506" w:name="_Toc339973788"/>
      <w:bookmarkStart w:id="1507" w:name="_Toc348007991"/>
      <w:bookmarkStart w:id="1508" w:name="_Toc348009041"/>
      <w:bookmarkStart w:id="1509" w:name="_Toc348009179"/>
      <w:bookmarkStart w:id="1510" w:name="_Toc348009616"/>
      <w:bookmarkStart w:id="1511" w:name="_Toc348009715"/>
      <w:bookmarkStart w:id="1512" w:name="_Toc348009824"/>
      <w:bookmarkStart w:id="1513" w:name="_Toc348009906"/>
      <w:bookmarkStart w:id="1514" w:name="_Toc348010221"/>
      <w:bookmarkStart w:id="1515" w:name="_Toc348010289"/>
      <w:bookmarkStart w:id="1516" w:name="_Toc348010357"/>
      <w:bookmarkStart w:id="1517" w:name="_Toc348010436"/>
      <w:bookmarkStart w:id="1518" w:name="_Toc348097541"/>
      <w:bookmarkStart w:id="1519" w:name="_Toc348361558"/>
      <w:bookmarkStart w:id="1520" w:name="_Toc348594314"/>
      <w:bookmarkStart w:id="1521" w:name="_Toc348595546"/>
      <w:bookmarkStart w:id="1522" w:name="_Toc348596230"/>
      <w:bookmarkStart w:id="1523" w:name="_Toc333391344"/>
      <w:bookmarkStart w:id="1524" w:name="_Toc333391410"/>
      <w:bookmarkStart w:id="1525" w:name="_Toc333391471"/>
      <w:bookmarkStart w:id="1526" w:name="_Toc333391528"/>
      <w:bookmarkStart w:id="1527" w:name="_Toc333411033"/>
      <w:bookmarkStart w:id="1528" w:name="_Toc335288137"/>
      <w:bookmarkStart w:id="1529" w:name="_Toc337114696"/>
      <w:bookmarkStart w:id="1530" w:name="_Toc337559894"/>
      <w:bookmarkStart w:id="1531" w:name="_Toc337617446"/>
      <w:bookmarkStart w:id="1532" w:name="_Toc337800154"/>
      <w:bookmarkStart w:id="1533" w:name="_Toc337800569"/>
      <w:bookmarkStart w:id="1534" w:name="_Toc338677510"/>
      <w:bookmarkStart w:id="1535" w:name="_Toc338938976"/>
      <w:bookmarkStart w:id="1536" w:name="_Toc338939041"/>
      <w:bookmarkStart w:id="1537" w:name="_Toc339973789"/>
      <w:bookmarkStart w:id="1538" w:name="_Toc348007992"/>
      <w:bookmarkStart w:id="1539" w:name="_Toc348009042"/>
      <w:bookmarkStart w:id="1540" w:name="_Toc348009180"/>
      <w:bookmarkStart w:id="1541" w:name="_Toc348009617"/>
      <w:bookmarkStart w:id="1542" w:name="_Toc348009716"/>
      <w:bookmarkStart w:id="1543" w:name="_Toc348009825"/>
      <w:bookmarkStart w:id="1544" w:name="_Toc348009907"/>
      <w:bookmarkStart w:id="1545" w:name="_Toc348010222"/>
      <w:bookmarkStart w:id="1546" w:name="_Toc348010290"/>
      <w:bookmarkStart w:id="1547" w:name="_Toc348010358"/>
      <w:bookmarkStart w:id="1548" w:name="_Toc348010437"/>
      <w:bookmarkStart w:id="1549" w:name="_Toc348097542"/>
      <w:bookmarkStart w:id="1550" w:name="_Toc348361559"/>
      <w:bookmarkStart w:id="1551" w:name="_Toc348594315"/>
      <w:bookmarkStart w:id="1552" w:name="_Toc348595547"/>
      <w:bookmarkStart w:id="1553" w:name="_Toc34859623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r w:rsidRPr="00B16FB3">
        <w:t>Table 1</w:t>
      </w:r>
      <w:r w:rsidR="0081464E">
        <w:t>4</w:t>
      </w:r>
      <w:r w:rsidRPr="00B16FB3">
        <w:t xml:space="preserve"> is a list data registers that would be beneficial in monitoring the state of the ice machine. The control board shall be capable of providing data from 1 second to 30 minute intervals.</w:t>
      </w:r>
    </w:p>
    <w:p w14:paraId="7229A627" w14:textId="77777777" w:rsidR="00B65322" w:rsidRPr="00B65322" w:rsidRDefault="00B65322" w:rsidP="00B65322"/>
    <w:p w14:paraId="42D82A7E"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14</w:t>
      </w:r>
      <w:r w:rsidRPr="00B16FB3">
        <w:rPr>
          <w:rFonts w:eastAsia="SimSun"/>
          <w:b/>
          <w:bCs/>
        </w:rPr>
        <w:fldChar w:fldCharType="end"/>
      </w: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598"/>
        <w:gridCol w:w="1749"/>
        <w:gridCol w:w="2566"/>
        <w:gridCol w:w="2769"/>
      </w:tblGrid>
      <w:tr w:rsidR="00B16FB3" w:rsidRPr="004412A2" w14:paraId="7E51663C" w14:textId="77777777" w:rsidTr="004412A2">
        <w:trPr>
          <w:tblHeader/>
        </w:trPr>
        <w:tc>
          <w:tcPr>
            <w:tcW w:w="1441" w:type="dxa"/>
            <w:shd w:val="clear" w:color="auto" w:fill="EEECE1"/>
          </w:tcPr>
          <w:p w14:paraId="79E2F538" w14:textId="77777777" w:rsidR="00B16FB3" w:rsidRPr="004412A2" w:rsidRDefault="00B16FB3" w:rsidP="00B16FB3">
            <w:pPr>
              <w:rPr>
                <w:b/>
                <w:sz w:val="22"/>
                <w:szCs w:val="22"/>
              </w:rPr>
            </w:pPr>
            <w:r w:rsidRPr="004412A2">
              <w:rPr>
                <w:b/>
                <w:sz w:val="22"/>
                <w:szCs w:val="22"/>
              </w:rPr>
              <w:t>Register Number</w:t>
            </w:r>
          </w:p>
        </w:tc>
        <w:tc>
          <w:tcPr>
            <w:tcW w:w="1598" w:type="dxa"/>
            <w:shd w:val="clear" w:color="auto" w:fill="EEECE1"/>
          </w:tcPr>
          <w:p w14:paraId="12E65032" w14:textId="77777777" w:rsidR="00B16FB3" w:rsidRPr="004412A2" w:rsidRDefault="00B16FB3" w:rsidP="00B16FB3">
            <w:pPr>
              <w:rPr>
                <w:b/>
                <w:sz w:val="22"/>
                <w:szCs w:val="22"/>
              </w:rPr>
            </w:pPr>
            <w:r w:rsidRPr="004412A2">
              <w:rPr>
                <w:b/>
                <w:sz w:val="22"/>
                <w:szCs w:val="22"/>
              </w:rPr>
              <w:t xml:space="preserve">Function </w:t>
            </w:r>
          </w:p>
        </w:tc>
        <w:tc>
          <w:tcPr>
            <w:tcW w:w="1749" w:type="dxa"/>
            <w:shd w:val="clear" w:color="auto" w:fill="EEECE1"/>
          </w:tcPr>
          <w:p w14:paraId="289F428A" w14:textId="77777777" w:rsidR="00B16FB3" w:rsidRPr="004412A2" w:rsidRDefault="00B16FB3" w:rsidP="00B16FB3">
            <w:pPr>
              <w:rPr>
                <w:b/>
                <w:sz w:val="22"/>
                <w:szCs w:val="22"/>
              </w:rPr>
            </w:pPr>
            <w:r w:rsidRPr="004412A2">
              <w:rPr>
                <w:b/>
                <w:sz w:val="22"/>
                <w:szCs w:val="22"/>
              </w:rPr>
              <w:t>Format</w:t>
            </w:r>
          </w:p>
        </w:tc>
        <w:tc>
          <w:tcPr>
            <w:tcW w:w="2566" w:type="dxa"/>
            <w:shd w:val="clear" w:color="auto" w:fill="EEECE1"/>
          </w:tcPr>
          <w:p w14:paraId="00C880B4" w14:textId="77777777" w:rsidR="00B16FB3" w:rsidRPr="004412A2" w:rsidRDefault="00B16FB3" w:rsidP="00B16FB3">
            <w:pPr>
              <w:rPr>
                <w:b/>
                <w:sz w:val="22"/>
                <w:szCs w:val="22"/>
              </w:rPr>
            </w:pPr>
            <w:r w:rsidRPr="004412A2">
              <w:rPr>
                <w:b/>
                <w:sz w:val="22"/>
                <w:szCs w:val="22"/>
              </w:rPr>
              <w:t>Description</w:t>
            </w:r>
          </w:p>
        </w:tc>
        <w:tc>
          <w:tcPr>
            <w:tcW w:w="2769" w:type="dxa"/>
            <w:shd w:val="clear" w:color="auto" w:fill="EEECE1"/>
          </w:tcPr>
          <w:p w14:paraId="26FE2154" w14:textId="77777777" w:rsidR="00B16FB3" w:rsidRPr="004412A2" w:rsidRDefault="00B16FB3" w:rsidP="00B16FB3">
            <w:pPr>
              <w:rPr>
                <w:b/>
                <w:sz w:val="22"/>
                <w:szCs w:val="22"/>
              </w:rPr>
            </w:pPr>
            <w:r w:rsidRPr="004412A2">
              <w:rPr>
                <w:b/>
                <w:sz w:val="22"/>
                <w:szCs w:val="22"/>
              </w:rPr>
              <w:t>Details on how the data shall be used.</w:t>
            </w:r>
          </w:p>
        </w:tc>
      </w:tr>
      <w:tr w:rsidR="00B16FB3" w:rsidRPr="004412A2" w14:paraId="4576B8A7" w14:textId="77777777" w:rsidTr="004412A2">
        <w:tc>
          <w:tcPr>
            <w:tcW w:w="1441" w:type="dxa"/>
            <w:shd w:val="clear" w:color="auto" w:fill="auto"/>
          </w:tcPr>
          <w:p w14:paraId="13CC0585" w14:textId="77777777" w:rsidR="00B16FB3" w:rsidRPr="004412A2" w:rsidRDefault="00B16FB3" w:rsidP="004412A2">
            <w:pPr>
              <w:jc w:val="center"/>
              <w:rPr>
                <w:sz w:val="22"/>
                <w:szCs w:val="22"/>
              </w:rPr>
            </w:pPr>
            <w:r w:rsidRPr="004412A2">
              <w:rPr>
                <w:sz w:val="22"/>
                <w:szCs w:val="22"/>
              </w:rPr>
              <w:t>0</w:t>
            </w:r>
          </w:p>
        </w:tc>
        <w:tc>
          <w:tcPr>
            <w:tcW w:w="1598" w:type="dxa"/>
            <w:shd w:val="clear" w:color="auto" w:fill="auto"/>
          </w:tcPr>
          <w:p w14:paraId="14FC88F9" w14:textId="77777777" w:rsidR="00B16FB3" w:rsidRPr="004412A2" w:rsidRDefault="00B16FB3" w:rsidP="00B16FB3">
            <w:pPr>
              <w:rPr>
                <w:sz w:val="22"/>
                <w:szCs w:val="22"/>
              </w:rPr>
            </w:pPr>
            <w:r w:rsidRPr="004412A2">
              <w:rPr>
                <w:sz w:val="22"/>
                <w:szCs w:val="22"/>
              </w:rPr>
              <w:t>Software version</w:t>
            </w:r>
          </w:p>
        </w:tc>
        <w:tc>
          <w:tcPr>
            <w:tcW w:w="1749" w:type="dxa"/>
            <w:shd w:val="clear" w:color="auto" w:fill="auto"/>
          </w:tcPr>
          <w:p w14:paraId="371F8123" w14:textId="77777777" w:rsidR="00B16FB3" w:rsidRPr="004412A2" w:rsidRDefault="00B16FB3" w:rsidP="00B16FB3">
            <w:pPr>
              <w:rPr>
                <w:sz w:val="22"/>
                <w:szCs w:val="22"/>
              </w:rPr>
            </w:pPr>
          </w:p>
        </w:tc>
        <w:tc>
          <w:tcPr>
            <w:tcW w:w="2566" w:type="dxa"/>
            <w:shd w:val="clear" w:color="auto" w:fill="auto"/>
          </w:tcPr>
          <w:p w14:paraId="4EA9FCE5" w14:textId="77777777" w:rsidR="00B16FB3" w:rsidRPr="004412A2" w:rsidRDefault="00B16FB3" w:rsidP="00B16FB3">
            <w:pPr>
              <w:rPr>
                <w:sz w:val="22"/>
                <w:szCs w:val="22"/>
              </w:rPr>
            </w:pPr>
            <w:r w:rsidRPr="004412A2">
              <w:rPr>
                <w:sz w:val="22"/>
                <w:szCs w:val="22"/>
              </w:rPr>
              <w:t xml:space="preserve">Displays software version of the machine. </w:t>
            </w:r>
          </w:p>
        </w:tc>
        <w:tc>
          <w:tcPr>
            <w:tcW w:w="2769" w:type="dxa"/>
            <w:shd w:val="clear" w:color="auto" w:fill="auto"/>
          </w:tcPr>
          <w:p w14:paraId="6A57CD95" w14:textId="77777777" w:rsidR="00B16FB3" w:rsidRPr="004412A2" w:rsidRDefault="00B16FB3" w:rsidP="00B16FB3">
            <w:pPr>
              <w:rPr>
                <w:sz w:val="22"/>
                <w:szCs w:val="22"/>
              </w:rPr>
            </w:pPr>
          </w:p>
        </w:tc>
      </w:tr>
      <w:tr w:rsidR="00B16FB3" w:rsidRPr="004412A2" w14:paraId="4B055C26" w14:textId="77777777" w:rsidTr="004412A2">
        <w:tc>
          <w:tcPr>
            <w:tcW w:w="1441" w:type="dxa"/>
            <w:shd w:val="clear" w:color="auto" w:fill="auto"/>
          </w:tcPr>
          <w:p w14:paraId="7696AB3E" w14:textId="77777777" w:rsidR="00B16FB3" w:rsidRPr="004412A2" w:rsidRDefault="00B16FB3" w:rsidP="004412A2">
            <w:pPr>
              <w:jc w:val="center"/>
              <w:rPr>
                <w:sz w:val="22"/>
                <w:szCs w:val="22"/>
              </w:rPr>
            </w:pPr>
            <w:r w:rsidRPr="004412A2">
              <w:rPr>
                <w:sz w:val="22"/>
                <w:szCs w:val="22"/>
              </w:rPr>
              <w:t>1</w:t>
            </w:r>
          </w:p>
        </w:tc>
        <w:tc>
          <w:tcPr>
            <w:tcW w:w="1598" w:type="dxa"/>
            <w:shd w:val="clear" w:color="auto" w:fill="auto"/>
          </w:tcPr>
          <w:p w14:paraId="0D345BCB" w14:textId="77777777" w:rsidR="00B16FB3" w:rsidRPr="004412A2" w:rsidRDefault="00B16FB3" w:rsidP="00B16FB3">
            <w:pPr>
              <w:rPr>
                <w:sz w:val="22"/>
                <w:szCs w:val="22"/>
              </w:rPr>
            </w:pPr>
            <w:r w:rsidRPr="004412A2">
              <w:rPr>
                <w:sz w:val="22"/>
                <w:szCs w:val="22"/>
              </w:rPr>
              <w:t>State of the ice machine</w:t>
            </w:r>
          </w:p>
        </w:tc>
        <w:tc>
          <w:tcPr>
            <w:tcW w:w="1749" w:type="dxa"/>
            <w:shd w:val="clear" w:color="auto" w:fill="auto"/>
          </w:tcPr>
          <w:p w14:paraId="2CB22E60" w14:textId="77777777" w:rsidR="00B16FB3" w:rsidRPr="004412A2" w:rsidRDefault="00B16FB3" w:rsidP="00B16FB3">
            <w:pPr>
              <w:rPr>
                <w:sz w:val="22"/>
                <w:szCs w:val="22"/>
              </w:rPr>
            </w:pPr>
            <w:r w:rsidRPr="004412A2">
              <w:rPr>
                <w:sz w:val="22"/>
                <w:szCs w:val="22"/>
              </w:rPr>
              <w:t xml:space="preserve">0 = Off, </w:t>
            </w:r>
          </w:p>
          <w:p w14:paraId="4AA9D21F" w14:textId="77777777" w:rsidR="00B16FB3" w:rsidRPr="004412A2" w:rsidRDefault="00B16FB3" w:rsidP="00B16FB3">
            <w:pPr>
              <w:rPr>
                <w:sz w:val="22"/>
                <w:szCs w:val="22"/>
              </w:rPr>
            </w:pPr>
            <w:r w:rsidRPr="004412A2">
              <w:rPr>
                <w:sz w:val="22"/>
                <w:szCs w:val="22"/>
              </w:rPr>
              <w:t xml:space="preserve">1= Purge, </w:t>
            </w:r>
          </w:p>
          <w:p w14:paraId="6FEEC068" w14:textId="77777777" w:rsidR="00B16FB3" w:rsidRPr="004412A2" w:rsidRDefault="00B16FB3" w:rsidP="00B16FB3">
            <w:pPr>
              <w:rPr>
                <w:sz w:val="22"/>
                <w:szCs w:val="22"/>
              </w:rPr>
            </w:pPr>
            <w:r w:rsidRPr="004412A2">
              <w:rPr>
                <w:sz w:val="22"/>
                <w:szCs w:val="22"/>
              </w:rPr>
              <w:t xml:space="preserve">2= Prechill, </w:t>
            </w:r>
          </w:p>
          <w:p w14:paraId="35584B1F" w14:textId="77777777" w:rsidR="00B16FB3" w:rsidRPr="004412A2" w:rsidRDefault="00B16FB3" w:rsidP="00B16FB3">
            <w:pPr>
              <w:rPr>
                <w:sz w:val="22"/>
                <w:szCs w:val="22"/>
              </w:rPr>
            </w:pPr>
            <w:r w:rsidRPr="004412A2">
              <w:rPr>
                <w:sz w:val="22"/>
                <w:szCs w:val="22"/>
              </w:rPr>
              <w:t xml:space="preserve">3 =Freeze, </w:t>
            </w:r>
          </w:p>
          <w:p w14:paraId="1746A920" w14:textId="77777777" w:rsidR="00B16FB3" w:rsidRPr="004412A2" w:rsidRDefault="00B16FB3" w:rsidP="00B16FB3">
            <w:pPr>
              <w:rPr>
                <w:sz w:val="22"/>
                <w:szCs w:val="22"/>
              </w:rPr>
            </w:pPr>
            <w:r w:rsidRPr="004412A2">
              <w:rPr>
                <w:sz w:val="22"/>
                <w:szCs w:val="22"/>
              </w:rPr>
              <w:t xml:space="preserve">4 = Harvest, </w:t>
            </w:r>
          </w:p>
          <w:p w14:paraId="0CD2E155" w14:textId="77777777" w:rsidR="00B16FB3" w:rsidRPr="004412A2" w:rsidRDefault="00B16FB3" w:rsidP="00B16FB3">
            <w:pPr>
              <w:rPr>
                <w:sz w:val="22"/>
                <w:szCs w:val="22"/>
              </w:rPr>
            </w:pPr>
            <w:r w:rsidRPr="004412A2">
              <w:rPr>
                <w:sz w:val="22"/>
                <w:szCs w:val="22"/>
              </w:rPr>
              <w:t xml:space="preserve">5 = Full bin, </w:t>
            </w:r>
          </w:p>
          <w:p w14:paraId="111B2FE8" w14:textId="77777777" w:rsidR="00B16FB3" w:rsidRPr="004412A2" w:rsidRDefault="00B16FB3" w:rsidP="00B16FB3">
            <w:pPr>
              <w:rPr>
                <w:sz w:val="22"/>
                <w:szCs w:val="22"/>
              </w:rPr>
            </w:pPr>
            <w:r w:rsidRPr="004412A2">
              <w:rPr>
                <w:sz w:val="22"/>
                <w:szCs w:val="22"/>
              </w:rPr>
              <w:t xml:space="preserve">6 = Clean, </w:t>
            </w:r>
          </w:p>
          <w:p w14:paraId="5B098955" w14:textId="77777777" w:rsidR="00B16FB3" w:rsidRPr="004412A2" w:rsidRDefault="00B16FB3" w:rsidP="00B16FB3">
            <w:pPr>
              <w:rPr>
                <w:sz w:val="22"/>
                <w:szCs w:val="22"/>
              </w:rPr>
            </w:pPr>
            <w:r w:rsidRPr="004412A2">
              <w:rPr>
                <w:sz w:val="22"/>
                <w:szCs w:val="22"/>
              </w:rPr>
              <w:t xml:space="preserve">7 = Delay mode for 4 hrs., </w:t>
            </w:r>
          </w:p>
          <w:p w14:paraId="17E6689C" w14:textId="77777777" w:rsidR="00B16FB3" w:rsidRPr="004412A2" w:rsidRDefault="00B16FB3" w:rsidP="00B16FB3">
            <w:pPr>
              <w:rPr>
                <w:sz w:val="22"/>
                <w:szCs w:val="22"/>
              </w:rPr>
            </w:pPr>
            <w:r w:rsidRPr="004412A2">
              <w:rPr>
                <w:sz w:val="22"/>
                <w:szCs w:val="22"/>
              </w:rPr>
              <w:t xml:space="preserve">8= Delay mode for 12 hrs., </w:t>
            </w:r>
          </w:p>
          <w:p w14:paraId="7D47DD45" w14:textId="77777777" w:rsidR="00B16FB3" w:rsidRPr="004412A2" w:rsidRDefault="00B16FB3" w:rsidP="00B16FB3">
            <w:pPr>
              <w:rPr>
                <w:sz w:val="22"/>
                <w:szCs w:val="22"/>
              </w:rPr>
            </w:pPr>
            <w:r w:rsidRPr="004412A2">
              <w:rPr>
                <w:sz w:val="22"/>
                <w:szCs w:val="22"/>
              </w:rPr>
              <w:t xml:space="preserve">9 = Delay mode for 24 hrs. </w:t>
            </w:r>
          </w:p>
          <w:p w14:paraId="49008D89" w14:textId="77777777" w:rsidR="00B16FB3" w:rsidRPr="004412A2" w:rsidRDefault="00B16FB3" w:rsidP="00B16FB3">
            <w:pPr>
              <w:rPr>
                <w:sz w:val="22"/>
                <w:szCs w:val="22"/>
              </w:rPr>
            </w:pPr>
            <w:r w:rsidRPr="004412A2">
              <w:rPr>
                <w:sz w:val="22"/>
                <w:szCs w:val="22"/>
              </w:rPr>
              <w:t>10= Thaw cycle</w:t>
            </w:r>
          </w:p>
        </w:tc>
        <w:tc>
          <w:tcPr>
            <w:tcW w:w="2566" w:type="dxa"/>
            <w:shd w:val="clear" w:color="auto" w:fill="auto"/>
          </w:tcPr>
          <w:p w14:paraId="3542A925" w14:textId="77777777" w:rsidR="00B16FB3" w:rsidRPr="004412A2" w:rsidRDefault="00B16FB3" w:rsidP="00B16FB3">
            <w:pPr>
              <w:rPr>
                <w:sz w:val="22"/>
                <w:szCs w:val="22"/>
              </w:rPr>
            </w:pPr>
            <w:r w:rsidRPr="004412A2">
              <w:rPr>
                <w:sz w:val="22"/>
                <w:szCs w:val="22"/>
              </w:rPr>
              <w:t>Shows machine status. The state is defined as the condition the ice machine is in at the time, see section 6.</w:t>
            </w:r>
          </w:p>
        </w:tc>
        <w:tc>
          <w:tcPr>
            <w:tcW w:w="2769" w:type="dxa"/>
            <w:shd w:val="clear" w:color="auto" w:fill="auto"/>
          </w:tcPr>
          <w:p w14:paraId="595FCB41" w14:textId="77777777" w:rsidR="00B16FB3" w:rsidRPr="004412A2" w:rsidRDefault="00B16FB3" w:rsidP="00B16FB3">
            <w:pPr>
              <w:rPr>
                <w:sz w:val="22"/>
                <w:szCs w:val="22"/>
              </w:rPr>
            </w:pPr>
            <w:r w:rsidRPr="004412A2">
              <w:rPr>
                <w:sz w:val="22"/>
                <w:szCs w:val="22"/>
              </w:rPr>
              <w:t xml:space="preserve">Monitored continuously to show the status of the ice machine over a period of time. </w:t>
            </w:r>
          </w:p>
        </w:tc>
      </w:tr>
      <w:tr w:rsidR="00B16FB3" w:rsidRPr="004412A2" w14:paraId="3A03C550" w14:textId="77777777" w:rsidTr="004412A2">
        <w:tc>
          <w:tcPr>
            <w:tcW w:w="1441" w:type="dxa"/>
            <w:shd w:val="clear" w:color="auto" w:fill="auto"/>
          </w:tcPr>
          <w:p w14:paraId="27ACE7FC" w14:textId="77777777" w:rsidR="00B16FB3" w:rsidRPr="004412A2" w:rsidRDefault="00B16FB3" w:rsidP="004412A2">
            <w:pPr>
              <w:jc w:val="center"/>
              <w:rPr>
                <w:sz w:val="22"/>
                <w:szCs w:val="22"/>
              </w:rPr>
            </w:pPr>
            <w:r w:rsidRPr="004412A2">
              <w:rPr>
                <w:sz w:val="22"/>
                <w:szCs w:val="22"/>
              </w:rPr>
              <w:t>2</w:t>
            </w:r>
          </w:p>
        </w:tc>
        <w:tc>
          <w:tcPr>
            <w:tcW w:w="1598" w:type="dxa"/>
            <w:shd w:val="clear" w:color="auto" w:fill="auto"/>
          </w:tcPr>
          <w:p w14:paraId="2F4C81A5" w14:textId="77777777" w:rsidR="00B16FB3" w:rsidRPr="004412A2" w:rsidRDefault="00B16FB3" w:rsidP="00B16FB3">
            <w:pPr>
              <w:rPr>
                <w:sz w:val="22"/>
                <w:szCs w:val="22"/>
              </w:rPr>
            </w:pPr>
            <w:r w:rsidRPr="004412A2">
              <w:rPr>
                <w:sz w:val="22"/>
                <w:szCs w:val="22"/>
              </w:rPr>
              <w:t>Freeze time</w:t>
            </w:r>
          </w:p>
        </w:tc>
        <w:tc>
          <w:tcPr>
            <w:tcW w:w="1749" w:type="dxa"/>
            <w:shd w:val="clear" w:color="auto" w:fill="auto"/>
          </w:tcPr>
          <w:p w14:paraId="25165B47" w14:textId="77777777" w:rsidR="00B16FB3" w:rsidRPr="004412A2" w:rsidRDefault="00B16FB3" w:rsidP="00B16FB3">
            <w:pPr>
              <w:rPr>
                <w:sz w:val="22"/>
                <w:szCs w:val="22"/>
              </w:rPr>
            </w:pPr>
            <w:r w:rsidRPr="004412A2">
              <w:rPr>
                <w:sz w:val="22"/>
                <w:szCs w:val="22"/>
              </w:rPr>
              <w:t>Seconds</w:t>
            </w:r>
          </w:p>
        </w:tc>
        <w:tc>
          <w:tcPr>
            <w:tcW w:w="2566" w:type="dxa"/>
            <w:shd w:val="clear" w:color="auto" w:fill="auto"/>
          </w:tcPr>
          <w:p w14:paraId="65B87F71" w14:textId="77777777" w:rsidR="00B16FB3" w:rsidRPr="004412A2" w:rsidRDefault="00B16FB3" w:rsidP="00B16FB3">
            <w:pPr>
              <w:rPr>
                <w:sz w:val="22"/>
                <w:szCs w:val="22"/>
              </w:rPr>
            </w:pPr>
            <w:r w:rsidRPr="004412A2">
              <w:rPr>
                <w:sz w:val="22"/>
                <w:szCs w:val="22"/>
              </w:rPr>
              <w:t xml:space="preserve">Last freeze time (in seconds) per ice making cycle. The freeze time is held in the register until the next complete freeze cycle.    </w:t>
            </w:r>
          </w:p>
        </w:tc>
        <w:tc>
          <w:tcPr>
            <w:tcW w:w="2769" w:type="dxa"/>
            <w:shd w:val="clear" w:color="auto" w:fill="auto"/>
          </w:tcPr>
          <w:p w14:paraId="71FE0B48" w14:textId="77777777" w:rsidR="00B16FB3" w:rsidRPr="004412A2" w:rsidRDefault="00B16FB3" w:rsidP="00B16FB3">
            <w:pPr>
              <w:rPr>
                <w:sz w:val="22"/>
                <w:szCs w:val="22"/>
              </w:rPr>
            </w:pPr>
            <w:r w:rsidRPr="004412A2">
              <w:rPr>
                <w:sz w:val="22"/>
                <w:szCs w:val="22"/>
              </w:rPr>
              <w:t>Monitoring over a period of time to see if the freeze time is varying over a period of time i.e. indicates symptoms, of lack of lack water, refrigeration system not working properly.</w:t>
            </w:r>
          </w:p>
        </w:tc>
      </w:tr>
      <w:tr w:rsidR="00B16FB3" w:rsidRPr="004412A2" w14:paraId="16E7768F" w14:textId="77777777" w:rsidTr="004412A2">
        <w:tc>
          <w:tcPr>
            <w:tcW w:w="1441" w:type="dxa"/>
            <w:shd w:val="clear" w:color="auto" w:fill="auto"/>
          </w:tcPr>
          <w:p w14:paraId="3DB56727" w14:textId="77777777" w:rsidR="00B16FB3" w:rsidRPr="004412A2" w:rsidRDefault="00B16FB3" w:rsidP="004412A2">
            <w:pPr>
              <w:jc w:val="center"/>
              <w:rPr>
                <w:sz w:val="22"/>
                <w:szCs w:val="22"/>
              </w:rPr>
            </w:pPr>
            <w:r w:rsidRPr="004412A2">
              <w:rPr>
                <w:sz w:val="22"/>
                <w:szCs w:val="22"/>
              </w:rPr>
              <w:t>3</w:t>
            </w:r>
          </w:p>
        </w:tc>
        <w:tc>
          <w:tcPr>
            <w:tcW w:w="1598" w:type="dxa"/>
            <w:shd w:val="clear" w:color="auto" w:fill="auto"/>
          </w:tcPr>
          <w:p w14:paraId="73431BE1" w14:textId="77777777" w:rsidR="00B16FB3" w:rsidRPr="004412A2" w:rsidRDefault="00B16FB3" w:rsidP="00B16FB3">
            <w:pPr>
              <w:rPr>
                <w:sz w:val="22"/>
                <w:szCs w:val="22"/>
              </w:rPr>
            </w:pPr>
            <w:r w:rsidRPr="004412A2">
              <w:rPr>
                <w:sz w:val="22"/>
                <w:szCs w:val="22"/>
              </w:rPr>
              <w:t>Harvest Time</w:t>
            </w:r>
          </w:p>
        </w:tc>
        <w:tc>
          <w:tcPr>
            <w:tcW w:w="1749" w:type="dxa"/>
            <w:shd w:val="clear" w:color="auto" w:fill="auto"/>
          </w:tcPr>
          <w:p w14:paraId="70918956" w14:textId="77777777" w:rsidR="00B16FB3" w:rsidRPr="004412A2" w:rsidRDefault="00B16FB3" w:rsidP="00B16FB3">
            <w:pPr>
              <w:rPr>
                <w:sz w:val="22"/>
                <w:szCs w:val="22"/>
              </w:rPr>
            </w:pPr>
            <w:r w:rsidRPr="004412A2">
              <w:rPr>
                <w:sz w:val="22"/>
                <w:szCs w:val="22"/>
              </w:rPr>
              <w:t>Seconds</w:t>
            </w:r>
          </w:p>
        </w:tc>
        <w:tc>
          <w:tcPr>
            <w:tcW w:w="2566" w:type="dxa"/>
            <w:shd w:val="clear" w:color="auto" w:fill="auto"/>
          </w:tcPr>
          <w:p w14:paraId="1A4E9929" w14:textId="77777777" w:rsidR="00B16FB3" w:rsidRPr="004412A2" w:rsidRDefault="00B16FB3" w:rsidP="00B16FB3">
            <w:pPr>
              <w:rPr>
                <w:sz w:val="22"/>
                <w:szCs w:val="22"/>
              </w:rPr>
            </w:pPr>
            <w:r w:rsidRPr="004412A2">
              <w:rPr>
                <w:sz w:val="22"/>
                <w:szCs w:val="22"/>
              </w:rPr>
              <w:t xml:space="preserve">Last harvest time (in seconds) per ice making cycle. The harvest time is held in the register until the next complete harvest cycle.    </w:t>
            </w:r>
          </w:p>
        </w:tc>
        <w:tc>
          <w:tcPr>
            <w:tcW w:w="2769" w:type="dxa"/>
            <w:shd w:val="clear" w:color="auto" w:fill="auto"/>
          </w:tcPr>
          <w:p w14:paraId="5456898B" w14:textId="77777777" w:rsidR="00B16FB3" w:rsidRPr="004412A2" w:rsidRDefault="00B16FB3" w:rsidP="00B16FB3">
            <w:pPr>
              <w:rPr>
                <w:sz w:val="22"/>
                <w:szCs w:val="22"/>
              </w:rPr>
            </w:pPr>
            <w:r w:rsidRPr="004412A2">
              <w:rPr>
                <w:sz w:val="22"/>
                <w:szCs w:val="22"/>
              </w:rPr>
              <w:t>Monitoring over a period of time to see if the harvest is normal, i.e. dirty evaporator, thin ice bridge</w:t>
            </w:r>
          </w:p>
        </w:tc>
      </w:tr>
      <w:tr w:rsidR="00B16FB3" w:rsidRPr="004412A2" w14:paraId="3772896F" w14:textId="77777777" w:rsidTr="004412A2">
        <w:tc>
          <w:tcPr>
            <w:tcW w:w="1441" w:type="dxa"/>
            <w:shd w:val="clear" w:color="auto" w:fill="auto"/>
          </w:tcPr>
          <w:p w14:paraId="48BC165A" w14:textId="77777777" w:rsidR="00B16FB3" w:rsidRPr="004412A2" w:rsidRDefault="00B16FB3" w:rsidP="004412A2">
            <w:pPr>
              <w:jc w:val="center"/>
              <w:rPr>
                <w:sz w:val="22"/>
                <w:szCs w:val="22"/>
              </w:rPr>
            </w:pPr>
            <w:r w:rsidRPr="004412A2">
              <w:rPr>
                <w:sz w:val="22"/>
                <w:szCs w:val="22"/>
              </w:rPr>
              <w:t>4</w:t>
            </w:r>
          </w:p>
        </w:tc>
        <w:tc>
          <w:tcPr>
            <w:tcW w:w="1598" w:type="dxa"/>
            <w:shd w:val="clear" w:color="auto" w:fill="auto"/>
          </w:tcPr>
          <w:p w14:paraId="72B262B1" w14:textId="77777777" w:rsidR="00B16FB3" w:rsidRPr="004412A2" w:rsidRDefault="00B16FB3" w:rsidP="00B16FB3">
            <w:pPr>
              <w:rPr>
                <w:sz w:val="22"/>
                <w:szCs w:val="22"/>
              </w:rPr>
            </w:pPr>
            <w:r w:rsidRPr="004412A2">
              <w:rPr>
                <w:sz w:val="22"/>
                <w:szCs w:val="22"/>
              </w:rPr>
              <w:t>Water Fill Time</w:t>
            </w:r>
          </w:p>
        </w:tc>
        <w:tc>
          <w:tcPr>
            <w:tcW w:w="1749" w:type="dxa"/>
            <w:shd w:val="clear" w:color="auto" w:fill="auto"/>
          </w:tcPr>
          <w:p w14:paraId="40812500" w14:textId="77777777" w:rsidR="00B16FB3" w:rsidRPr="004412A2" w:rsidRDefault="00B16FB3" w:rsidP="00B16FB3">
            <w:pPr>
              <w:rPr>
                <w:sz w:val="22"/>
                <w:szCs w:val="22"/>
              </w:rPr>
            </w:pPr>
            <w:r w:rsidRPr="004412A2">
              <w:rPr>
                <w:sz w:val="22"/>
                <w:szCs w:val="22"/>
              </w:rPr>
              <w:t>Seconds</w:t>
            </w:r>
          </w:p>
        </w:tc>
        <w:tc>
          <w:tcPr>
            <w:tcW w:w="2566" w:type="dxa"/>
            <w:shd w:val="clear" w:color="auto" w:fill="auto"/>
          </w:tcPr>
          <w:p w14:paraId="35753EDA" w14:textId="77777777" w:rsidR="00B16FB3" w:rsidRPr="004412A2" w:rsidRDefault="00B16FB3" w:rsidP="00B16FB3">
            <w:pPr>
              <w:rPr>
                <w:sz w:val="22"/>
                <w:szCs w:val="22"/>
              </w:rPr>
            </w:pPr>
            <w:r w:rsidRPr="004412A2">
              <w:rPr>
                <w:sz w:val="22"/>
                <w:szCs w:val="22"/>
              </w:rPr>
              <w:t>Total water fill time (in seconds) per ice making cycle. The water fill time will start and stop based on the water valve cycling on and off. The accumulated fill time is held in the register until the start of the next prechill or state 2.</w:t>
            </w:r>
          </w:p>
          <w:p w14:paraId="6DF90078" w14:textId="77777777" w:rsidR="00B16FB3" w:rsidRPr="004412A2" w:rsidRDefault="00B16FB3" w:rsidP="00B16FB3">
            <w:pPr>
              <w:rPr>
                <w:sz w:val="22"/>
                <w:szCs w:val="22"/>
              </w:rPr>
            </w:pPr>
          </w:p>
        </w:tc>
        <w:tc>
          <w:tcPr>
            <w:tcW w:w="2769" w:type="dxa"/>
            <w:shd w:val="clear" w:color="auto" w:fill="auto"/>
          </w:tcPr>
          <w:p w14:paraId="0493DC2E" w14:textId="77777777" w:rsidR="00B16FB3" w:rsidRPr="004412A2" w:rsidRDefault="00B16FB3" w:rsidP="00B16FB3">
            <w:pPr>
              <w:rPr>
                <w:sz w:val="22"/>
                <w:szCs w:val="22"/>
              </w:rPr>
            </w:pPr>
            <w:r w:rsidRPr="004412A2">
              <w:rPr>
                <w:sz w:val="22"/>
                <w:szCs w:val="22"/>
              </w:rPr>
              <w:t>When monitoring over time, tells if there is problem with over flowing, water supply issues, water valve issues</w:t>
            </w:r>
          </w:p>
        </w:tc>
      </w:tr>
      <w:tr w:rsidR="00B16FB3" w:rsidRPr="004412A2" w14:paraId="79AF87D9" w14:textId="77777777" w:rsidTr="004412A2">
        <w:tc>
          <w:tcPr>
            <w:tcW w:w="1441" w:type="dxa"/>
            <w:shd w:val="clear" w:color="auto" w:fill="auto"/>
          </w:tcPr>
          <w:p w14:paraId="400F2E0F" w14:textId="77777777" w:rsidR="00B16FB3" w:rsidRPr="004412A2" w:rsidRDefault="00B16FB3" w:rsidP="004412A2">
            <w:pPr>
              <w:jc w:val="center"/>
              <w:rPr>
                <w:sz w:val="22"/>
                <w:szCs w:val="22"/>
              </w:rPr>
            </w:pPr>
            <w:r w:rsidRPr="004412A2">
              <w:rPr>
                <w:sz w:val="22"/>
                <w:szCs w:val="22"/>
              </w:rPr>
              <w:t>5</w:t>
            </w:r>
          </w:p>
        </w:tc>
        <w:tc>
          <w:tcPr>
            <w:tcW w:w="1598" w:type="dxa"/>
            <w:shd w:val="clear" w:color="auto" w:fill="auto"/>
          </w:tcPr>
          <w:p w14:paraId="2166BAE9" w14:textId="77777777" w:rsidR="00B16FB3" w:rsidRPr="004412A2" w:rsidRDefault="00B16FB3" w:rsidP="00B16FB3">
            <w:pPr>
              <w:rPr>
                <w:sz w:val="22"/>
                <w:szCs w:val="22"/>
              </w:rPr>
            </w:pPr>
            <w:r w:rsidRPr="004412A2">
              <w:rPr>
                <w:sz w:val="22"/>
                <w:szCs w:val="22"/>
              </w:rPr>
              <w:t>High float Status</w:t>
            </w:r>
          </w:p>
        </w:tc>
        <w:tc>
          <w:tcPr>
            <w:tcW w:w="1749" w:type="dxa"/>
            <w:shd w:val="clear" w:color="auto" w:fill="auto"/>
          </w:tcPr>
          <w:p w14:paraId="7D1D3EBA" w14:textId="77777777" w:rsidR="00B16FB3" w:rsidRPr="004412A2" w:rsidRDefault="00B16FB3" w:rsidP="00B16FB3">
            <w:pPr>
              <w:rPr>
                <w:sz w:val="22"/>
                <w:szCs w:val="22"/>
              </w:rPr>
            </w:pPr>
            <w:r w:rsidRPr="004412A2">
              <w:rPr>
                <w:sz w:val="22"/>
                <w:szCs w:val="22"/>
              </w:rPr>
              <w:t>1= Float is up, switch electrical open.</w:t>
            </w:r>
          </w:p>
          <w:p w14:paraId="65FC6DB7" w14:textId="77777777" w:rsidR="00B16FB3" w:rsidRPr="004412A2" w:rsidRDefault="00B16FB3" w:rsidP="00B16FB3">
            <w:pPr>
              <w:rPr>
                <w:sz w:val="22"/>
                <w:szCs w:val="22"/>
              </w:rPr>
            </w:pPr>
            <w:r w:rsidRPr="004412A2">
              <w:rPr>
                <w:sz w:val="22"/>
                <w:szCs w:val="22"/>
              </w:rPr>
              <w:t xml:space="preserve">0= Float is down, switch is electrically closed. </w:t>
            </w:r>
          </w:p>
        </w:tc>
        <w:tc>
          <w:tcPr>
            <w:tcW w:w="2566" w:type="dxa"/>
            <w:shd w:val="clear" w:color="auto" w:fill="auto"/>
          </w:tcPr>
          <w:p w14:paraId="2009E0F8" w14:textId="77777777" w:rsidR="00B16FB3" w:rsidRPr="004412A2" w:rsidRDefault="00B16FB3" w:rsidP="00B16FB3">
            <w:pPr>
              <w:rPr>
                <w:sz w:val="22"/>
                <w:szCs w:val="22"/>
              </w:rPr>
            </w:pPr>
            <w:r w:rsidRPr="004412A2">
              <w:rPr>
                <w:sz w:val="22"/>
                <w:szCs w:val="22"/>
              </w:rPr>
              <w:t>Status of high level float</w:t>
            </w:r>
          </w:p>
        </w:tc>
        <w:tc>
          <w:tcPr>
            <w:tcW w:w="2769" w:type="dxa"/>
            <w:shd w:val="clear" w:color="auto" w:fill="auto"/>
          </w:tcPr>
          <w:p w14:paraId="36085B9E" w14:textId="77777777" w:rsidR="00B16FB3" w:rsidRPr="004412A2" w:rsidRDefault="00B16FB3" w:rsidP="00B16FB3">
            <w:pPr>
              <w:rPr>
                <w:sz w:val="22"/>
                <w:szCs w:val="22"/>
              </w:rPr>
            </w:pPr>
            <w:r w:rsidRPr="004412A2">
              <w:rPr>
                <w:sz w:val="22"/>
                <w:szCs w:val="22"/>
              </w:rPr>
              <w:t xml:space="preserve">Monitoring over a period of time to show the state of the float during the ice making cycle, i.e. normal operation to a sticking float. </w:t>
            </w:r>
          </w:p>
        </w:tc>
      </w:tr>
      <w:tr w:rsidR="00B16FB3" w:rsidRPr="004412A2" w14:paraId="2D3F27FD" w14:textId="77777777" w:rsidTr="004412A2">
        <w:tc>
          <w:tcPr>
            <w:tcW w:w="1441" w:type="dxa"/>
            <w:shd w:val="clear" w:color="auto" w:fill="auto"/>
          </w:tcPr>
          <w:p w14:paraId="5DFB8CA9" w14:textId="77777777" w:rsidR="00B16FB3" w:rsidRPr="004412A2" w:rsidRDefault="00B16FB3" w:rsidP="004412A2">
            <w:pPr>
              <w:jc w:val="center"/>
              <w:rPr>
                <w:sz w:val="22"/>
                <w:szCs w:val="22"/>
              </w:rPr>
            </w:pPr>
            <w:r w:rsidRPr="004412A2">
              <w:rPr>
                <w:sz w:val="22"/>
                <w:szCs w:val="22"/>
              </w:rPr>
              <w:t>6</w:t>
            </w:r>
          </w:p>
        </w:tc>
        <w:tc>
          <w:tcPr>
            <w:tcW w:w="1598" w:type="dxa"/>
            <w:shd w:val="clear" w:color="auto" w:fill="auto"/>
          </w:tcPr>
          <w:p w14:paraId="165020EA" w14:textId="77777777" w:rsidR="00B16FB3" w:rsidRPr="004412A2" w:rsidRDefault="00B16FB3" w:rsidP="00B16FB3">
            <w:pPr>
              <w:rPr>
                <w:sz w:val="22"/>
                <w:szCs w:val="22"/>
              </w:rPr>
            </w:pPr>
            <w:r w:rsidRPr="004412A2">
              <w:rPr>
                <w:sz w:val="22"/>
                <w:szCs w:val="22"/>
              </w:rPr>
              <w:t>Low float Status</w:t>
            </w:r>
          </w:p>
        </w:tc>
        <w:tc>
          <w:tcPr>
            <w:tcW w:w="1749" w:type="dxa"/>
            <w:shd w:val="clear" w:color="auto" w:fill="auto"/>
          </w:tcPr>
          <w:p w14:paraId="1B0B6B9B" w14:textId="77777777" w:rsidR="00B16FB3" w:rsidRPr="004412A2" w:rsidRDefault="00B16FB3" w:rsidP="00B16FB3">
            <w:pPr>
              <w:rPr>
                <w:sz w:val="22"/>
                <w:szCs w:val="22"/>
              </w:rPr>
            </w:pPr>
            <w:r w:rsidRPr="004412A2">
              <w:rPr>
                <w:sz w:val="22"/>
                <w:szCs w:val="22"/>
              </w:rPr>
              <w:t>1= Float is up, switch electrical open.</w:t>
            </w:r>
          </w:p>
          <w:p w14:paraId="202BCE6F" w14:textId="77777777" w:rsidR="00B16FB3" w:rsidRPr="004412A2" w:rsidRDefault="00B16FB3" w:rsidP="00B16FB3">
            <w:pPr>
              <w:rPr>
                <w:sz w:val="22"/>
                <w:szCs w:val="22"/>
              </w:rPr>
            </w:pPr>
            <w:r w:rsidRPr="004412A2">
              <w:rPr>
                <w:sz w:val="22"/>
                <w:szCs w:val="22"/>
              </w:rPr>
              <w:t xml:space="preserve">0= Float is down, switch is electrically closed. </w:t>
            </w:r>
          </w:p>
        </w:tc>
        <w:tc>
          <w:tcPr>
            <w:tcW w:w="2566" w:type="dxa"/>
            <w:shd w:val="clear" w:color="auto" w:fill="auto"/>
          </w:tcPr>
          <w:p w14:paraId="4B9B49D9" w14:textId="77777777" w:rsidR="00B16FB3" w:rsidRPr="004412A2" w:rsidRDefault="00B16FB3" w:rsidP="00B16FB3">
            <w:pPr>
              <w:rPr>
                <w:sz w:val="22"/>
                <w:szCs w:val="22"/>
              </w:rPr>
            </w:pPr>
            <w:r w:rsidRPr="004412A2">
              <w:rPr>
                <w:sz w:val="22"/>
                <w:szCs w:val="22"/>
              </w:rPr>
              <w:t>Status of low level float</w:t>
            </w:r>
          </w:p>
        </w:tc>
        <w:tc>
          <w:tcPr>
            <w:tcW w:w="2769" w:type="dxa"/>
            <w:shd w:val="clear" w:color="auto" w:fill="auto"/>
          </w:tcPr>
          <w:p w14:paraId="1F6CD54A" w14:textId="77777777" w:rsidR="00B16FB3" w:rsidRPr="004412A2" w:rsidRDefault="00B16FB3" w:rsidP="00B16FB3">
            <w:pPr>
              <w:rPr>
                <w:sz w:val="22"/>
                <w:szCs w:val="22"/>
              </w:rPr>
            </w:pPr>
            <w:r w:rsidRPr="004412A2">
              <w:rPr>
                <w:sz w:val="22"/>
                <w:szCs w:val="22"/>
              </w:rPr>
              <w:t>Monitoring over a period of time to show the state of the float during the ice making cycle, i.e. normal operation to a sticking float.</w:t>
            </w:r>
          </w:p>
        </w:tc>
      </w:tr>
      <w:tr w:rsidR="00B16FB3" w:rsidRPr="004412A2" w14:paraId="46BEBA6A" w14:textId="77777777" w:rsidTr="004412A2">
        <w:tc>
          <w:tcPr>
            <w:tcW w:w="1441" w:type="dxa"/>
            <w:shd w:val="clear" w:color="auto" w:fill="auto"/>
          </w:tcPr>
          <w:p w14:paraId="6AEDDFE9" w14:textId="77777777" w:rsidR="00B16FB3" w:rsidRPr="004412A2" w:rsidRDefault="00B16FB3" w:rsidP="004412A2">
            <w:pPr>
              <w:jc w:val="center"/>
              <w:rPr>
                <w:sz w:val="22"/>
                <w:szCs w:val="22"/>
              </w:rPr>
            </w:pPr>
            <w:r w:rsidRPr="004412A2">
              <w:rPr>
                <w:sz w:val="22"/>
                <w:szCs w:val="22"/>
              </w:rPr>
              <w:t>7</w:t>
            </w:r>
          </w:p>
        </w:tc>
        <w:tc>
          <w:tcPr>
            <w:tcW w:w="1598" w:type="dxa"/>
            <w:shd w:val="clear" w:color="auto" w:fill="auto"/>
          </w:tcPr>
          <w:p w14:paraId="42B3E707" w14:textId="77777777" w:rsidR="00B16FB3" w:rsidRPr="004412A2" w:rsidRDefault="00B16FB3" w:rsidP="00B16FB3">
            <w:pPr>
              <w:rPr>
                <w:sz w:val="22"/>
                <w:szCs w:val="22"/>
              </w:rPr>
            </w:pPr>
            <w:r w:rsidRPr="004412A2">
              <w:rPr>
                <w:sz w:val="22"/>
                <w:szCs w:val="22"/>
              </w:rPr>
              <w:t>Curtain switch Status</w:t>
            </w:r>
          </w:p>
        </w:tc>
        <w:tc>
          <w:tcPr>
            <w:tcW w:w="1749" w:type="dxa"/>
            <w:shd w:val="clear" w:color="auto" w:fill="auto"/>
          </w:tcPr>
          <w:p w14:paraId="0AB2DB47" w14:textId="77777777" w:rsidR="00B16FB3" w:rsidRPr="004412A2" w:rsidRDefault="00B16FB3" w:rsidP="00B16FB3">
            <w:pPr>
              <w:rPr>
                <w:sz w:val="22"/>
                <w:szCs w:val="22"/>
              </w:rPr>
            </w:pPr>
            <w:r w:rsidRPr="004412A2">
              <w:rPr>
                <w:sz w:val="22"/>
                <w:szCs w:val="22"/>
              </w:rPr>
              <w:t>1= curtain is open, switch is electrical closed.</w:t>
            </w:r>
          </w:p>
          <w:p w14:paraId="0A92DD35" w14:textId="77777777" w:rsidR="00B16FB3" w:rsidRPr="004412A2" w:rsidRDefault="00B16FB3" w:rsidP="00B16FB3">
            <w:pPr>
              <w:rPr>
                <w:sz w:val="22"/>
                <w:szCs w:val="22"/>
              </w:rPr>
            </w:pPr>
            <w:r w:rsidRPr="004412A2">
              <w:rPr>
                <w:sz w:val="22"/>
                <w:szCs w:val="22"/>
              </w:rPr>
              <w:t>0 = curtain is closed, switch is electrical open.</w:t>
            </w:r>
          </w:p>
        </w:tc>
        <w:tc>
          <w:tcPr>
            <w:tcW w:w="2566" w:type="dxa"/>
            <w:shd w:val="clear" w:color="auto" w:fill="auto"/>
          </w:tcPr>
          <w:p w14:paraId="3F3CE663" w14:textId="77777777" w:rsidR="00B16FB3" w:rsidRPr="004412A2" w:rsidRDefault="00B16FB3" w:rsidP="00B16FB3">
            <w:pPr>
              <w:rPr>
                <w:sz w:val="22"/>
                <w:szCs w:val="22"/>
              </w:rPr>
            </w:pPr>
            <w:r w:rsidRPr="004412A2">
              <w:rPr>
                <w:sz w:val="22"/>
                <w:szCs w:val="22"/>
              </w:rPr>
              <w:t>Status of the damper/curtain switch</w:t>
            </w:r>
          </w:p>
        </w:tc>
        <w:tc>
          <w:tcPr>
            <w:tcW w:w="2769" w:type="dxa"/>
            <w:shd w:val="clear" w:color="auto" w:fill="auto"/>
          </w:tcPr>
          <w:p w14:paraId="1E5F3D48" w14:textId="77777777" w:rsidR="00B16FB3" w:rsidRPr="004412A2" w:rsidRDefault="00B16FB3" w:rsidP="00B16FB3">
            <w:pPr>
              <w:rPr>
                <w:sz w:val="22"/>
                <w:szCs w:val="22"/>
              </w:rPr>
            </w:pPr>
            <w:r w:rsidRPr="004412A2">
              <w:rPr>
                <w:sz w:val="22"/>
                <w:szCs w:val="22"/>
              </w:rPr>
              <w:t>Monitoring over a period of time to show the state of the curtain switch during the ice making cycle, i.e. bin full condition.</w:t>
            </w:r>
          </w:p>
        </w:tc>
      </w:tr>
      <w:tr w:rsidR="00B16FB3" w:rsidRPr="004412A2" w14:paraId="1365253B" w14:textId="77777777" w:rsidTr="004412A2">
        <w:tc>
          <w:tcPr>
            <w:tcW w:w="1441" w:type="dxa"/>
            <w:shd w:val="clear" w:color="auto" w:fill="auto"/>
          </w:tcPr>
          <w:p w14:paraId="1E024462" w14:textId="77777777" w:rsidR="00B16FB3" w:rsidRPr="004412A2" w:rsidRDefault="00B16FB3" w:rsidP="004412A2">
            <w:pPr>
              <w:jc w:val="center"/>
              <w:rPr>
                <w:sz w:val="22"/>
                <w:szCs w:val="22"/>
              </w:rPr>
            </w:pPr>
            <w:r w:rsidRPr="004412A2">
              <w:rPr>
                <w:sz w:val="22"/>
                <w:szCs w:val="22"/>
              </w:rPr>
              <w:t>8</w:t>
            </w:r>
          </w:p>
        </w:tc>
        <w:tc>
          <w:tcPr>
            <w:tcW w:w="1598" w:type="dxa"/>
            <w:shd w:val="clear" w:color="auto" w:fill="auto"/>
          </w:tcPr>
          <w:p w14:paraId="58062F34" w14:textId="77777777" w:rsidR="00B16FB3" w:rsidRPr="004412A2" w:rsidRDefault="00B16FB3" w:rsidP="00B16FB3">
            <w:pPr>
              <w:rPr>
                <w:sz w:val="22"/>
                <w:szCs w:val="22"/>
              </w:rPr>
            </w:pPr>
            <w:r w:rsidRPr="004412A2">
              <w:rPr>
                <w:sz w:val="22"/>
                <w:szCs w:val="22"/>
              </w:rPr>
              <w:t>Cycles</w:t>
            </w:r>
          </w:p>
        </w:tc>
        <w:tc>
          <w:tcPr>
            <w:tcW w:w="1749" w:type="dxa"/>
            <w:shd w:val="clear" w:color="auto" w:fill="auto"/>
          </w:tcPr>
          <w:p w14:paraId="004DC24C" w14:textId="77777777" w:rsidR="00B16FB3" w:rsidRPr="004412A2" w:rsidRDefault="00B16FB3" w:rsidP="00B16FB3">
            <w:pPr>
              <w:rPr>
                <w:sz w:val="22"/>
                <w:szCs w:val="22"/>
              </w:rPr>
            </w:pPr>
            <w:r w:rsidRPr="004412A2">
              <w:rPr>
                <w:sz w:val="22"/>
                <w:szCs w:val="22"/>
              </w:rPr>
              <w:t>X= total number of ice making cycles after harvest.</w:t>
            </w:r>
          </w:p>
        </w:tc>
        <w:tc>
          <w:tcPr>
            <w:tcW w:w="2566" w:type="dxa"/>
            <w:shd w:val="clear" w:color="auto" w:fill="auto"/>
          </w:tcPr>
          <w:p w14:paraId="4223A05F" w14:textId="77777777" w:rsidR="00B16FB3" w:rsidRPr="004412A2" w:rsidRDefault="00B16FB3" w:rsidP="00B16FB3">
            <w:pPr>
              <w:rPr>
                <w:sz w:val="22"/>
                <w:szCs w:val="22"/>
              </w:rPr>
            </w:pPr>
            <w:r w:rsidRPr="004412A2">
              <w:rPr>
                <w:sz w:val="22"/>
                <w:szCs w:val="22"/>
              </w:rPr>
              <w:t xml:space="preserve">Total no. of ice making cycles over the life of the ice machine. </w:t>
            </w:r>
          </w:p>
        </w:tc>
        <w:tc>
          <w:tcPr>
            <w:tcW w:w="2769" w:type="dxa"/>
            <w:shd w:val="clear" w:color="auto" w:fill="auto"/>
          </w:tcPr>
          <w:p w14:paraId="6BCC3048" w14:textId="77777777" w:rsidR="00B16FB3" w:rsidRPr="004412A2" w:rsidRDefault="00B16FB3" w:rsidP="00B16FB3">
            <w:pPr>
              <w:rPr>
                <w:sz w:val="22"/>
                <w:szCs w:val="22"/>
              </w:rPr>
            </w:pPr>
            <w:r w:rsidRPr="004412A2">
              <w:rPr>
                <w:sz w:val="22"/>
                <w:szCs w:val="22"/>
              </w:rPr>
              <w:t>Allows an estimate the number of cycle over a period time.</w:t>
            </w:r>
          </w:p>
        </w:tc>
      </w:tr>
      <w:tr w:rsidR="00B16FB3" w:rsidRPr="004412A2" w14:paraId="25772994" w14:textId="77777777" w:rsidTr="004412A2">
        <w:tc>
          <w:tcPr>
            <w:tcW w:w="1441" w:type="dxa"/>
            <w:shd w:val="clear" w:color="auto" w:fill="auto"/>
          </w:tcPr>
          <w:p w14:paraId="2A5211A4" w14:textId="77777777" w:rsidR="00B16FB3" w:rsidRPr="004412A2" w:rsidRDefault="00B16FB3" w:rsidP="004412A2">
            <w:pPr>
              <w:jc w:val="center"/>
              <w:rPr>
                <w:sz w:val="22"/>
                <w:szCs w:val="22"/>
              </w:rPr>
            </w:pPr>
            <w:r w:rsidRPr="004412A2">
              <w:rPr>
                <w:sz w:val="22"/>
                <w:szCs w:val="22"/>
              </w:rPr>
              <w:t xml:space="preserve">9 </w:t>
            </w:r>
          </w:p>
        </w:tc>
        <w:tc>
          <w:tcPr>
            <w:tcW w:w="1598" w:type="dxa"/>
            <w:shd w:val="clear" w:color="auto" w:fill="auto"/>
          </w:tcPr>
          <w:p w14:paraId="297B85D0" w14:textId="77777777" w:rsidR="00B16FB3" w:rsidRPr="004412A2" w:rsidRDefault="00B16FB3" w:rsidP="00B16FB3">
            <w:pPr>
              <w:rPr>
                <w:sz w:val="22"/>
                <w:szCs w:val="22"/>
              </w:rPr>
            </w:pPr>
            <w:r w:rsidRPr="004412A2">
              <w:rPr>
                <w:sz w:val="22"/>
                <w:szCs w:val="22"/>
              </w:rPr>
              <w:t>Full bin open time</w:t>
            </w:r>
          </w:p>
        </w:tc>
        <w:tc>
          <w:tcPr>
            <w:tcW w:w="1749" w:type="dxa"/>
            <w:shd w:val="clear" w:color="auto" w:fill="auto"/>
          </w:tcPr>
          <w:p w14:paraId="02C9501D" w14:textId="77777777" w:rsidR="00B16FB3" w:rsidRPr="004412A2" w:rsidRDefault="00B16FB3" w:rsidP="00B16FB3">
            <w:pPr>
              <w:rPr>
                <w:sz w:val="22"/>
                <w:szCs w:val="22"/>
              </w:rPr>
            </w:pPr>
            <w:r w:rsidRPr="004412A2">
              <w:rPr>
                <w:sz w:val="22"/>
                <w:szCs w:val="22"/>
              </w:rPr>
              <w:t>Minutes</w:t>
            </w:r>
          </w:p>
        </w:tc>
        <w:tc>
          <w:tcPr>
            <w:tcW w:w="2566" w:type="dxa"/>
            <w:shd w:val="clear" w:color="auto" w:fill="auto"/>
          </w:tcPr>
          <w:p w14:paraId="001309F5" w14:textId="77777777" w:rsidR="00B16FB3" w:rsidRPr="004412A2" w:rsidRDefault="00B16FB3" w:rsidP="00B16FB3">
            <w:pPr>
              <w:rPr>
                <w:sz w:val="22"/>
                <w:szCs w:val="22"/>
              </w:rPr>
            </w:pPr>
            <w:r w:rsidRPr="004412A2">
              <w:rPr>
                <w:sz w:val="22"/>
                <w:szCs w:val="22"/>
              </w:rPr>
              <w:t xml:space="preserve">Number of minute’s machine is in full bin mode. Resets at the beginning of pre-chill every cycle.  </w:t>
            </w:r>
          </w:p>
        </w:tc>
        <w:tc>
          <w:tcPr>
            <w:tcW w:w="2769" w:type="dxa"/>
            <w:shd w:val="clear" w:color="auto" w:fill="auto"/>
          </w:tcPr>
          <w:p w14:paraId="7571AFEE" w14:textId="77777777" w:rsidR="00B16FB3" w:rsidRPr="004412A2" w:rsidRDefault="00B16FB3" w:rsidP="00B16FB3">
            <w:pPr>
              <w:rPr>
                <w:sz w:val="22"/>
                <w:szCs w:val="22"/>
              </w:rPr>
            </w:pPr>
            <w:r w:rsidRPr="004412A2">
              <w:rPr>
                <w:sz w:val="22"/>
                <w:szCs w:val="22"/>
              </w:rPr>
              <w:t>Allows an estimate of the usage of ice over a period of time.</w:t>
            </w:r>
          </w:p>
        </w:tc>
      </w:tr>
      <w:tr w:rsidR="00B16FB3" w:rsidRPr="004412A2" w14:paraId="6FC46667" w14:textId="77777777" w:rsidTr="004412A2">
        <w:tc>
          <w:tcPr>
            <w:tcW w:w="1441" w:type="dxa"/>
            <w:shd w:val="clear" w:color="auto" w:fill="auto"/>
          </w:tcPr>
          <w:p w14:paraId="6782DFDD" w14:textId="77777777" w:rsidR="00B16FB3" w:rsidRPr="004412A2" w:rsidRDefault="00B16FB3" w:rsidP="004412A2">
            <w:pPr>
              <w:jc w:val="center"/>
              <w:rPr>
                <w:sz w:val="22"/>
                <w:szCs w:val="22"/>
              </w:rPr>
            </w:pPr>
            <w:r w:rsidRPr="004412A2">
              <w:rPr>
                <w:sz w:val="22"/>
                <w:szCs w:val="22"/>
              </w:rPr>
              <w:t>10</w:t>
            </w:r>
          </w:p>
        </w:tc>
        <w:tc>
          <w:tcPr>
            <w:tcW w:w="1598" w:type="dxa"/>
            <w:shd w:val="clear" w:color="auto" w:fill="auto"/>
          </w:tcPr>
          <w:p w14:paraId="22D31DF8" w14:textId="77777777" w:rsidR="00B16FB3" w:rsidRPr="004412A2" w:rsidRDefault="00B16FB3" w:rsidP="00B16FB3">
            <w:pPr>
              <w:rPr>
                <w:sz w:val="22"/>
                <w:szCs w:val="22"/>
              </w:rPr>
            </w:pPr>
            <w:r w:rsidRPr="004412A2">
              <w:rPr>
                <w:sz w:val="22"/>
                <w:szCs w:val="22"/>
              </w:rPr>
              <w:t>High float cycles</w:t>
            </w:r>
          </w:p>
        </w:tc>
        <w:tc>
          <w:tcPr>
            <w:tcW w:w="1749" w:type="dxa"/>
            <w:shd w:val="clear" w:color="auto" w:fill="auto"/>
          </w:tcPr>
          <w:p w14:paraId="1831702A"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3BA8B028" w14:textId="77777777" w:rsidR="00B16FB3" w:rsidRPr="004412A2" w:rsidRDefault="00B16FB3" w:rsidP="00B16FB3">
            <w:pPr>
              <w:rPr>
                <w:sz w:val="22"/>
                <w:szCs w:val="22"/>
              </w:rPr>
            </w:pPr>
            <w:r w:rsidRPr="004412A2">
              <w:rPr>
                <w:sz w:val="22"/>
                <w:szCs w:val="22"/>
              </w:rPr>
              <w:t>No. of high level float cycles per ice making cycle</w:t>
            </w:r>
          </w:p>
        </w:tc>
        <w:tc>
          <w:tcPr>
            <w:tcW w:w="2769" w:type="dxa"/>
            <w:shd w:val="clear" w:color="auto" w:fill="auto"/>
          </w:tcPr>
          <w:p w14:paraId="517AD183" w14:textId="77777777" w:rsidR="00B16FB3" w:rsidRPr="004412A2" w:rsidRDefault="00B16FB3" w:rsidP="00B16FB3">
            <w:pPr>
              <w:rPr>
                <w:sz w:val="22"/>
                <w:szCs w:val="22"/>
              </w:rPr>
            </w:pPr>
            <w:r w:rsidRPr="004412A2">
              <w:rPr>
                <w:sz w:val="22"/>
                <w:szCs w:val="22"/>
              </w:rPr>
              <w:t xml:space="preserve">Allows an estimate of the how many time the float shall cycle over a period of time for reliability </w:t>
            </w:r>
          </w:p>
        </w:tc>
      </w:tr>
      <w:tr w:rsidR="00B16FB3" w:rsidRPr="004412A2" w14:paraId="1F712E30" w14:textId="77777777" w:rsidTr="004412A2">
        <w:tc>
          <w:tcPr>
            <w:tcW w:w="1441" w:type="dxa"/>
            <w:shd w:val="clear" w:color="auto" w:fill="auto"/>
          </w:tcPr>
          <w:p w14:paraId="5C997920" w14:textId="77777777" w:rsidR="00B16FB3" w:rsidRPr="004412A2" w:rsidRDefault="00B16FB3" w:rsidP="004412A2">
            <w:pPr>
              <w:jc w:val="center"/>
              <w:rPr>
                <w:sz w:val="22"/>
                <w:szCs w:val="22"/>
              </w:rPr>
            </w:pPr>
            <w:r w:rsidRPr="004412A2">
              <w:rPr>
                <w:sz w:val="22"/>
                <w:szCs w:val="22"/>
              </w:rPr>
              <w:t>11</w:t>
            </w:r>
          </w:p>
        </w:tc>
        <w:tc>
          <w:tcPr>
            <w:tcW w:w="1598" w:type="dxa"/>
            <w:shd w:val="clear" w:color="auto" w:fill="auto"/>
          </w:tcPr>
          <w:p w14:paraId="06C89646" w14:textId="77777777" w:rsidR="00B16FB3" w:rsidRPr="004412A2" w:rsidRDefault="00B16FB3" w:rsidP="00B16FB3">
            <w:pPr>
              <w:rPr>
                <w:sz w:val="22"/>
                <w:szCs w:val="22"/>
              </w:rPr>
            </w:pPr>
            <w:r w:rsidRPr="004412A2">
              <w:rPr>
                <w:sz w:val="22"/>
                <w:szCs w:val="22"/>
              </w:rPr>
              <w:t>Low float cycles</w:t>
            </w:r>
          </w:p>
        </w:tc>
        <w:tc>
          <w:tcPr>
            <w:tcW w:w="1749" w:type="dxa"/>
            <w:shd w:val="clear" w:color="auto" w:fill="auto"/>
          </w:tcPr>
          <w:p w14:paraId="5839A025"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35C1856E" w14:textId="77777777" w:rsidR="00B16FB3" w:rsidRPr="004412A2" w:rsidRDefault="00B16FB3" w:rsidP="00B16FB3">
            <w:pPr>
              <w:rPr>
                <w:sz w:val="22"/>
                <w:szCs w:val="22"/>
              </w:rPr>
            </w:pPr>
            <w:r w:rsidRPr="004412A2">
              <w:rPr>
                <w:sz w:val="22"/>
                <w:szCs w:val="22"/>
              </w:rPr>
              <w:t xml:space="preserve">No. of low level float cycles per ice making cycle.  </w:t>
            </w:r>
          </w:p>
        </w:tc>
        <w:tc>
          <w:tcPr>
            <w:tcW w:w="2769" w:type="dxa"/>
            <w:shd w:val="clear" w:color="auto" w:fill="auto"/>
          </w:tcPr>
          <w:p w14:paraId="5C28AC91" w14:textId="77777777" w:rsidR="00B16FB3" w:rsidRPr="004412A2" w:rsidRDefault="00B16FB3" w:rsidP="00B16FB3">
            <w:pPr>
              <w:rPr>
                <w:sz w:val="22"/>
                <w:szCs w:val="22"/>
              </w:rPr>
            </w:pPr>
            <w:r w:rsidRPr="004412A2">
              <w:rPr>
                <w:sz w:val="22"/>
                <w:szCs w:val="22"/>
              </w:rPr>
              <w:t>Allows an estimate of the how many time the float shall cycle over a period of time for reliability</w:t>
            </w:r>
          </w:p>
        </w:tc>
      </w:tr>
      <w:tr w:rsidR="00B16FB3" w:rsidRPr="004412A2" w14:paraId="43F6224D" w14:textId="77777777" w:rsidTr="004412A2">
        <w:tc>
          <w:tcPr>
            <w:tcW w:w="1441" w:type="dxa"/>
            <w:shd w:val="clear" w:color="auto" w:fill="auto"/>
          </w:tcPr>
          <w:p w14:paraId="5405B669" w14:textId="77777777" w:rsidR="00B16FB3" w:rsidRPr="004412A2" w:rsidRDefault="00B16FB3" w:rsidP="004412A2">
            <w:pPr>
              <w:jc w:val="center"/>
              <w:rPr>
                <w:sz w:val="22"/>
                <w:szCs w:val="22"/>
              </w:rPr>
            </w:pPr>
            <w:r w:rsidRPr="004412A2">
              <w:rPr>
                <w:sz w:val="22"/>
                <w:szCs w:val="22"/>
              </w:rPr>
              <w:t>12</w:t>
            </w:r>
          </w:p>
        </w:tc>
        <w:tc>
          <w:tcPr>
            <w:tcW w:w="1598" w:type="dxa"/>
            <w:shd w:val="clear" w:color="auto" w:fill="auto"/>
          </w:tcPr>
          <w:p w14:paraId="7A33C537" w14:textId="77777777" w:rsidR="00B16FB3" w:rsidRPr="004412A2" w:rsidRDefault="00B16FB3" w:rsidP="00B16FB3">
            <w:pPr>
              <w:rPr>
                <w:sz w:val="22"/>
                <w:szCs w:val="22"/>
              </w:rPr>
            </w:pPr>
            <w:r w:rsidRPr="004412A2">
              <w:rPr>
                <w:sz w:val="22"/>
                <w:szCs w:val="22"/>
              </w:rPr>
              <w:t>Status Long freeze Safety limit 1</w:t>
            </w:r>
          </w:p>
        </w:tc>
        <w:tc>
          <w:tcPr>
            <w:tcW w:w="1749" w:type="dxa"/>
            <w:shd w:val="clear" w:color="auto" w:fill="auto"/>
          </w:tcPr>
          <w:p w14:paraId="2F21BE7A" w14:textId="77777777" w:rsidR="00B16FB3" w:rsidRPr="004412A2" w:rsidRDefault="00B16FB3" w:rsidP="00B16FB3">
            <w:pPr>
              <w:rPr>
                <w:sz w:val="22"/>
                <w:szCs w:val="22"/>
              </w:rPr>
            </w:pPr>
            <w:r w:rsidRPr="004412A2">
              <w:rPr>
                <w:sz w:val="22"/>
                <w:szCs w:val="22"/>
              </w:rPr>
              <w:t>1= reached limit count or shut down of the ice machine, 0 = normal operation</w:t>
            </w:r>
          </w:p>
        </w:tc>
        <w:tc>
          <w:tcPr>
            <w:tcW w:w="2566" w:type="dxa"/>
            <w:shd w:val="clear" w:color="auto" w:fill="auto"/>
          </w:tcPr>
          <w:p w14:paraId="3C950C96" w14:textId="77777777" w:rsidR="00B16FB3" w:rsidRPr="004412A2" w:rsidRDefault="00B16FB3" w:rsidP="00B16FB3">
            <w:pPr>
              <w:rPr>
                <w:sz w:val="22"/>
                <w:szCs w:val="22"/>
              </w:rPr>
            </w:pPr>
            <w:r w:rsidRPr="004412A2">
              <w:rPr>
                <w:sz w:val="22"/>
                <w:szCs w:val="22"/>
              </w:rPr>
              <w:t xml:space="preserve">Safety limit 1 status. </w:t>
            </w:r>
          </w:p>
        </w:tc>
        <w:tc>
          <w:tcPr>
            <w:tcW w:w="2769" w:type="dxa"/>
            <w:shd w:val="clear" w:color="auto" w:fill="auto"/>
          </w:tcPr>
          <w:p w14:paraId="3D10AE29" w14:textId="77777777" w:rsidR="00B16FB3" w:rsidRPr="004412A2" w:rsidRDefault="00B16FB3" w:rsidP="00B16FB3">
            <w:pPr>
              <w:rPr>
                <w:color w:val="0000FF"/>
                <w:sz w:val="22"/>
                <w:szCs w:val="22"/>
              </w:rPr>
            </w:pPr>
            <w:r w:rsidRPr="004412A2">
              <w:rPr>
                <w:sz w:val="22"/>
                <w:szCs w:val="22"/>
              </w:rPr>
              <w:t xml:space="preserve">Allows seeing if the ice machine is off due to a long freeze limit. </w:t>
            </w:r>
          </w:p>
        </w:tc>
      </w:tr>
      <w:tr w:rsidR="00B16FB3" w:rsidRPr="004412A2" w14:paraId="405859BF" w14:textId="77777777" w:rsidTr="004412A2">
        <w:tc>
          <w:tcPr>
            <w:tcW w:w="1441" w:type="dxa"/>
            <w:shd w:val="clear" w:color="auto" w:fill="auto"/>
          </w:tcPr>
          <w:p w14:paraId="548EC1C8" w14:textId="77777777" w:rsidR="00B16FB3" w:rsidRPr="004412A2" w:rsidRDefault="00B16FB3" w:rsidP="004412A2">
            <w:pPr>
              <w:jc w:val="center"/>
              <w:rPr>
                <w:sz w:val="22"/>
                <w:szCs w:val="22"/>
              </w:rPr>
            </w:pPr>
            <w:r w:rsidRPr="004412A2">
              <w:rPr>
                <w:sz w:val="22"/>
                <w:szCs w:val="22"/>
              </w:rPr>
              <w:t>13</w:t>
            </w:r>
          </w:p>
        </w:tc>
        <w:tc>
          <w:tcPr>
            <w:tcW w:w="1598" w:type="dxa"/>
            <w:shd w:val="clear" w:color="auto" w:fill="auto"/>
          </w:tcPr>
          <w:p w14:paraId="03ACFF62" w14:textId="77777777" w:rsidR="00B16FB3" w:rsidRPr="004412A2" w:rsidRDefault="00B16FB3" w:rsidP="00B16FB3">
            <w:pPr>
              <w:rPr>
                <w:sz w:val="22"/>
                <w:szCs w:val="22"/>
              </w:rPr>
            </w:pPr>
            <w:r w:rsidRPr="004412A2">
              <w:rPr>
                <w:sz w:val="22"/>
                <w:szCs w:val="22"/>
              </w:rPr>
              <w:t xml:space="preserve">Status Long Harvest </w:t>
            </w:r>
          </w:p>
          <w:p w14:paraId="1ECE1165" w14:textId="77777777" w:rsidR="00B16FB3" w:rsidRPr="004412A2" w:rsidRDefault="00B16FB3" w:rsidP="00B16FB3">
            <w:pPr>
              <w:rPr>
                <w:sz w:val="22"/>
                <w:szCs w:val="22"/>
              </w:rPr>
            </w:pPr>
            <w:r w:rsidRPr="004412A2">
              <w:rPr>
                <w:sz w:val="22"/>
                <w:szCs w:val="22"/>
              </w:rPr>
              <w:t>Safety Limit 2</w:t>
            </w:r>
          </w:p>
        </w:tc>
        <w:tc>
          <w:tcPr>
            <w:tcW w:w="1749" w:type="dxa"/>
            <w:shd w:val="clear" w:color="auto" w:fill="auto"/>
          </w:tcPr>
          <w:p w14:paraId="627E0B68" w14:textId="77777777" w:rsidR="00B16FB3" w:rsidRPr="004412A2" w:rsidRDefault="00B16FB3" w:rsidP="00B16FB3">
            <w:pPr>
              <w:rPr>
                <w:sz w:val="22"/>
                <w:szCs w:val="22"/>
              </w:rPr>
            </w:pPr>
            <w:r w:rsidRPr="004412A2">
              <w:rPr>
                <w:sz w:val="22"/>
                <w:szCs w:val="22"/>
              </w:rPr>
              <w:t>1= reached limit count or shut down of the ice machine, 0 = normal operation</w:t>
            </w:r>
          </w:p>
        </w:tc>
        <w:tc>
          <w:tcPr>
            <w:tcW w:w="2566" w:type="dxa"/>
            <w:shd w:val="clear" w:color="auto" w:fill="auto"/>
          </w:tcPr>
          <w:p w14:paraId="18888C12" w14:textId="77777777" w:rsidR="00B16FB3" w:rsidRPr="004412A2" w:rsidRDefault="00B16FB3" w:rsidP="00B16FB3">
            <w:pPr>
              <w:rPr>
                <w:sz w:val="22"/>
                <w:szCs w:val="22"/>
              </w:rPr>
            </w:pPr>
            <w:r w:rsidRPr="004412A2">
              <w:rPr>
                <w:sz w:val="22"/>
                <w:szCs w:val="22"/>
              </w:rPr>
              <w:t xml:space="preserve">Safety limit 2 status. </w:t>
            </w:r>
          </w:p>
        </w:tc>
        <w:tc>
          <w:tcPr>
            <w:tcW w:w="2769" w:type="dxa"/>
            <w:shd w:val="clear" w:color="auto" w:fill="auto"/>
          </w:tcPr>
          <w:p w14:paraId="4972489C" w14:textId="77777777" w:rsidR="00B16FB3" w:rsidRPr="004412A2" w:rsidRDefault="00B16FB3" w:rsidP="00B16FB3">
            <w:pPr>
              <w:rPr>
                <w:sz w:val="22"/>
                <w:szCs w:val="22"/>
              </w:rPr>
            </w:pPr>
            <w:r w:rsidRPr="004412A2">
              <w:rPr>
                <w:sz w:val="22"/>
                <w:szCs w:val="22"/>
              </w:rPr>
              <w:t>Allows seeing if the ice machine is off due to a long harvest limit.</w:t>
            </w:r>
          </w:p>
        </w:tc>
      </w:tr>
      <w:tr w:rsidR="00B16FB3" w:rsidRPr="004412A2" w14:paraId="32797B15" w14:textId="77777777" w:rsidTr="004412A2">
        <w:tc>
          <w:tcPr>
            <w:tcW w:w="1441" w:type="dxa"/>
            <w:shd w:val="clear" w:color="auto" w:fill="auto"/>
          </w:tcPr>
          <w:p w14:paraId="1877BC65" w14:textId="77777777" w:rsidR="00B16FB3" w:rsidRPr="004412A2" w:rsidRDefault="00B16FB3" w:rsidP="004412A2">
            <w:pPr>
              <w:jc w:val="center"/>
              <w:rPr>
                <w:sz w:val="22"/>
                <w:szCs w:val="22"/>
              </w:rPr>
            </w:pPr>
            <w:r w:rsidRPr="004412A2">
              <w:rPr>
                <w:sz w:val="22"/>
                <w:szCs w:val="22"/>
              </w:rPr>
              <w:t>14</w:t>
            </w:r>
          </w:p>
        </w:tc>
        <w:tc>
          <w:tcPr>
            <w:tcW w:w="1598" w:type="dxa"/>
            <w:shd w:val="clear" w:color="auto" w:fill="auto"/>
          </w:tcPr>
          <w:p w14:paraId="44833786" w14:textId="77777777" w:rsidR="00B16FB3" w:rsidRPr="004412A2" w:rsidRDefault="00B16FB3" w:rsidP="00B16FB3">
            <w:pPr>
              <w:rPr>
                <w:sz w:val="22"/>
                <w:szCs w:val="22"/>
              </w:rPr>
            </w:pPr>
            <w:r w:rsidRPr="004412A2">
              <w:rPr>
                <w:sz w:val="22"/>
                <w:szCs w:val="22"/>
              </w:rPr>
              <w:t xml:space="preserve">Compressor Cycles </w:t>
            </w:r>
          </w:p>
        </w:tc>
        <w:tc>
          <w:tcPr>
            <w:tcW w:w="1749" w:type="dxa"/>
            <w:shd w:val="clear" w:color="auto" w:fill="auto"/>
          </w:tcPr>
          <w:p w14:paraId="78F5D86F"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0A7D027A" w14:textId="77777777" w:rsidR="00B16FB3" w:rsidRPr="004412A2" w:rsidRDefault="00B16FB3" w:rsidP="00B16FB3">
            <w:pPr>
              <w:rPr>
                <w:sz w:val="22"/>
                <w:szCs w:val="22"/>
              </w:rPr>
            </w:pPr>
            <w:r w:rsidRPr="004412A2">
              <w:rPr>
                <w:sz w:val="22"/>
                <w:szCs w:val="22"/>
              </w:rPr>
              <w:t xml:space="preserve">Total no. of compressor cycles over the life of the ice machine. </w:t>
            </w:r>
          </w:p>
        </w:tc>
        <w:tc>
          <w:tcPr>
            <w:tcW w:w="2769" w:type="dxa"/>
            <w:shd w:val="clear" w:color="auto" w:fill="auto"/>
          </w:tcPr>
          <w:p w14:paraId="78D4C860" w14:textId="77777777" w:rsidR="00B16FB3" w:rsidRPr="004412A2" w:rsidRDefault="00B16FB3" w:rsidP="00B16FB3">
            <w:pPr>
              <w:rPr>
                <w:sz w:val="22"/>
                <w:szCs w:val="22"/>
              </w:rPr>
            </w:pPr>
            <w:r w:rsidRPr="004412A2">
              <w:rPr>
                <w:sz w:val="22"/>
                <w:szCs w:val="22"/>
              </w:rPr>
              <w:t>Allows an estimate of the how many time the compressor shall cycle over a period of time for reliability</w:t>
            </w:r>
          </w:p>
          <w:p w14:paraId="161804B6" w14:textId="77777777" w:rsidR="00B16FB3" w:rsidRPr="004412A2" w:rsidRDefault="00B16FB3" w:rsidP="00B16FB3">
            <w:pPr>
              <w:rPr>
                <w:sz w:val="22"/>
                <w:szCs w:val="22"/>
              </w:rPr>
            </w:pPr>
          </w:p>
        </w:tc>
      </w:tr>
      <w:tr w:rsidR="00B16FB3" w:rsidRPr="004412A2" w14:paraId="685E8066" w14:textId="77777777" w:rsidTr="004412A2">
        <w:tc>
          <w:tcPr>
            <w:tcW w:w="1441" w:type="dxa"/>
            <w:shd w:val="clear" w:color="auto" w:fill="auto"/>
          </w:tcPr>
          <w:p w14:paraId="79739A9C" w14:textId="77777777" w:rsidR="00B16FB3" w:rsidRPr="004412A2" w:rsidRDefault="00B16FB3" w:rsidP="004412A2">
            <w:pPr>
              <w:jc w:val="center"/>
              <w:rPr>
                <w:sz w:val="22"/>
                <w:szCs w:val="22"/>
              </w:rPr>
            </w:pPr>
            <w:r w:rsidRPr="004412A2">
              <w:rPr>
                <w:sz w:val="22"/>
                <w:szCs w:val="22"/>
              </w:rPr>
              <w:t>15</w:t>
            </w:r>
          </w:p>
          <w:p w14:paraId="62FF4589" w14:textId="77777777" w:rsidR="00B16FB3" w:rsidRPr="004412A2" w:rsidRDefault="00B16FB3" w:rsidP="004412A2">
            <w:pPr>
              <w:jc w:val="center"/>
              <w:rPr>
                <w:sz w:val="22"/>
                <w:szCs w:val="22"/>
              </w:rPr>
            </w:pPr>
          </w:p>
        </w:tc>
        <w:tc>
          <w:tcPr>
            <w:tcW w:w="1598" w:type="dxa"/>
            <w:shd w:val="clear" w:color="auto" w:fill="auto"/>
          </w:tcPr>
          <w:p w14:paraId="761B8424" w14:textId="77777777" w:rsidR="00B16FB3" w:rsidRPr="004412A2" w:rsidRDefault="00B16FB3" w:rsidP="00B16FB3">
            <w:pPr>
              <w:rPr>
                <w:sz w:val="22"/>
                <w:szCs w:val="22"/>
              </w:rPr>
            </w:pPr>
            <w:r w:rsidRPr="004412A2">
              <w:rPr>
                <w:sz w:val="22"/>
                <w:szCs w:val="22"/>
              </w:rPr>
              <w:t xml:space="preserve">Water Valve Cycle </w:t>
            </w:r>
          </w:p>
        </w:tc>
        <w:tc>
          <w:tcPr>
            <w:tcW w:w="1749" w:type="dxa"/>
            <w:shd w:val="clear" w:color="auto" w:fill="auto"/>
          </w:tcPr>
          <w:p w14:paraId="18A93E16"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2FBF7FC6" w14:textId="77777777" w:rsidR="00B16FB3" w:rsidRPr="004412A2" w:rsidRDefault="00B16FB3" w:rsidP="00B16FB3">
            <w:pPr>
              <w:rPr>
                <w:sz w:val="22"/>
                <w:szCs w:val="22"/>
              </w:rPr>
            </w:pPr>
            <w:r w:rsidRPr="004412A2">
              <w:rPr>
                <w:sz w:val="22"/>
                <w:szCs w:val="22"/>
              </w:rPr>
              <w:t>Total no. of water inlet valve cycles over the life of the ice machine.</w:t>
            </w:r>
          </w:p>
        </w:tc>
        <w:tc>
          <w:tcPr>
            <w:tcW w:w="2769" w:type="dxa"/>
            <w:shd w:val="clear" w:color="auto" w:fill="auto"/>
          </w:tcPr>
          <w:p w14:paraId="6095A818" w14:textId="77777777" w:rsidR="00B16FB3" w:rsidRPr="004412A2" w:rsidRDefault="00B16FB3" w:rsidP="00B16FB3">
            <w:pPr>
              <w:rPr>
                <w:sz w:val="22"/>
                <w:szCs w:val="22"/>
              </w:rPr>
            </w:pPr>
            <w:r w:rsidRPr="004412A2">
              <w:rPr>
                <w:sz w:val="22"/>
                <w:szCs w:val="22"/>
              </w:rPr>
              <w:t>Allows an estimate of the how many time the water valve shall cycle over a period of time for reliability</w:t>
            </w:r>
          </w:p>
        </w:tc>
      </w:tr>
      <w:tr w:rsidR="00B16FB3" w:rsidRPr="004412A2" w14:paraId="413EBC42" w14:textId="77777777" w:rsidTr="004412A2">
        <w:tc>
          <w:tcPr>
            <w:tcW w:w="1441" w:type="dxa"/>
            <w:shd w:val="clear" w:color="auto" w:fill="auto"/>
          </w:tcPr>
          <w:p w14:paraId="0C70C78A" w14:textId="77777777" w:rsidR="00B16FB3" w:rsidRPr="004412A2" w:rsidRDefault="00B16FB3" w:rsidP="004412A2">
            <w:pPr>
              <w:jc w:val="center"/>
              <w:rPr>
                <w:sz w:val="22"/>
                <w:szCs w:val="22"/>
              </w:rPr>
            </w:pPr>
            <w:r w:rsidRPr="004412A2">
              <w:rPr>
                <w:sz w:val="22"/>
                <w:szCs w:val="22"/>
              </w:rPr>
              <w:t>16</w:t>
            </w:r>
          </w:p>
        </w:tc>
        <w:tc>
          <w:tcPr>
            <w:tcW w:w="1598" w:type="dxa"/>
            <w:shd w:val="clear" w:color="auto" w:fill="auto"/>
          </w:tcPr>
          <w:p w14:paraId="5DA39D9F" w14:textId="77777777" w:rsidR="00B16FB3" w:rsidRPr="004412A2" w:rsidRDefault="00B16FB3" w:rsidP="00B16FB3">
            <w:pPr>
              <w:rPr>
                <w:sz w:val="22"/>
                <w:szCs w:val="22"/>
              </w:rPr>
            </w:pPr>
            <w:r w:rsidRPr="004412A2">
              <w:rPr>
                <w:sz w:val="22"/>
                <w:szCs w:val="22"/>
              </w:rPr>
              <w:t>Harvest Valve Cycles</w:t>
            </w:r>
          </w:p>
        </w:tc>
        <w:tc>
          <w:tcPr>
            <w:tcW w:w="1749" w:type="dxa"/>
            <w:shd w:val="clear" w:color="auto" w:fill="auto"/>
          </w:tcPr>
          <w:p w14:paraId="68E2C835"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5F278539" w14:textId="77777777" w:rsidR="00B16FB3" w:rsidRPr="004412A2" w:rsidRDefault="00B16FB3" w:rsidP="00B16FB3">
            <w:pPr>
              <w:rPr>
                <w:sz w:val="22"/>
                <w:szCs w:val="22"/>
              </w:rPr>
            </w:pPr>
            <w:r w:rsidRPr="004412A2">
              <w:rPr>
                <w:sz w:val="22"/>
                <w:szCs w:val="22"/>
              </w:rPr>
              <w:t>Total no. of harvest valve cycles over the life of the ice machine.</w:t>
            </w:r>
          </w:p>
        </w:tc>
        <w:tc>
          <w:tcPr>
            <w:tcW w:w="2769" w:type="dxa"/>
            <w:shd w:val="clear" w:color="auto" w:fill="auto"/>
          </w:tcPr>
          <w:p w14:paraId="0A2ED219" w14:textId="77777777" w:rsidR="00B16FB3" w:rsidRPr="004412A2" w:rsidRDefault="00B16FB3" w:rsidP="00B16FB3">
            <w:pPr>
              <w:rPr>
                <w:sz w:val="22"/>
                <w:szCs w:val="22"/>
              </w:rPr>
            </w:pPr>
            <w:r w:rsidRPr="004412A2">
              <w:rPr>
                <w:sz w:val="22"/>
                <w:szCs w:val="22"/>
              </w:rPr>
              <w:t>Allows an estimate of the how many time the harvest valve shall cycle over a period of time for reliability</w:t>
            </w:r>
          </w:p>
        </w:tc>
      </w:tr>
      <w:tr w:rsidR="00B16FB3" w:rsidRPr="004412A2" w14:paraId="12871272" w14:textId="77777777" w:rsidTr="004412A2">
        <w:tc>
          <w:tcPr>
            <w:tcW w:w="1441" w:type="dxa"/>
            <w:shd w:val="clear" w:color="auto" w:fill="auto"/>
          </w:tcPr>
          <w:p w14:paraId="1EC90C24" w14:textId="77777777" w:rsidR="00B16FB3" w:rsidRPr="004412A2" w:rsidRDefault="00B16FB3" w:rsidP="004412A2">
            <w:pPr>
              <w:jc w:val="center"/>
              <w:rPr>
                <w:sz w:val="22"/>
                <w:szCs w:val="22"/>
              </w:rPr>
            </w:pPr>
            <w:r w:rsidRPr="004412A2">
              <w:rPr>
                <w:sz w:val="22"/>
                <w:szCs w:val="22"/>
              </w:rPr>
              <w:t>17</w:t>
            </w:r>
          </w:p>
        </w:tc>
        <w:tc>
          <w:tcPr>
            <w:tcW w:w="1598" w:type="dxa"/>
            <w:shd w:val="clear" w:color="auto" w:fill="auto"/>
          </w:tcPr>
          <w:p w14:paraId="21E38497" w14:textId="77777777" w:rsidR="00B16FB3" w:rsidRPr="004412A2" w:rsidRDefault="00B16FB3" w:rsidP="00B16FB3">
            <w:pPr>
              <w:rPr>
                <w:sz w:val="22"/>
                <w:szCs w:val="22"/>
              </w:rPr>
            </w:pPr>
            <w:r w:rsidRPr="004412A2">
              <w:rPr>
                <w:sz w:val="22"/>
                <w:szCs w:val="22"/>
              </w:rPr>
              <w:t xml:space="preserve">Dump Valve </w:t>
            </w:r>
          </w:p>
          <w:p w14:paraId="30626195" w14:textId="77777777" w:rsidR="00B16FB3" w:rsidRPr="004412A2" w:rsidRDefault="00B16FB3" w:rsidP="00B16FB3">
            <w:pPr>
              <w:rPr>
                <w:sz w:val="22"/>
                <w:szCs w:val="22"/>
              </w:rPr>
            </w:pPr>
            <w:r w:rsidRPr="004412A2">
              <w:rPr>
                <w:sz w:val="22"/>
                <w:szCs w:val="22"/>
              </w:rPr>
              <w:t>Cycles</w:t>
            </w:r>
          </w:p>
        </w:tc>
        <w:tc>
          <w:tcPr>
            <w:tcW w:w="1749" w:type="dxa"/>
            <w:shd w:val="clear" w:color="auto" w:fill="auto"/>
          </w:tcPr>
          <w:p w14:paraId="49466AF8"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2D827DC4" w14:textId="77777777" w:rsidR="00B16FB3" w:rsidRPr="004412A2" w:rsidRDefault="00B16FB3" w:rsidP="00B16FB3">
            <w:pPr>
              <w:rPr>
                <w:sz w:val="22"/>
                <w:szCs w:val="22"/>
              </w:rPr>
            </w:pPr>
            <w:r w:rsidRPr="004412A2">
              <w:rPr>
                <w:sz w:val="22"/>
                <w:szCs w:val="22"/>
              </w:rPr>
              <w:t>Total no. of dump valve cycles over the life of the ice machine.</w:t>
            </w:r>
          </w:p>
        </w:tc>
        <w:tc>
          <w:tcPr>
            <w:tcW w:w="2769" w:type="dxa"/>
            <w:shd w:val="clear" w:color="auto" w:fill="auto"/>
          </w:tcPr>
          <w:p w14:paraId="021FA199" w14:textId="77777777" w:rsidR="00B16FB3" w:rsidRPr="004412A2" w:rsidRDefault="00B16FB3" w:rsidP="00B16FB3">
            <w:pPr>
              <w:rPr>
                <w:sz w:val="22"/>
                <w:szCs w:val="22"/>
              </w:rPr>
            </w:pPr>
            <w:r w:rsidRPr="004412A2">
              <w:rPr>
                <w:sz w:val="22"/>
                <w:szCs w:val="22"/>
              </w:rPr>
              <w:t>Allows an estimate of the how many time the dump valve shall cycle over a period of time for reliability</w:t>
            </w:r>
          </w:p>
        </w:tc>
      </w:tr>
      <w:tr w:rsidR="00B16FB3" w:rsidRPr="004412A2" w14:paraId="428E160D" w14:textId="77777777" w:rsidTr="004412A2">
        <w:tc>
          <w:tcPr>
            <w:tcW w:w="1441" w:type="dxa"/>
            <w:shd w:val="clear" w:color="auto" w:fill="auto"/>
          </w:tcPr>
          <w:p w14:paraId="62DB6B2B" w14:textId="77777777" w:rsidR="00B16FB3" w:rsidRPr="004412A2" w:rsidRDefault="00B16FB3" w:rsidP="004412A2">
            <w:pPr>
              <w:jc w:val="center"/>
              <w:rPr>
                <w:sz w:val="22"/>
                <w:szCs w:val="22"/>
              </w:rPr>
            </w:pPr>
            <w:r w:rsidRPr="004412A2">
              <w:rPr>
                <w:sz w:val="22"/>
                <w:szCs w:val="22"/>
              </w:rPr>
              <w:t>18</w:t>
            </w:r>
          </w:p>
        </w:tc>
        <w:tc>
          <w:tcPr>
            <w:tcW w:w="1598" w:type="dxa"/>
            <w:shd w:val="clear" w:color="auto" w:fill="auto"/>
          </w:tcPr>
          <w:p w14:paraId="16AB339B" w14:textId="77777777" w:rsidR="00B16FB3" w:rsidRPr="004412A2" w:rsidRDefault="00B16FB3" w:rsidP="00B16FB3">
            <w:pPr>
              <w:rPr>
                <w:sz w:val="22"/>
                <w:szCs w:val="22"/>
              </w:rPr>
            </w:pPr>
            <w:r w:rsidRPr="004412A2">
              <w:rPr>
                <w:sz w:val="22"/>
                <w:szCs w:val="22"/>
              </w:rPr>
              <w:t>Water Pump Cycles</w:t>
            </w:r>
          </w:p>
        </w:tc>
        <w:tc>
          <w:tcPr>
            <w:tcW w:w="1749" w:type="dxa"/>
            <w:shd w:val="clear" w:color="auto" w:fill="auto"/>
          </w:tcPr>
          <w:p w14:paraId="40E772C3"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0A2A7830" w14:textId="77777777" w:rsidR="00B16FB3" w:rsidRPr="004412A2" w:rsidRDefault="00B16FB3" w:rsidP="00B16FB3">
            <w:pPr>
              <w:rPr>
                <w:sz w:val="22"/>
                <w:szCs w:val="22"/>
              </w:rPr>
            </w:pPr>
            <w:r w:rsidRPr="004412A2">
              <w:rPr>
                <w:sz w:val="22"/>
                <w:szCs w:val="22"/>
              </w:rPr>
              <w:t xml:space="preserve">Total no. of water pump cycles over the life of the ice machine. </w:t>
            </w:r>
          </w:p>
        </w:tc>
        <w:tc>
          <w:tcPr>
            <w:tcW w:w="2769" w:type="dxa"/>
            <w:shd w:val="clear" w:color="auto" w:fill="auto"/>
          </w:tcPr>
          <w:p w14:paraId="1A5178A5" w14:textId="77777777" w:rsidR="00B16FB3" w:rsidRPr="004412A2" w:rsidRDefault="00B16FB3" w:rsidP="00B16FB3">
            <w:pPr>
              <w:rPr>
                <w:sz w:val="22"/>
                <w:szCs w:val="22"/>
              </w:rPr>
            </w:pPr>
            <w:r w:rsidRPr="004412A2">
              <w:rPr>
                <w:sz w:val="22"/>
                <w:szCs w:val="22"/>
              </w:rPr>
              <w:t>Allows an estimate of the how many time the water pump shall cycle over a period of time for reliability</w:t>
            </w:r>
          </w:p>
        </w:tc>
      </w:tr>
      <w:tr w:rsidR="00B16FB3" w:rsidRPr="004412A2" w14:paraId="60B101DA" w14:textId="77777777" w:rsidTr="004412A2">
        <w:tc>
          <w:tcPr>
            <w:tcW w:w="1441" w:type="dxa"/>
            <w:shd w:val="clear" w:color="auto" w:fill="auto"/>
          </w:tcPr>
          <w:p w14:paraId="5FF0CED5" w14:textId="77777777" w:rsidR="00B16FB3" w:rsidRPr="004412A2" w:rsidRDefault="00B16FB3" w:rsidP="004412A2">
            <w:pPr>
              <w:jc w:val="center"/>
              <w:rPr>
                <w:sz w:val="22"/>
                <w:szCs w:val="22"/>
              </w:rPr>
            </w:pPr>
            <w:r w:rsidRPr="004412A2">
              <w:rPr>
                <w:sz w:val="22"/>
                <w:szCs w:val="22"/>
              </w:rPr>
              <w:t>19</w:t>
            </w:r>
          </w:p>
        </w:tc>
        <w:tc>
          <w:tcPr>
            <w:tcW w:w="1598" w:type="dxa"/>
            <w:shd w:val="clear" w:color="auto" w:fill="auto"/>
          </w:tcPr>
          <w:p w14:paraId="343BA09D" w14:textId="77777777" w:rsidR="00B16FB3" w:rsidRPr="004412A2" w:rsidRDefault="00B16FB3" w:rsidP="00B16FB3">
            <w:pPr>
              <w:rPr>
                <w:sz w:val="22"/>
                <w:szCs w:val="22"/>
              </w:rPr>
            </w:pPr>
            <w:r w:rsidRPr="004412A2">
              <w:rPr>
                <w:sz w:val="22"/>
                <w:szCs w:val="22"/>
              </w:rPr>
              <w:t xml:space="preserve"> Reset IM</w:t>
            </w:r>
          </w:p>
        </w:tc>
        <w:tc>
          <w:tcPr>
            <w:tcW w:w="1749" w:type="dxa"/>
            <w:shd w:val="clear" w:color="auto" w:fill="auto"/>
          </w:tcPr>
          <w:p w14:paraId="6E8D7BB4" w14:textId="77777777" w:rsidR="00B16FB3" w:rsidRPr="004412A2" w:rsidRDefault="00B16FB3" w:rsidP="00B16FB3">
            <w:pPr>
              <w:rPr>
                <w:sz w:val="22"/>
                <w:szCs w:val="22"/>
              </w:rPr>
            </w:pPr>
            <w:r w:rsidRPr="004412A2">
              <w:rPr>
                <w:sz w:val="22"/>
                <w:szCs w:val="22"/>
              </w:rPr>
              <w:t>0 to 1 reset the IM to purge state. 1 to 0 to shut the ice machine off.</w:t>
            </w:r>
          </w:p>
        </w:tc>
        <w:tc>
          <w:tcPr>
            <w:tcW w:w="2566" w:type="dxa"/>
            <w:shd w:val="clear" w:color="auto" w:fill="auto"/>
          </w:tcPr>
          <w:p w14:paraId="44CF8BF8" w14:textId="77777777" w:rsidR="00B16FB3" w:rsidRPr="004412A2" w:rsidRDefault="00B16FB3" w:rsidP="00B16FB3">
            <w:pPr>
              <w:rPr>
                <w:sz w:val="22"/>
                <w:szCs w:val="22"/>
              </w:rPr>
            </w:pPr>
          </w:p>
        </w:tc>
        <w:tc>
          <w:tcPr>
            <w:tcW w:w="2769" w:type="dxa"/>
            <w:shd w:val="clear" w:color="auto" w:fill="auto"/>
          </w:tcPr>
          <w:p w14:paraId="6939925E" w14:textId="77777777" w:rsidR="00B16FB3" w:rsidRPr="004412A2" w:rsidRDefault="00B16FB3" w:rsidP="00B16FB3">
            <w:pPr>
              <w:rPr>
                <w:sz w:val="22"/>
                <w:szCs w:val="22"/>
              </w:rPr>
            </w:pPr>
            <w:r w:rsidRPr="004412A2">
              <w:rPr>
                <w:sz w:val="22"/>
                <w:szCs w:val="22"/>
              </w:rPr>
              <w:t>Feature to reset the ice machine remotely if shut off on a safety limit 1 or 2, or shut off the ice machine for a long freeze cycle.</w:t>
            </w:r>
          </w:p>
        </w:tc>
      </w:tr>
      <w:tr w:rsidR="00B16FB3" w:rsidRPr="004412A2" w14:paraId="7F63E099" w14:textId="77777777" w:rsidTr="004412A2">
        <w:tc>
          <w:tcPr>
            <w:tcW w:w="1441" w:type="dxa"/>
            <w:shd w:val="clear" w:color="auto" w:fill="auto"/>
          </w:tcPr>
          <w:p w14:paraId="01A10302" w14:textId="77777777" w:rsidR="00B16FB3" w:rsidRPr="004412A2" w:rsidRDefault="00B16FB3" w:rsidP="004412A2">
            <w:pPr>
              <w:jc w:val="center"/>
              <w:rPr>
                <w:sz w:val="22"/>
                <w:szCs w:val="22"/>
              </w:rPr>
            </w:pPr>
            <w:r w:rsidRPr="004412A2">
              <w:rPr>
                <w:sz w:val="22"/>
                <w:szCs w:val="22"/>
              </w:rPr>
              <w:t>20</w:t>
            </w:r>
          </w:p>
        </w:tc>
        <w:tc>
          <w:tcPr>
            <w:tcW w:w="1598" w:type="dxa"/>
            <w:shd w:val="clear" w:color="auto" w:fill="auto"/>
          </w:tcPr>
          <w:p w14:paraId="18FD0C0A" w14:textId="77777777" w:rsidR="00B16FB3" w:rsidRPr="004412A2" w:rsidRDefault="00B16FB3" w:rsidP="00B16FB3">
            <w:pPr>
              <w:rPr>
                <w:sz w:val="22"/>
                <w:szCs w:val="22"/>
              </w:rPr>
            </w:pPr>
            <w:r w:rsidRPr="004412A2">
              <w:rPr>
                <w:sz w:val="22"/>
                <w:szCs w:val="22"/>
              </w:rPr>
              <w:t>Control board ID</w:t>
            </w:r>
          </w:p>
        </w:tc>
        <w:tc>
          <w:tcPr>
            <w:tcW w:w="1749" w:type="dxa"/>
            <w:shd w:val="clear" w:color="auto" w:fill="auto"/>
          </w:tcPr>
          <w:p w14:paraId="3EC3AAD5" w14:textId="77777777" w:rsidR="00B16FB3" w:rsidRPr="004412A2" w:rsidRDefault="00B16FB3" w:rsidP="00B16FB3">
            <w:pPr>
              <w:rPr>
                <w:sz w:val="22"/>
                <w:szCs w:val="22"/>
              </w:rPr>
            </w:pPr>
            <w:r w:rsidRPr="004412A2">
              <w:rPr>
                <w:sz w:val="22"/>
                <w:szCs w:val="22"/>
              </w:rPr>
              <w:t>X=0000</w:t>
            </w:r>
          </w:p>
        </w:tc>
        <w:tc>
          <w:tcPr>
            <w:tcW w:w="2566" w:type="dxa"/>
            <w:shd w:val="clear" w:color="auto" w:fill="auto"/>
          </w:tcPr>
          <w:p w14:paraId="737D927E" w14:textId="77777777" w:rsidR="00B16FB3" w:rsidRPr="004412A2" w:rsidRDefault="00B16FB3" w:rsidP="00B16FB3">
            <w:pPr>
              <w:rPr>
                <w:sz w:val="22"/>
                <w:szCs w:val="22"/>
              </w:rPr>
            </w:pPr>
          </w:p>
        </w:tc>
        <w:tc>
          <w:tcPr>
            <w:tcW w:w="2769" w:type="dxa"/>
            <w:shd w:val="clear" w:color="auto" w:fill="auto"/>
          </w:tcPr>
          <w:p w14:paraId="3369DD84" w14:textId="77777777" w:rsidR="00B16FB3" w:rsidRPr="004412A2" w:rsidRDefault="00B16FB3" w:rsidP="00B16FB3">
            <w:pPr>
              <w:rPr>
                <w:sz w:val="22"/>
                <w:szCs w:val="22"/>
              </w:rPr>
            </w:pPr>
            <w:r w:rsidRPr="004412A2">
              <w:rPr>
                <w:sz w:val="22"/>
                <w:szCs w:val="22"/>
              </w:rPr>
              <w:t>Allows a unique identifier of the control board to be associated with an ice machine for field or EOL testing.</w:t>
            </w:r>
          </w:p>
        </w:tc>
      </w:tr>
      <w:tr w:rsidR="00B16FB3" w:rsidRPr="004412A2" w14:paraId="350C7FCD" w14:textId="77777777" w:rsidTr="004412A2">
        <w:tc>
          <w:tcPr>
            <w:tcW w:w="1441" w:type="dxa"/>
            <w:shd w:val="clear" w:color="auto" w:fill="auto"/>
          </w:tcPr>
          <w:p w14:paraId="35AC5102" w14:textId="77777777" w:rsidR="00B16FB3" w:rsidRPr="004412A2" w:rsidRDefault="00B16FB3" w:rsidP="004412A2">
            <w:pPr>
              <w:jc w:val="center"/>
              <w:rPr>
                <w:sz w:val="22"/>
                <w:szCs w:val="22"/>
              </w:rPr>
            </w:pPr>
            <w:r w:rsidRPr="004412A2">
              <w:rPr>
                <w:sz w:val="22"/>
                <w:szCs w:val="22"/>
              </w:rPr>
              <w:t>21</w:t>
            </w:r>
          </w:p>
        </w:tc>
        <w:tc>
          <w:tcPr>
            <w:tcW w:w="1598" w:type="dxa"/>
            <w:shd w:val="clear" w:color="auto" w:fill="auto"/>
          </w:tcPr>
          <w:p w14:paraId="2EAC8448" w14:textId="77777777" w:rsidR="00B16FB3" w:rsidRPr="004412A2" w:rsidRDefault="00B16FB3" w:rsidP="00B16FB3">
            <w:pPr>
              <w:rPr>
                <w:sz w:val="22"/>
                <w:szCs w:val="22"/>
              </w:rPr>
            </w:pPr>
            <w:r w:rsidRPr="004412A2">
              <w:rPr>
                <w:sz w:val="22"/>
                <w:szCs w:val="22"/>
              </w:rPr>
              <w:t>Test Safety Limit 1</w:t>
            </w:r>
          </w:p>
        </w:tc>
        <w:tc>
          <w:tcPr>
            <w:tcW w:w="1749" w:type="dxa"/>
            <w:shd w:val="clear" w:color="auto" w:fill="auto"/>
          </w:tcPr>
          <w:p w14:paraId="2B5B8DBB" w14:textId="77777777" w:rsidR="00B16FB3" w:rsidRPr="004412A2" w:rsidRDefault="00B16FB3" w:rsidP="00B16FB3">
            <w:pPr>
              <w:rPr>
                <w:sz w:val="22"/>
                <w:szCs w:val="22"/>
              </w:rPr>
            </w:pPr>
            <w:r w:rsidRPr="004412A2">
              <w:rPr>
                <w:sz w:val="22"/>
                <w:szCs w:val="22"/>
              </w:rPr>
              <w:t>X= number cycles</w:t>
            </w:r>
          </w:p>
        </w:tc>
        <w:tc>
          <w:tcPr>
            <w:tcW w:w="2566" w:type="dxa"/>
            <w:shd w:val="clear" w:color="auto" w:fill="auto"/>
          </w:tcPr>
          <w:p w14:paraId="72591506" w14:textId="77777777" w:rsidR="00B16FB3" w:rsidRPr="004412A2" w:rsidRDefault="00B16FB3" w:rsidP="00B16FB3">
            <w:pPr>
              <w:rPr>
                <w:sz w:val="22"/>
                <w:szCs w:val="22"/>
              </w:rPr>
            </w:pPr>
            <w:r w:rsidRPr="004412A2">
              <w:rPr>
                <w:sz w:val="22"/>
                <w:szCs w:val="22"/>
              </w:rPr>
              <w:t>Increase the cycle count to allow shorting up the test time.  (save on eeprom until condition to come out of safety limit satisfied)</w:t>
            </w:r>
          </w:p>
        </w:tc>
        <w:tc>
          <w:tcPr>
            <w:tcW w:w="2769" w:type="dxa"/>
            <w:shd w:val="clear" w:color="auto" w:fill="auto"/>
          </w:tcPr>
          <w:p w14:paraId="5E887C11" w14:textId="77777777" w:rsidR="00B16FB3" w:rsidRPr="004412A2" w:rsidRDefault="00B16FB3" w:rsidP="00B16FB3">
            <w:pPr>
              <w:rPr>
                <w:sz w:val="22"/>
                <w:szCs w:val="22"/>
              </w:rPr>
            </w:pPr>
            <w:r w:rsidRPr="004412A2">
              <w:rPr>
                <w:sz w:val="22"/>
                <w:szCs w:val="22"/>
              </w:rPr>
              <w:t xml:space="preserve">Using modbus write a count to advance the counter for long freeze, i.e. write 5, wait 60 min. and the next cycle should shut off on SL1. </w:t>
            </w:r>
          </w:p>
        </w:tc>
      </w:tr>
      <w:tr w:rsidR="00B16FB3" w:rsidRPr="004412A2" w14:paraId="59AB870E" w14:textId="77777777" w:rsidTr="004412A2">
        <w:tc>
          <w:tcPr>
            <w:tcW w:w="1441" w:type="dxa"/>
            <w:shd w:val="clear" w:color="auto" w:fill="auto"/>
          </w:tcPr>
          <w:p w14:paraId="3B8FBD54" w14:textId="77777777" w:rsidR="00B16FB3" w:rsidRPr="004412A2" w:rsidRDefault="00B16FB3" w:rsidP="004412A2">
            <w:pPr>
              <w:jc w:val="center"/>
              <w:rPr>
                <w:sz w:val="22"/>
                <w:szCs w:val="22"/>
              </w:rPr>
            </w:pPr>
            <w:r w:rsidRPr="004412A2">
              <w:rPr>
                <w:sz w:val="22"/>
                <w:szCs w:val="22"/>
              </w:rPr>
              <w:t>22</w:t>
            </w:r>
          </w:p>
        </w:tc>
        <w:tc>
          <w:tcPr>
            <w:tcW w:w="1598" w:type="dxa"/>
            <w:shd w:val="clear" w:color="auto" w:fill="auto"/>
          </w:tcPr>
          <w:p w14:paraId="145F21E6" w14:textId="77777777" w:rsidR="00B16FB3" w:rsidRPr="004412A2" w:rsidRDefault="00B16FB3" w:rsidP="00B16FB3">
            <w:pPr>
              <w:rPr>
                <w:sz w:val="22"/>
                <w:szCs w:val="22"/>
              </w:rPr>
            </w:pPr>
            <w:r w:rsidRPr="004412A2">
              <w:rPr>
                <w:sz w:val="22"/>
                <w:szCs w:val="22"/>
              </w:rPr>
              <w:t xml:space="preserve">Test Safety Limit 2 </w:t>
            </w:r>
          </w:p>
        </w:tc>
        <w:tc>
          <w:tcPr>
            <w:tcW w:w="1749" w:type="dxa"/>
            <w:shd w:val="clear" w:color="auto" w:fill="auto"/>
          </w:tcPr>
          <w:p w14:paraId="20A43AFD" w14:textId="77777777" w:rsidR="00B16FB3" w:rsidRPr="004412A2" w:rsidRDefault="00B16FB3" w:rsidP="00B16FB3">
            <w:pPr>
              <w:rPr>
                <w:sz w:val="22"/>
                <w:szCs w:val="22"/>
              </w:rPr>
            </w:pPr>
            <w:r w:rsidRPr="004412A2">
              <w:rPr>
                <w:sz w:val="22"/>
                <w:szCs w:val="22"/>
              </w:rPr>
              <w:t>X= number cycles</w:t>
            </w:r>
          </w:p>
        </w:tc>
        <w:tc>
          <w:tcPr>
            <w:tcW w:w="2566" w:type="dxa"/>
            <w:shd w:val="clear" w:color="auto" w:fill="auto"/>
          </w:tcPr>
          <w:p w14:paraId="5777CBDC" w14:textId="77777777" w:rsidR="00B16FB3" w:rsidRPr="004412A2" w:rsidRDefault="00B16FB3" w:rsidP="00B16FB3">
            <w:pPr>
              <w:rPr>
                <w:sz w:val="22"/>
                <w:szCs w:val="22"/>
              </w:rPr>
            </w:pPr>
            <w:r w:rsidRPr="004412A2">
              <w:rPr>
                <w:sz w:val="22"/>
                <w:szCs w:val="22"/>
              </w:rPr>
              <w:t>Increase the cycle count to allow shorting up the test time.  (save on eeprom until condition to come out of safety limit satisfied)</w:t>
            </w:r>
          </w:p>
        </w:tc>
        <w:tc>
          <w:tcPr>
            <w:tcW w:w="2769" w:type="dxa"/>
            <w:shd w:val="clear" w:color="auto" w:fill="auto"/>
          </w:tcPr>
          <w:p w14:paraId="29D4897F" w14:textId="77777777" w:rsidR="00B16FB3" w:rsidRPr="004412A2" w:rsidRDefault="00B16FB3" w:rsidP="00B16FB3">
            <w:pPr>
              <w:rPr>
                <w:sz w:val="22"/>
                <w:szCs w:val="22"/>
              </w:rPr>
            </w:pPr>
            <w:r w:rsidRPr="004412A2">
              <w:rPr>
                <w:sz w:val="22"/>
                <w:szCs w:val="22"/>
              </w:rPr>
              <w:t>Using modbus write a count to advance the counter for long harvest, i.e. write 499, wait 3.5 min. and the next cycle should shut off on SL2.</w:t>
            </w:r>
          </w:p>
        </w:tc>
      </w:tr>
      <w:tr w:rsidR="00B16FB3" w:rsidRPr="004412A2" w14:paraId="692888A4" w14:textId="77777777" w:rsidTr="004412A2">
        <w:tc>
          <w:tcPr>
            <w:tcW w:w="1441" w:type="dxa"/>
            <w:shd w:val="clear" w:color="auto" w:fill="auto"/>
          </w:tcPr>
          <w:p w14:paraId="24690D96" w14:textId="77777777" w:rsidR="00B16FB3" w:rsidRPr="004412A2" w:rsidRDefault="00B16FB3" w:rsidP="004412A2">
            <w:pPr>
              <w:jc w:val="center"/>
              <w:rPr>
                <w:sz w:val="22"/>
                <w:szCs w:val="22"/>
              </w:rPr>
            </w:pPr>
            <w:r w:rsidRPr="004412A2">
              <w:rPr>
                <w:sz w:val="22"/>
                <w:szCs w:val="22"/>
              </w:rPr>
              <w:t>23</w:t>
            </w:r>
          </w:p>
        </w:tc>
        <w:tc>
          <w:tcPr>
            <w:tcW w:w="1598" w:type="dxa"/>
            <w:shd w:val="clear" w:color="auto" w:fill="auto"/>
          </w:tcPr>
          <w:p w14:paraId="6D3B03BD" w14:textId="77777777" w:rsidR="00B16FB3" w:rsidRPr="004412A2" w:rsidRDefault="00B16FB3" w:rsidP="00B16FB3">
            <w:pPr>
              <w:rPr>
                <w:sz w:val="22"/>
                <w:szCs w:val="22"/>
              </w:rPr>
            </w:pPr>
            <w:r w:rsidRPr="004412A2">
              <w:rPr>
                <w:sz w:val="22"/>
                <w:szCs w:val="22"/>
              </w:rPr>
              <w:t xml:space="preserve">Test Safety Limit 3 </w:t>
            </w:r>
          </w:p>
        </w:tc>
        <w:tc>
          <w:tcPr>
            <w:tcW w:w="1749" w:type="dxa"/>
            <w:shd w:val="clear" w:color="auto" w:fill="auto"/>
          </w:tcPr>
          <w:p w14:paraId="0C0B581C" w14:textId="77777777" w:rsidR="00B16FB3" w:rsidRPr="004412A2" w:rsidRDefault="00B16FB3" w:rsidP="00B16FB3">
            <w:pPr>
              <w:rPr>
                <w:sz w:val="22"/>
                <w:szCs w:val="22"/>
              </w:rPr>
            </w:pPr>
            <w:r w:rsidRPr="004412A2">
              <w:rPr>
                <w:sz w:val="22"/>
                <w:szCs w:val="22"/>
              </w:rPr>
              <w:t>X= number cycles</w:t>
            </w:r>
          </w:p>
        </w:tc>
        <w:tc>
          <w:tcPr>
            <w:tcW w:w="2566" w:type="dxa"/>
            <w:shd w:val="clear" w:color="auto" w:fill="auto"/>
          </w:tcPr>
          <w:p w14:paraId="2A3FD3C2" w14:textId="77777777" w:rsidR="00B16FB3" w:rsidRPr="004412A2" w:rsidRDefault="00B16FB3" w:rsidP="00B16FB3">
            <w:pPr>
              <w:rPr>
                <w:sz w:val="22"/>
                <w:szCs w:val="22"/>
              </w:rPr>
            </w:pPr>
            <w:r w:rsidRPr="004412A2">
              <w:rPr>
                <w:sz w:val="22"/>
                <w:szCs w:val="22"/>
              </w:rPr>
              <w:t xml:space="preserve">Increase the cycle count to allow shorting up the test time. (save on eeprom until condition to come out of safety limit satisfied)  </w:t>
            </w:r>
          </w:p>
        </w:tc>
        <w:tc>
          <w:tcPr>
            <w:tcW w:w="2769" w:type="dxa"/>
            <w:shd w:val="clear" w:color="auto" w:fill="auto"/>
          </w:tcPr>
          <w:p w14:paraId="6DAB8C0C" w14:textId="77777777" w:rsidR="00B16FB3" w:rsidRPr="004412A2" w:rsidRDefault="00B16FB3" w:rsidP="00B16FB3">
            <w:pPr>
              <w:rPr>
                <w:sz w:val="22"/>
                <w:szCs w:val="22"/>
              </w:rPr>
            </w:pPr>
            <w:r w:rsidRPr="004412A2">
              <w:rPr>
                <w:sz w:val="22"/>
                <w:szCs w:val="22"/>
              </w:rPr>
              <w:t xml:space="preserve">Using modbus write a count to advance the counter for no water, i.e. write 99, wait 6 min. and the next cycle should shut off on SL3. </w:t>
            </w:r>
          </w:p>
        </w:tc>
      </w:tr>
      <w:tr w:rsidR="00B16FB3" w:rsidRPr="004412A2" w14:paraId="30006568" w14:textId="77777777" w:rsidTr="004412A2">
        <w:trPr>
          <w:trHeight w:val="791"/>
        </w:trPr>
        <w:tc>
          <w:tcPr>
            <w:tcW w:w="1441" w:type="dxa"/>
            <w:shd w:val="clear" w:color="auto" w:fill="auto"/>
          </w:tcPr>
          <w:p w14:paraId="530EE527" w14:textId="77777777" w:rsidR="00B16FB3" w:rsidRPr="004412A2" w:rsidRDefault="00B16FB3" w:rsidP="004412A2">
            <w:pPr>
              <w:jc w:val="center"/>
              <w:rPr>
                <w:sz w:val="22"/>
                <w:szCs w:val="22"/>
              </w:rPr>
            </w:pPr>
            <w:r w:rsidRPr="004412A2">
              <w:rPr>
                <w:sz w:val="22"/>
                <w:szCs w:val="22"/>
              </w:rPr>
              <w:t>24</w:t>
            </w:r>
          </w:p>
        </w:tc>
        <w:tc>
          <w:tcPr>
            <w:tcW w:w="1598" w:type="dxa"/>
            <w:shd w:val="clear" w:color="auto" w:fill="auto"/>
          </w:tcPr>
          <w:p w14:paraId="7D79E062" w14:textId="77777777" w:rsidR="00B16FB3" w:rsidRPr="004412A2" w:rsidRDefault="00B16FB3" w:rsidP="00B16FB3">
            <w:pPr>
              <w:rPr>
                <w:sz w:val="22"/>
                <w:szCs w:val="22"/>
              </w:rPr>
            </w:pPr>
            <w:r w:rsidRPr="004412A2">
              <w:rPr>
                <w:sz w:val="22"/>
                <w:szCs w:val="22"/>
              </w:rPr>
              <w:t>Status water fault safety limit 3</w:t>
            </w:r>
          </w:p>
        </w:tc>
        <w:tc>
          <w:tcPr>
            <w:tcW w:w="1749" w:type="dxa"/>
            <w:shd w:val="clear" w:color="auto" w:fill="auto"/>
          </w:tcPr>
          <w:p w14:paraId="47A1F9ED" w14:textId="77777777" w:rsidR="00B16FB3" w:rsidRPr="004412A2" w:rsidRDefault="00B16FB3" w:rsidP="00B16FB3">
            <w:pPr>
              <w:rPr>
                <w:sz w:val="22"/>
                <w:szCs w:val="22"/>
              </w:rPr>
            </w:pPr>
            <w:r w:rsidRPr="004412A2">
              <w:rPr>
                <w:sz w:val="22"/>
                <w:szCs w:val="22"/>
              </w:rPr>
              <w:t xml:space="preserve">1 = reached limit; 0 = normal operation </w:t>
            </w:r>
          </w:p>
        </w:tc>
        <w:tc>
          <w:tcPr>
            <w:tcW w:w="2566" w:type="dxa"/>
            <w:shd w:val="clear" w:color="auto" w:fill="auto"/>
          </w:tcPr>
          <w:p w14:paraId="2BFDC959" w14:textId="77777777" w:rsidR="00B16FB3" w:rsidRPr="004412A2" w:rsidRDefault="00B16FB3" w:rsidP="00B16FB3">
            <w:pPr>
              <w:rPr>
                <w:sz w:val="22"/>
                <w:szCs w:val="22"/>
              </w:rPr>
            </w:pPr>
            <w:r w:rsidRPr="004412A2">
              <w:rPr>
                <w:sz w:val="22"/>
                <w:szCs w:val="22"/>
              </w:rPr>
              <w:t xml:space="preserve">Safety limit 3 status </w:t>
            </w:r>
          </w:p>
        </w:tc>
        <w:tc>
          <w:tcPr>
            <w:tcW w:w="2769" w:type="dxa"/>
            <w:shd w:val="clear" w:color="auto" w:fill="auto"/>
          </w:tcPr>
          <w:p w14:paraId="4222236A" w14:textId="77777777" w:rsidR="00B16FB3" w:rsidRPr="004412A2" w:rsidRDefault="00B16FB3" w:rsidP="00B16FB3">
            <w:pPr>
              <w:rPr>
                <w:sz w:val="22"/>
                <w:szCs w:val="22"/>
              </w:rPr>
            </w:pPr>
            <w:r w:rsidRPr="004412A2">
              <w:rPr>
                <w:sz w:val="22"/>
                <w:szCs w:val="22"/>
              </w:rPr>
              <w:t>Allows seeing if the ice machine is off due to a water fault safety limit.</w:t>
            </w:r>
          </w:p>
          <w:p w14:paraId="32B5694F" w14:textId="77777777" w:rsidR="00B16FB3" w:rsidRPr="004412A2" w:rsidRDefault="00B16FB3" w:rsidP="00B16FB3">
            <w:pPr>
              <w:rPr>
                <w:sz w:val="22"/>
                <w:szCs w:val="22"/>
              </w:rPr>
            </w:pPr>
          </w:p>
          <w:p w14:paraId="7495C055" w14:textId="77777777" w:rsidR="00B16FB3" w:rsidRPr="004412A2" w:rsidRDefault="00B16FB3" w:rsidP="00B16FB3">
            <w:pPr>
              <w:rPr>
                <w:sz w:val="22"/>
                <w:szCs w:val="22"/>
              </w:rPr>
            </w:pPr>
          </w:p>
        </w:tc>
      </w:tr>
      <w:tr w:rsidR="002B618E" w:rsidRPr="004412A2" w14:paraId="4278CB49" w14:textId="77777777" w:rsidTr="004412A2">
        <w:tc>
          <w:tcPr>
            <w:tcW w:w="1441" w:type="dxa"/>
            <w:shd w:val="clear" w:color="auto" w:fill="auto"/>
          </w:tcPr>
          <w:p w14:paraId="1A3F093F" w14:textId="77777777" w:rsidR="002B618E" w:rsidRPr="00D476DD" w:rsidRDefault="002B618E" w:rsidP="004225E4">
            <w:pPr>
              <w:jc w:val="center"/>
              <w:rPr>
                <w:sz w:val="22"/>
                <w:szCs w:val="22"/>
              </w:rPr>
            </w:pPr>
            <w:r w:rsidRPr="00D476DD">
              <w:rPr>
                <w:sz w:val="22"/>
                <w:szCs w:val="22"/>
              </w:rPr>
              <w:t>25</w:t>
            </w:r>
          </w:p>
        </w:tc>
        <w:tc>
          <w:tcPr>
            <w:tcW w:w="1598" w:type="dxa"/>
            <w:shd w:val="clear" w:color="auto" w:fill="auto"/>
          </w:tcPr>
          <w:p w14:paraId="7F526DC8" w14:textId="77777777" w:rsidR="002B618E" w:rsidRPr="00D476DD" w:rsidRDefault="002B618E" w:rsidP="000D3BB3">
            <w:pPr>
              <w:rPr>
                <w:sz w:val="22"/>
                <w:szCs w:val="22"/>
              </w:rPr>
            </w:pPr>
            <w:r w:rsidRPr="00D476DD">
              <w:rPr>
                <w:sz w:val="22"/>
                <w:szCs w:val="22"/>
              </w:rPr>
              <w:t>Water thaw time</w:t>
            </w:r>
          </w:p>
        </w:tc>
        <w:tc>
          <w:tcPr>
            <w:tcW w:w="1749" w:type="dxa"/>
            <w:shd w:val="clear" w:color="auto" w:fill="auto"/>
          </w:tcPr>
          <w:p w14:paraId="184A7ED4" w14:textId="77777777" w:rsidR="002B618E" w:rsidRPr="00D476DD" w:rsidRDefault="002B618E" w:rsidP="000D3BB3">
            <w:pPr>
              <w:rPr>
                <w:sz w:val="22"/>
                <w:szCs w:val="22"/>
              </w:rPr>
            </w:pPr>
            <w:r w:rsidRPr="00D476DD">
              <w:rPr>
                <w:sz w:val="22"/>
                <w:szCs w:val="22"/>
              </w:rPr>
              <w:t>Seconds</w:t>
            </w:r>
          </w:p>
        </w:tc>
        <w:tc>
          <w:tcPr>
            <w:tcW w:w="2566" w:type="dxa"/>
            <w:shd w:val="clear" w:color="auto" w:fill="auto"/>
          </w:tcPr>
          <w:p w14:paraId="7CF05784" w14:textId="77777777" w:rsidR="002B618E" w:rsidRPr="00D476DD" w:rsidRDefault="002B618E" w:rsidP="000D3BB3">
            <w:pPr>
              <w:rPr>
                <w:sz w:val="22"/>
                <w:szCs w:val="22"/>
              </w:rPr>
            </w:pPr>
            <w:r w:rsidRPr="00D476DD">
              <w:rPr>
                <w:sz w:val="22"/>
                <w:szCs w:val="22"/>
              </w:rPr>
              <w:t>Time ice maker was in water thaw cycle (state 10)</w:t>
            </w:r>
          </w:p>
        </w:tc>
        <w:tc>
          <w:tcPr>
            <w:tcW w:w="2769" w:type="dxa"/>
            <w:shd w:val="clear" w:color="auto" w:fill="auto"/>
          </w:tcPr>
          <w:p w14:paraId="2B5A4E41" w14:textId="77777777" w:rsidR="002B618E" w:rsidRPr="00D476DD" w:rsidRDefault="002B618E" w:rsidP="000D3BB3">
            <w:pPr>
              <w:rPr>
                <w:sz w:val="22"/>
                <w:szCs w:val="22"/>
              </w:rPr>
            </w:pPr>
            <w:r w:rsidRPr="00D476DD">
              <w:rPr>
                <w:sz w:val="22"/>
                <w:szCs w:val="22"/>
              </w:rPr>
              <w:t>Allows engineering to see the time spent in this state</w:t>
            </w:r>
          </w:p>
        </w:tc>
      </w:tr>
      <w:tr w:rsidR="004225E4" w:rsidRPr="004412A2" w14:paraId="7ADE3223" w14:textId="77777777" w:rsidTr="004412A2">
        <w:tc>
          <w:tcPr>
            <w:tcW w:w="1441" w:type="dxa"/>
            <w:shd w:val="clear" w:color="auto" w:fill="auto"/>
          </w:tcPr>
          <w:p w14:paraId="2F1B87C9" w14:textId="77777777" w:rsidR="004225E4" w:rsidRPr="00D476DD" w:rsidRDefault="004225E4" w:rsidP="004225E4">
            <w:pPr>
              <w:jc w:val="center"/>
              <w:rPr>
                <w:sz w:val="22"/>
                <w:szCs w:val="22"/>
              </w:rPr>
            </w:pPr>
            <w:r w:rsidRPr="00D476DD">
              <w:rPr>
                <w:sz w:val="22"/>
                <w:szCs w:val="22"/>
              </w:rPr>
              <w:t>2</w:t>
            </w:r>
            <w:r w:rsidR="002B618E" w:rsidRPr="00D476DD">
              <w:rPr>
                <w:sz w:val="22"/>
                <w:szCs w:val="22"/>
              </w:rPr>
              <w:t>6</w:t>
            </w:r>
          </w:p>
        </w:tc>
        <w:tc>
          <w:tcPr>
            <w:tcW w:w="1598" w:type="dxa"/>
            <w:shd w:val="clear" w:color="auto" w:fill="auto"/>
          </w:tcPr>
          <w:p w14:paraId="4E3502CF" w14:textId="77777777" w:rsidR="004225E4" w:rsidRPr="00D476DD" w:rsidRDefault="004225E4" w:rsidP="000D3BB3">
            <w:pPr>
              <w:rPr>
                <w:sz w:val="22"/>
                <w:szCs w:val="22"/>
              </w:rPr>
            </w:pPr>
            <w:r w:rsidRPr="00D476DD">
              <w:rPr>
                <w:sz w:val="22"/>
                <w:szCs w:val="22"/>
              </w:rPr>
              <w:t>Thermistor Temperature</w:t>
            </w:r>
          </w:p>
        </w:tc>
        <w:tc>
          <w:tcPr>
            <w:tcW w:w="1749" w:type="dxa"/>
            <w:shd w:val="clear" w:color="auto" w:fill="auto"/>
          </w:tcPr>
          <w:p w14:paraId="62B9A267" w14:textId="77777777" w:rsidR="004225E4" w:rsidRPr="00D476DD" w:rsidRDefault="004225E4" w:rsidP="000D3BB3">
            <w:pPr>
              <w:rPr>
                <w:sz w:val="22"/>
                <w:szCs w:val="22"/>
              </w:rPr>
            </w:pPr>
            <w:r w:rsidRPr="00D476DD">
              <w:rPr>
                <w:sz w:val="22"/>
                <w:szCs w:val="22"/>
              </w:rPr>
              <w:t>Degrees Fahrenheit</w:t>
            </w:r>
          </w:p>
        </w:tc>
        <w:tc>
          <w:tcPr>
            <w:tcW w:w="2566" w:type="dxa"/>
            <w:shd w:val="clear" w:color="auto" w:fill="auto"/>
          </w:tcPr>
          <w:p w14:paraId="06983625" w14:textId="77777777" w:rsidR="004225E4" w:rsidRPr="00D476DD" w:rsidRDefault="004225E4" w:rsidP="000D3BB3">
            <w:pPr>
              <w:rPr>
                <w:sz w:val="22"/>
                <w:szCs w:val="22"/>
              </w:rPr>
            </w:pPr>
            <w:r w:rsidRPr="00D476DD">
              <w:rPr>
                <w:sz w:val="22"/>
                <w:szCs w:val="22"/>
              </w:rPr>
              <w:t>Current temperature reading of thermistor</w:t>
            </w:r>
          </w:p>
        </w:tc>
        <w:tc>
          <w:tcPr>
            <w:tcW w:w="2769" w:type="dxa"/>
            <w:shd w:val="clear" w:color="auto" w:fill="auto"/>
          </w:tcPr>
          <w:p w14:paraId="1861CC10" w14:textId="77777777" w:rsidR="004225E4" w:rsidRPr="00D476DD" w:rsidRDefault="004225E4" w:rsidP="000D3BB3">
            <w:pPr>
              <w:rPr>
                <w:sz w:val="22"/>
                <w:szCs w:val="22"/>
              </w:rPr>
            </w:pPr>
            <w:r w:rsidRPr="00D476DD">
              <w:rPr>
                <w:sz w:val="22"/>
                <w:szCs w:val="22"/>
              </w:rPr>
              <w:t>Allows engineering team to monitor ice water temperature to ensure subcooled water does not exist.</w:t>
            </w:r>
          </w:p>
        </w:tc>
      </w:tr>
      <w:tr w:rsidR="004225E4" w:rsidRPr="004412A2" w14:paraId="0969A9EB" w14:textId="77777777" w:rsidTr="004412A2">
        <w:tc>
          <w:tcPr>
            <w:tcW w:w="1441" w:type="dxa"/>
            <w:shd w:val="clear" w:color="auto" w:fill="auto"/>
          </w:tcPr>
          <w:p w14:paraId="39366EFD" w14:textId="77777777" w:rsidR="004225E4" w:rsidRPr="00D476DD" w:rsidRDefault="004225E4" w:rsidP="004225E4">
            <w:pPr>
              <w:jc w:val="center"/>
              <w:rPr>
                <w:sz w:val="22"/>
                <w:szCs w:val="22"/>
              </w:rPr>
            </w:pPr>
            <w:r w:rsidRPr="00D476DD">
              <w:rPr>
                <w:sz w:val="22"/>
                <w:szCs w:val="22"/>
              </w:rPr>
              <w:t>2</w:t>
            </w:r>
            <w:r w:rsidR="002B618E" w:rsidRPr="00D476DD">
              <w:rPr>
                <w:sz w:val="22"/>
                <w:szCs w:val="22"/>
              </w:rPr>
              <w:t>7</w:t>
            </w:r>
          </w:p>
        </w:tc>
        <w:tc>
          <w:tcPr>
            <w:tcW w:w="1598" w:type="dxa"/>
            <w:shd w:val="clear" w:color="auto" w:fill="auto"/>
          </w:tcPr>
          <w:p w14:paraId="784CA690" w14:textId="77777777" w:rsidR="004225E4" w:rsidRPr="00D476DD" w:rsidRDefault="004225E4" w:rsidP="000D3BB3">
            <w:pPr>
              <w:rPr>
                <w:sz w:val="22"/>
                <w:szCs w:val="22"/>
              </w:rPr>
            </w:pPr>
            <w:r w:rsidRPr="00D476DD">
              <w:rPr>
                <w:sz w:val="22"/>
                <w:szCs w:val="22"/>
              </w:rPr>
              <w:t>Time to pump pause</w:t>
            </w:r>
          </w:p>
        </w:tc>
        <w:tc>
          <w:tcPr>
            <w:tcW w:w="1749" w:type="dxa"/>
            <w:shd w:val="clear" w:color="auto" w:fill="auto"/>
          </w:tcPr>
          <w:p w14:paraId="2F9EED88" w14:textId="77777777" w:rsidR="004225E4" w:rsidRPr="00D476DD" w:rsidRDefault="004225E4" w:rsidP="000D3BB3">
            <w:pPr>
              <w:rPr>
                <w:sz w:val="22"/>
                <w:szCs w:val="22"/>
              </w:rPr>
            </w:pPr>
            <w:r w:rsidRPr="00D476DD">
              <w:rPr>
                <w:sz w:val="22"/>
                <w:szCs w:val="22"/>
              </w:rPr>
              <w:t>Seconds</w:t>
            </w:r>
          </w:p>
        </w:tc>
        <w:tc>
          <w:tcPr>
            <w:tcW w:w="2566" w:type="dxa"/>
            <w:shd w:val="clear" w:color="auto" w:fill="auto"/>
          </w:tcPr>
          <w:p w14:paraId="7F0B40C3" w14:textId="77777777" w:rsidR="004225E4" w:rsidRPr="00D476DD" w:rsidRDefault="004225E4" w:rsidP="000D3BB3">
            <w:pPr>
              <w:rPr>
                <w:sz w:val="22"/>
                <w:szCs w:val="22"/>
              </w:rPr>
            </w:pPr>
            <w:r w:rsidRPr="00D476DD">
              <w:rPr>
                <w:sz w:val="22"/>
                <w:szCs w:val="22"/>
              </w:rPr>
              <w:t>Freeze time before pump pause occurs</w:t>
            </w:r>
          </w:p>
        </w:tc>
        <w:tc>
          <w:tcPr>
            <w:tcW w:w="2769" w:type="dxa"/>
            <w:shd w:val="clear" w:color="auto" w:fill="auto"/>
          </w:tcPr>
          <w:p w14:paraId="6DC0682E" w14:textId="77777777" w:rsidR="004225E4" w:rsidRPr="00D476DD" w:rsidRDefault="004225E4" w:rsidP="000D3BB3">
            <w:pPr>
              <w:rPr>
                <w:sz w:val="22"/>
                <w:szCs w:val="22"/>
              </w:rPr>
            </w:pPr>
            <w:r w:rsidRPr="00D476DD">
              <w:rPr>
                <w:sz w:val="22"/>
                <w:szCs w:val="22"/>
              </w:rPr>
              <w:t>Allows engineering team to monitor when the pump pause occurs, ensuring it is before the water temperature reaches 34</w:t>
            </w:r>
            <w:r w:rsidRPr="00D476DD">
              <w:rPr>
                <w:rFonts w:ascii="Arial" w:hAnsi="Arial" w:cs="Arial"/>
                <w:sz w:val="22"/>
                <w:szCs w:val="22"/>
              </w:rPr>
              <w:t>°</w:t>
            </w:r>
            <w:r w:rsidRPr="00D476DD">
              <w:rPr>
                <w:sz w:val="22"/>
                <w:szCs w:val="22"/>
              </w:rPr>
              <w:t>F.</w:t>
            </w:r>
          </w:p>
        </w:tc>
      </w:tr>
      <w:tr w:rsidR="004225E4" w:rsidRPr="004412A2" w14:paraId="4E5D47D3" w14:textId="77777777" w:rsidTr="004412A2">
        <w:tc>
          <w:tcPr>
            <w:tcW w:w="1441" w:type="dxa"/>
            <w:shd w:val="clear" w:color="auto" w:fill="auto"/>
          </w:tcPr>
          <w:p w14:paraId="35A863EE" w14:textId="77777777" w:rsidR="004225E4" w:rsidRPr="004412A2" w:rsidRDefault="004225E4" w:rsidP="004412A2">
            <w:pPr>
              <w:jc w:val="center"/>
              <w:rPr>
                <w:sz w:val="22"/>
                <w:szCs w:val="22"/>
              </w:rPr>
            </w:pPr>
            <w:r w:rsidRPr="004412A2">
              <w:rPr>
                <w:sz w:val="22"/>
                <w:szCs w:val="22"/>
              </w:rPr>
              <w:t>94</w:t>
            </w:r>
          </w:p>
        </w:tc>
        <w:tc>
          <w:tcPr>
            <w:tcW w:w="1598" w:type="dxa"/>
            <w:shd w:val="clear" w:color="auto" w:fill="auto"/>
          </w:tcPr>
          <w:p w14:paraId="180E66D9" w14:textId="77777777" w:rsidR="004225E4" w:rsidRPr="004412A2" w:rsidRDefault="004225E4" w:rsidP="00B16FB3">
            <w:pPr>
              <w:rPr>
                <w:sz w:val="22"/>
                <w:szCs w:val="22"/>
              </w:rPr>
            </w:pPr>
            <w:r w:rsidRPr="004412A2">
              <w:rPr>
                <w:sz w:val="22"/>
                <w:szCs w:val="22"/>
              </w:rPr>
              <w:t>Manitowoc Serial #1</w:t>
            </w:r>
          </w:p>
        </w:tc>
        <w:tc>
          <w:tcPr>
            <w:tcW w:w="1749" w:type="dxa"/>
            <w:shd w:val="clear" w:color="auto" w:fill="auto"/>
          </w:tcPr>
          <w:p w14:paraId="7B8C4DF2"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5097492E"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56DF44BF"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5ADA73C8" w14:textId="77777777" w:rsidTr="004412A2">
        <w:tc>
          <w:tcPr>
            <w:tcW w:w="1441" w:type="dxa"/>
            <w:shd w:val="clear" w:color="auto" w:fill="auto"/>
          </w:tcPr>
          <w:p w14:paraId="6B994DD4" w14:textId="77777777" w:rsidR="004225E4" w:rsidRPr="004412A2" w:rsidRDefault="004225E4" w:rsidP="004412A2">
            <w:pPr>
              <w:jc w:val="center"/>
              <w:rPr>
                <w:sz w:val="22"/>
                <w:szCs w:val="22"/>
              </w:rPr>
            </w:pPr>
            <w:r w:rsidRPr="004412A2">
              <w:rPr>
                <w:sz w:val="22"/>
                <w:szCs w:val="22"/>
              </w:rPr>
              <w:t>95</w:t>
            </w:r>
          </w:p>
        </w:tc>
        <w:tc>
          <w:tcPr>
            <w:tcW w:w="1598" w:type="dxa"/>
            <w:shd w:val="clear" w:color="auto" w:fill="auto"/>
          </w:tcPr>
          <w:p w14:paraId="734BB898" w14:textId="77777777" w:rsidR="004225E4" w:rsidRPr="004412A2" w:rsidRDefault="004225E4" w:rsidP="00B16FB3">
            <w:pPr>
              <w:rPr>
                <w:sz w:val="22"/>
                <w:szCs w:val="22"/>
              </w:rPr>
            </w:pPr>
            <w:r w:rsidRPr="004412A2">
              <w:rPr>
                <w:sz w:val="22"/>
                <w:szCs w:val="22"/>
              </w:rPr>
              <w:t>Manitowoc Serial #2</w:t>
            </w:r>
          </w:p>
        </w:tc>
        <w:tc>
          <w:tcPr>
            <w:tcW w:w="1749" w:type="dxa"/>
            <w:shd w:val="clear" w:color="auto" w:fill="auto"/>
          </w:tcPr>
          <w:p w14:paraId="3AF5A5B7"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7CE3391D"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3413135C"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17FECA74" w14:textId="77777777" w:rsidTr="004412A2">
        <w:tc>
          <w:tcPr>
            <w:tcW w:w="1441" w:type="dxa"/>
            <w:shd w:val="clear" w:color="auto" w:fill="auto"/>
          </w:tcPr>
          <w:p w14:paraId="0998A4D0" w14:textId="77777777" w:rsidR="004225E4" w:rsidRPr="004412A2" w:rsidRDefault="004225E4" w:rsidP="004412A2">
            <w:pPr>
              <w:jc w:val="center"/>
              <w:rPr>
                <w:sz w:val="22"/>
                <w:szCs w:val="22"/>
              </w:rPr>
            </w:pPr>
            <w:r w:rsidRPr="004412A2">
              <w:rPr>
                <w:sz w:val="22"/>
                <w:szCs w:val="22"/>
              </w:rPr>
              <w:t>96</w:t>
            </w:r>
          </w:p>
        </w:tc>
        <w:tc>
          <w:tcPr>
            <w:tcW w:w="1598" w:type="dxa"/>
            <w:shd w:val="clear" w:color="auto" w:fill="auto"/>
          </w:tcPr>
          <w:p w14:paraId="3FF77B48" w14:textId="77777777" w:rsidR="004225E4" w:rsidRPr="004412A2" w:rsidRDefault="004225E4" w:rsidP="00B16FB3">
            <w:pPr>
              <w:rPr>
                <w:sz w:val="22"/>
                <w:szCs w:val="22"/>
              </w:rPr>
            </w:pPr>
            <w:r w:rsidRPr="004412A2">
              <w:rPr>
                <w:sz w:val="22"/>
                <w:szCs w:val="22"/>
              </w:rPr>
              <w:t>Manitowoc Serial #3</w:t>
            </w:r>
          </w:p>
        </w:tc>
        <w:tc>
          <w:tcPr>
            <w:tcW w:w="1749" w:type="dxa"/>
            <w:shd w:val="clear" w:color="auto" w:fill="auto"/>
          </w:tcPr>
          <w:p w14:paraId="14414A15"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27C3C1B3"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1BEAC11A"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4754369D" w14:textId="77777777" w:rsidTr="004412A2">
        <w:tc>
          <w:tcPr>
            <w:tcW w:w="1441" w:type="dxa"/>
            <w:shd w:val="clear" w:color="auto" w:fill="auto"/>
          </w:tcPr>
          <w:p w14:paraId="24A98CF9" w14:textId="77777777" w:rsidR="004225E4" w:rsidRPr="004412A2" w:rsidRDefault="004225E4" w:rsidP="004412A2">
            <w:pPr>
              <w:jc w:val="center"/>
              <w:rPr>
                <w:sz w:val="22"/>
                <w:szCs w:val="22"/>
              </w:rPr>
            </w:pPr>
            <w:r w:rsidRPr="004412A2">
              <w:rPr>
                <w:sz w:val="22"/>
                <w:szCs w:val="22"/>
              </w:rPr>
              <w:t>97</w:t>
            </w:r>
          </w:p>
        </w:tc>
        <w:tc>
          <w:tcPr>
            <w:tcW w:w="1598" w:type="dxa"/>
            <w:shd w:val="clear" w:color="auto" w:fill="auto"/>
          </w:tcPr>
          <w:p w14:paraId="1791F537" w14:textId="77777777" w:rsidR="004225E4" w:rsidRPr="004412A2" w:rsidRDefault="004225E4" w:rsidP="00B16FB3">
            <w:pPr>
              <w:rPr>
                <w:sz w:val="22"/>
                <w:szCs w:val="22"/>
              </w:rPr>
            </w:pPr>
            <w:r w:rsidRPr="004412A2">
              <w:rPr>
                <w:sz w:val="22"/>
                <w:szCs w:val="22"/>
              </w:rPr>
              <w:t>Manitowoc Serial #4</w:t>
            </w:r>
          </w:p>
        </w:tc>
        <w:tc>
          <w:tcPr>
            <w:tcW w:w="1749" w:type="dxa"/>
            <w:shd w:val="clear" w:color="auto" w:fill="auto"/>
          </w:tcPr>
          <w:p w14:paraId="557900C4"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1E1F4B7A"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319F4CDB"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4AE6BE9C" w14:textId="77777777" w:rsidTr="004412A2">
        <w:tc>
          <w:tcPr>
            <w:tcW w:w="1441" w:type="dxa"/>
            <w:shd w:val="clear" w:color="auto" w:fill="auto"/>
          </w:tcPr>
          <w:p w14:paraId="04C002B3" w14:textId="77777777" w:rsidR="004225E4" w:rsidRPr="004412A2" w:rsidRDefault="004225E4" w:rsidP="004412A2">
            <w:pPr>
              <w:jc w:val="center"/>
              <w:rPr>
                <w:sz w:val="22"/>
                <w:szCs w:val="22"/>
              </w:rPr>
            </w:pPr>
            <w:r w:rsidRPr="004412A2">
              <w:rPr>
                <w:sz w:val="22"/>
                <w:szCs w:val="22"/>
              </w:rPr>
              <w:t>98</w:t>
            </w:r>
          </w:p>
        </w:tc>
        <w:tc>
          <w:tcPr>
            <w:tcW w:w="1598" w:type="dxa"/>
            <w:shd w:val="clear" w:color="auto" w:fill="auto"/>
          </w:tcPr>
          <w:p w14:paraId="55344273" w14:textId="77777777" w:rsidR="004225E4" w:rsidRPr="004412A2" w:rsidRDefault="004225E4" w:rsidP="00B16FB3">
            <w:pPr>
              <w:rPr>
                <w:sz w:val="22"/>
                <w:szCs w:val="22"/>
              </w:rPr>
            </w:pPr>
            <w:r w:rsidRPr="004412A2">
              <w:rPr>
                <w:sz w:val="22"/>
                <w:szCs w:val="22"/>
              </w:rPr>
              <w:t>Manitowoc Serial #5</w:t>
            </w:r>
          </w:p>
        </w:tc>
        <w:tc>
          <w:tcPr>
            <w:tcW w:w="1749" w:type="dxa"/>
            <w:shd w:val="clear" w:color="auto" w:fill="auto"/>
          </w:tcPr>
          <w:p w14:paraId="50E6232C"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27E03051"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5EAA6B64"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671B4B4A" w14:textId="77777777" w:rsidTr="004412A2">
        <w:tc>
          <w:tcPr>
            <w:tcW w:w="1441" w:type="dxa"/>
            <w:shd w:val="clear" w:color="auto" w:fill="auto"/>
          </w:tcPr>
          <w:p w14:paraId="112B3400" w14:textId="77777777" w:rsidR="004225E4" w:rsidRPr="004412A2" w:rsidRDefault="004225E4" w:rsidP="004412A2">
            <w:pPr>
              <w:jc w:val="center"/>
              <w:rPr>
                <w:sz w:val="22"/>
                <w:szCs w:val="22"/>
              </w:rPr>
            </w:pPr>
            <w:r w:rsidRPr="004412A2">
              <w:rPr>
                <w:sz w:val="22"/>
                <w:szCs w:val="22"/>
              </w:rPr>
              <w:t>99</w:t>
            </w:r>
          </w:p>
        </w:tc>
        <w:tc>
          <w:tcPr>
            <w:tcW w:w="1598" w:type="dxa"/>
            <w:shd w:val="clear" w:color="auto" w:fill="auto"/>
          </w:tcPr>
          <w:p w14:paraId="4176A8DC" w14:textId="77777777" w:rsidR="004225E4" w:rsidRPr="004412A2" w:rsidRDefault="004225E4" w:rsidP="00B16FB3">
            <w:pPr>
              <w:rPr>
                <w:sz w:val="22"/>
                <w:szCs w:val="22"/>
              </w:rPr>
            </w:pPr>
            <w:r w:rsidRPr="004412A2">
              <w:rPr>
                <w:sz w:val="22"/>
                <w:szCs w:val="22"/>
              </w:rPr>
              <w:t>Manitowoc Serial #6</w:t>
            </w:r>
          </w:p>
        </w:tc>
        <w:tc>
          <w:tcPr>
            <w:tcW w:w="1749" w:type="dxa"/>
            <w:shd w:val="clear" w:color="auto" w:fill="auto"/>
          </w:tcPr>
          <w:p w14:paraId="0038D6FE"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1F9C844D"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528C3007"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449900F5" w14:textId="77777777" w:rsidTr="004412A2">
        <w:tc>
          <w:tcPr>
            <w:tcW w:w="1441" w:type="dxa"/>
            <w:shd w:val="clear" w:color="auto" w:fill="auto"/>
          </w:tcPr>
          <w:p w14:paraId="1D24526B" w14:textId="77777777" w:rsidR="004225E4" w:rsidRPr="004412A2" w:rsidRDefault="004225E4" w:rsidP="004412A2">
            <w:pPr>
              <w:jc w:val="center"/>
              <w:rPr>
                <w:sz w:val="22"/>
                <w:szCs w:val="22"/>
              </w:rPr>
            </w:pPr>
            <w:r w:rsidRPr="004412A2">
              <w:rPr>
                <w:sz w:val="22"/>
                <w:szCs w:val="22"/>
              </w:rPr>
              <w:t>100</w:t>
            </w:r>
          </w:p>
        </w:tc>
        <w:tc>
          <w:tcPr>
            <w:tcW w:w="1598" w:type="dxa"/>
            <w:shd w:val="clear" w:color="auto" w:fill="auto"/>
          </w:tcPr>
          <w:p w14:paraId="157A8201" w14:textId="77777777" w:rsidR="004225E4" w:rsidRPr="004412A2" w:rsidRDefault="004225E4" w:rsidP="00B16FB3">
            <w:pPr>
              <w:rPr>
                <w:sz w:val="22"/>
                <w:szCs w:val="22"/>
              </w:rPr>
            </w:pPr>
            <w:r w:rsidRPr="004412A2">
              <w:rPr>
                <w:sz w:val="22"/>
                <w:szCs w:val="22"/>
              </w:rPr>
              <w:t>Manitowoc Serial #7</w:t>
            </w:r>
          </w:p>
        </w:tc>
        <w:tc>
          <w:tcPr>
            <w:tcW w:w="1749" w:type="dxa"/>
            <w:shd w:val="clear" w:color="auto" w:fill="auto"/>
          </w:tcPr>
          <w:p w14:paraId="17DA1D82"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25AAC019"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22983795"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7BA0B5FB" w14:textId="77777777" w:rsidTr="004412A2">
        <w:tc>
          <w:tcPr>
            <w:tcW w:w="1441" w:type="dxa"/>
            <w:shd w:val="clear" w:color="auto" w:fill="auto"/>
          </w:tcPr>
          <w:p w14:paraId="3CC688D3" w14:textId="77777777" w:rsidR="004225E4" w:rsidRPr="004412A2" w:rsidRDefault="004225E4" w:rsidP="004412A2">
            <w:pPr>
              <w:jc w:val="center"/>
              <w:rPr>
                <w:sz w:val="22"/>
                <w:szCs w:val="22"/>
              </w:rPr>
            </w:pPr>
            <w:r w:rsidRPr="004412A2">
              <w:rPr>
                <w:sz w:val="22"/>
                <w:szCs w:val="22"/>
              </w:rPr>
              <w:t>101</w:t>
            </w:r>
          </w:p>
        </w:tc>
        <w:tc>
          <w:tcPr>
            <w:tcW w:w="1598" w:type="dxa"/>
            <w:shd w:val="clear" w:color="auto" w:fill="auto"/>
          </w:tcPr>
          <w:p w14:paraId="277BEDFB" w14:textId="77777777" w:rsidR="004225E4" w:rsidRPr="004412A2" w:rsidRDefault="004225E4" w:rsidP="00B16FB3">
            <w:pPr>
              <w:rPr>
                <w:sz w:val="22"/>
                <w:szCs w:val="22"/>
              </w:rPr>
            </w:pPr>
            <w:r w:rsidRPr="004412A2">
              <w:rPr>
                <w:sz w:val="22"/>
                <w:szCs w:val="22"/>
              </w:rPr>
              <w:t>Manitowoc Serial #8</w:t>
            </w:r>
          </w:p>
        </w:tc>
        <w:tc>
          <w:tcPr>
            <w:tcW w:w="1749" w:type="dxa"/>
            <w:shd w:val="clear" w:color="auto" w:fill="auto"/>
          </w:tcPr>
          <w:p w14:paraId="58657C2A"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48594A1F"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247D7290"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1EB63C5D" w14:textId="77777777" w:rsidTr="004412A2">
        <w:tc>
          <w:tcPr>
            <w:tcW w:w="1441" w:type="dxa"/>
            <w:shd w:val="clear" w:color="auto" w:fill="auto"/>
          </w:tcPr>
          <w:p w14:paraId="5F725CD0" w14:textId="77777777" w:rsidR="004225E4" w:rsidRPr="004412A2" w:rsidRDefault="004225E4" w:rsidP="004412A2">
            <w:pPr>
              <w:jc w:val="center"/>
              <w:rPr>
                <w:sz w:val="22"/>
                <w:szCs w:val="22"/>
              </w:rPr>
            </w:pPr>
            <w:r w:rsidRPr="004412A2">
              <w:rPr>
                <w:sz w:val="22"/>
                <w:szCs w:val="22"/>
              </w:rPr>
              <w:t>102</w:t>
            </w:r>
          </w:p>
        </w:tc>
        <w:tc>
          <w:tcPr>
            <w:tcW w:w="1598" w:type="dxa"/>
            <w:shd w:val="clear" w:color="auto" w:fill="auto"/>
          </w:tcPr>
          <w:p w14:paraId="415F7081" w14:textId="77777777" w:rsidR="004225E4" w:rsidRPr="004412A2" w:rsidRDefault="004225E4" w:rsidP="00B16FB3">
            <w:pPr>
              <w:rPr>
                <w:sz w:val="22"/>
                <w:szCs w:val="22"/>
              </w:rPr>
            </w:pPr>
            <w:r w:rsidRPr="004412A2">
              <w:rPr>
                <w:sz w:val="22"/>
                <w:szCs w:val="22"/>
              </w:rPr>
              <w:t>Manitowoc Serial #9</w:t>
            </w:r>
          </w:p>
        </w:tc>
        <w:tc>
          <w:tcPr>
            <w:tcW w:w="1749" w:type="dxa"/>
            <w:shd w:val="clear" w:color="auto" w:fill="auto"/>
          </w:tcPr>
          <w:p w14:paraId="056BCFA5"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1409AB0F"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51F4282E"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652D6702" w14:textId="77777777" w:rsidTr="004412A2">
        <w:tc>
          <w:tcPr>
            <w:tcW w:w="1441" w:type="dxa"/>
            <w:shd w:val="clear" w:color="auto" w:fill="auto"/>
          </w:tcPr>
          <w:p w14:paraId="5036727B" w14:textId="77777777" w:rsidR="004225E4" w:rsidRPr="004412A2" w:rsidRDefault="004225E4" w:rsidP="004412A2">
            <w:pPr>
              <w:jc w:val="center"/>
              <w:rPr>
                <w:sz w:val="22"/>
                <w:szCs w:val="22"/>
              </w:rPr>
            </w:pPr>
            <w:r w:rsidRPr="004412A2">
              <w:rPr>
                <w:sz w:val="22"/>
                <w:szCs w:val="22"/>
              </w:rPr>
              <w:t>103</w:t>
            </w:r>
          </w:p>
        </w:tc>
        <w:tc>
          <w:tcPr>
            <w:tcW w:w="1598" w:type="dxa"/>
            <w:shd w:val="clear" w:color="auto" w:fill="auto"/>
          </w:tcPr>
          <w:p w14:paraId="53D2C973" w14:textId="77777777" w:rsidR="004225E4" w:rsidRPr="004412A2" w:rsidRDefault="004225E4" w:rsidP="00B16FB3">
            <w:pPr>
              <w:rPr>
                <w:sz w:val="22"/>
                <w:szCs w:val="22"/>
              </w:rPr>
            </w:pPr>
            <w:r w:rsidRPr="004412A2">
              <w:rPr>
                <w:sz w:val="22"/>
                <w:szCs w:val="22"/>
              </w:rPr>
              <w:t>Manitowoc Serial #10</w:t>
            </w:r>
          </w:p>
        </w:tc>
        <w:tc>
          <w:tcPr>
            <w:tcW w:w="1749" w:type="dxa"/>
            <w:shd w:val="clear" w:color="auto" w:fill="auto"/>
          </w:tcPr>
          <w:p w14:paraId="588728C7"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543438A0"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726D4643"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2ADA5C96" w14:textId="77777777" w:rsidTr="004412A2">
        <w:tc>
          <w:tcPr>
            <w:tcW w:w="1441" w:type="dxa"/>
            <w:shd w:val="clear" w:color="auto" w:fill="auto"/>
          </w:tcPr>
          <w:p w14:paraId="19D59C82" w14:textId="77777777" w:rsidR="004225E4" w:rsidRPr="004412A2" w:rsidRDefault="004225E4" w:rsidP="004412A2">
            <w:pPr>
              <w:jc w:val="center"/>
              <w:rPr>
                <w:sz w:val="22"/>
                <w:szCs w:val="22"/>
              </w:rPr>
            </w:pPr>
            <w:r w:rsidRPr="004412A2">
              <w:rPr>
                <w:sz w:val="22"/>
                <w:szCs w:val="22"/>
              </w:rPr>
              <w:t>104</w:t>
            </w:r>
          </w:p>
        </w:tc>
        <w:tc>
          <w:tcPr>
            <w:tcW w:w="1598" w:type="dxa"/>
            <w:shd w:val="clear" w:color="auto" w:fill="auto"/>
          </w:tcPr>
          <w:p w14:paraId="32E1E678" w14:textId="77777777" w:rsidR="004225E4" w:rsidRPr="004412A2" w:rsidRDefault="004225E4" w:rsidP="00B16FB3">
            <w:pPr>
              <w:rPr>
                <w:sz w:val="22"/>
                <w:szCs w:val="22"/>
              </w:rPr>
            </w:pPr>
            <w:r w:rsidRPr="004412A2">
              <w:rPr>
                <w:sz w:val="22"/>
                <w:szCs w:val="22"/>
              </w:rPr>
              <w:t>Manitowoc Serial #11</w:t>
            </w:r>
          </w:p>
        </w:tc>
        <w:tc>
          <w:tcPr>
            <w:tcW w:w="1749" w:type="dxa"/>
            <w:shd w:val="clear" w:color="auto" w:fill="auto"/>
          </w:tcPr>
          <w:p w14:paraId="1F5348C3"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591B1909"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7F9C50F2"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2F3C70A1" w14:textId="77777777" w:rsidTr="004412A2">
        <w:tc>
          <w:tcPr>
            <w:tcW w:w="1441" w:type="dxa"/>
            <w:shd w:val="clear" w:color="auto" w:fill="auto"/>
          </w:tcPr>
          <w:p w14:paraId="161EA5F6" w14:textId="77777777" w:rsidR="004225E4" w:rsidRPr="004412A2" w:rsidRDefault="004225E4" w:rsidP="004412A2">
            <w:pPr>
              <w:jc w:val="center"/>
              <w:rPr>
                <w:sz w:val="22"/>
                <w:szCs w:val="22"/>
              </w:rPr>
            </w:pPr>
            <w:r w:rsidRPr="004412A2">
              <w:rPr>
                <w:sz w:val="22"/>
                <w:szCs w:val="22"/>
              </w:rPr>
              <w:t>105</w:t>
            </w:r>
          </w:p>
        </w:tc>
        <w:tc>
          <w:tcPr>
            <w:tcW w:w="1598" w:type="dxa"/>
            <w:shd w:val="clear" w:color="auto" w:fill="auto"/>
          </w:tcPr>
          <w:p w14:paraId="30D17C13" w14:textId="77777777" w:rsidR="004225E4" w:rsidRPr="004412A2" w:rsidRDefault="004225E4" w:rsidP="00B16FB3">
            <w:pPr>
              <w:rPr>
                <w:sz w:val="22"/>
                <w:szCs w:val="22"/>
              </w:rPr>
            </w:pPr>
            <w:r w:rsidRPr="004412A2">
              <w:rPr>
                <w:sz w:val="22"/>
                <w:szCs w:val="22"/>
              </w:rPr>
              <w:t>Manitowoc Serial #12</w:t>
            </w:r>
          </w:p>
        </w:tc>
        <w:tc>
          <w:tcPr>
            <w:tcW w:w="1749" w:type="dxa"/>
            <w:shd w:val="clear" w:color="auto" w:fill="auto"/>
          </w:tcPr>
          <w:p w14:paraId="6F91B719"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442A1DE3"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1EC96535"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76A58EB2" w14:textId="77777777" w:rsidTr="004412A2">
        <w:tc>
          <w:tcPr>
            <w:tcW w:w="1441" w:type="dxa"/>
            <w:shd w:val="clear" w:color="auto" w:fill="auto"/>
          </w:tcPr>
          <w:p w14:paraId="3CB9AA2E" w14:textId="77777777" w:rsidR="004225E4" w:rsidRPr="004412A2" w:rsidRDefault="004225E4" w:rsidP="004412A2">
            <w:pPr>
              <w:jc w:val="center"/>
              <w:rPr>
                <w:sz w:val="22"/>
                <w:szCs w:val="22"/>
              </w:rPr>
            </w:pPr>
            <w:r w:rsidRPr="004412A2">
              <w:rPr>
                <w:sz w:val="22"/>
                <w:szCs w:val="22"/>
              </w:rPr>
              <w:t>106</w:t>
            </w:r>
          </w:p>
        </w:tc>
        <w:tc>
          <w:tcPr>
            <w:tcW w:w="1598" w:type="dxa"/>
            <w:shd w:val="clear" w:color="auto" w:fill="auto"/>
          </w:tcPr>
          <w:p w14:paraId="39C26A72" w14:textId="77777777" w:rsidR="004225E4" w:rsidRPr="004412A2" w:rsidRDefault="004225E4" w:rsidP="00B16FB3">
            <w:pPr>
              <w:rPr>
                <w:sz w:val="22"/>
                <w:szCs w:val="22"/>
              </w:rPr>
            </w:pPr>
            <w:r w:rsidRPr="004412A2">
              <w:rPr>
                <w:sz w:val="22"/>
                <w:szCs w:val="22"/>
              </w:rPr>
              <w:t xml:space="preserve">Test site </w:t>
            </w:r>
          </w:p>
        </w:tc>
        <w:tc>
          <w:tcPr>
            <w:tcW w:w="1749" w:type="dxa"/>
            <w:shd w:val="clear" w:color="auto" w:fill="auto"/>
          </w:tcPr>
          <w:p w14:paraId="727A790B" w14:textId="77777777" w:rsidR="004225E4" w:rsidRPr="004412A2" w:rsidRDefault="004225E4" w:rsidP="00B16FB3">
            <w:pPr>
              <w:rPr>
                <w:sz w:val="22"/>
                <w:szCs w:val="22"/>
              </w:rPr>
            </w:pPr>
            <w:r w:rsidRPr="004412A2">
              <w:rPr>
                <w:sz w:val="22"/>
                <w:szCs w:val="22"/>
              </w:rPr>
              <w:t>S (1-3)</w:t>
            </w:r>
          </w:p>
        </w:tc>
        <w:tc>
          <w:tcPr>
            <w:tcW w:w="2566" w:type="dxa"/>
            <w:shd w:val="clear" w:color="auto" w:fill="auto"/>
          </w:tcPr>
          <w:p w14:paraId="5F828ED5" w14:textId="77777777" w:rsidR="004225E4" w:rsidRPr="004412A2" w:rsidRDefault="004225E4" w:rsidP="00B16FB3">
            <w:pPr>
              <w:rPr>
                <w:sz w:val="22"/>
                <w:szCs w:val="22"/>
              </w:rPr>
            </w:pPr>
            <w:r w:rsidRPr="004412A2">
              <w:rPr>
                <w:sz w:val="22"/>
                <w:szCs w:val="22"/>
              </w:rPr>
              <w:t>DACO Control Board Serial #</w:t>
            </w:r>
          </w:p>
        </w:tc>
        <w:tc>
          <w:tcPr>
            <w:tcW w:w="2769" w:type="dxa"/>
            <w:shd w:val="clear" w:color="auto" w:fill="auto"/>
          </w:tcPr>
          <w:p w14:paraId="2EAE7AB0" w14:textId="77777777" w:rsidR="004225E4" w:rsidRPr="004412A2" w:rsidRDefault="004225E4" w:rsidP="00B16FB3">
            <w:pPr>
              <w:rPr>
                <w:sz w:val="22"/>
                <w:szCs w:val="22"/>
              </w:rPr>
            </w:pPr>
            <w:r w:rsidRPr="004412A2">
              <w:rPr>
                <w:sz w:val="22"/>
                <w:szCs w:val="22"/>
              </w:rPr>
              <w:t>Used by DACO and MII End of line testing to identify control board to ice machine.</w:t>
            </w:r>
          </w:p>
        </w:tc>
      </w:tr>
      <w:tr w:rsidR="004225E4" w:rsidRPr="004412A2" w14:paraId="3CBC7C13" w14:textId="77777777" w:rsidTr="004412A2">
        <w:tc>
          <w:tcPr>
            <w:tcW w:w="1441" w:type="dxa"/>
            <w:shd w:val="clear" w:color="auto" w:fill="auto"/>
          </w:tcPr>
          <w:p w14:paraId="48603DEC" w14:textId="77777777" w:rsidR="004225E4" w:rsidRPr="004412A2" w:rsidRDefault="004225E4" w:rsidP="004412A2">
            <w:pPr>
              <w:jc w:val="center"/>
              <w:rPr>
                <w:sz w:val="22"/>
                <w:szCs w:val="22"/>
              </w:rPr>
            </w:pPr>
            <w:r w:rsidRPr="004412A2">
              <w:rPr>
                <w:sz w:val="22"/>
                <w:szCs w:val="22"/>
              </w:rPr>
              <w:t>107</w:t>
            </w:r>
          </w:p>
        </w:tc>
        <w:tc>
          <w:tcPr>
            <w:tcW w:w="1598" w:type="dxa"/>
            <w:shd w:val="clear" w:color="auto" w:fill="auto"/>
          </w:tcPr>
          <w:p w14:paraId="2F3458EF" w14:textId="77777777" w:rsidR="004225E4" w:rsidRPr="004412A2" w:rsidRDefault="004225E4" w:rsidP="00B16FB3">
            <w:pPr>
              <w:rPr>
                <w:sz w:val="22"/>
                <w:szCs w:val="22"/>
              </w:rPr>
            </w:pPr>
            <w:r w:rsidRPr="004412A2">
              <w:rPr>
                <w:sz w:val="22"/>
                <w:szCs w:val="22"/>
              </w:rPr>
              <w:t xml:space="preserve">Test number </w:t>
            </w:r>
          </w:p>
        </w:tc>
        <w:tc>
          <w:tcPr>
            <w:tcW w:w="1749" w:type="dxa"/>
            <w:shd w:val="clear" w:color="auto" w:fill="auto"/>
          </w:tcPr>
          <w:p w14:paraId="06448645" w14:textId="77777777" w:rsidR="004225E4" w:rsidRPr="004412A2" w:rsidRDefault="004225E4" w:rsidP="00B16FB3">
            <w:pPr>
              <w:rPr>
                <w:sz w:val="22"/>
                <w:szCs w:val="22"/>
              </w:rPr>
            </w:pPr>
            <w:r w:rsidRPr="004412A2">
              <w:rPr>
                <w:sz w:val="22"/>
                <w:szCs w:val="22"/>
              </w:rPr>
              <w:t>T(1-6)</w:t>
            </w:r>
          </w:p>
        </w:tc>
        <w:tc>
          <w:tcPr>
            <w:tcW w:w="2566" w:type="dxa"/>
            <w:shd w:val="clear" w:color="auto" w:fill="auto"/>
          </w:tcPr>
          <w:p w14:paraId="0DDFB673" w14:textId="77777777" w:rsidR="004225E4" w:rsidRPr="004412A2" w:rsidRDefault="004225E4" w:rsidP="00B16FB3">
            <w:pPr>
              <w:rPr>
                <w:sz w:val="22"/>
                <w:szCs w:val="22"/>
              </w:rPr>
            </w:pPr>
            <w:r w:rsidRPr="004412A2">
              <w:rPr>
                <w:sz w:val="22"/>
                <w:szCs w:val="22"/>
              </w:rPr>
              <w:t>DACO Control Board Serial #</w:t>
            </w:r>
          </w:p>
        </w:tc>
        <w:tc>
          <w:tcPr>
            <w:tcW w:w="2769" w:type="dxa"/>
            <w:shd w:val="clear" w:color="auto" w:fill="auto"/>
          </w:tcPr>
          <w:p w14:paraId="5A6701CA" w14:textId="77777777" w:rsidR="004225E4" w:rsidRPr="004412A2" w:rsidRDefault="004225E4" w:rsidP="00B16FB3">
            <w:pPr>
              <w:rPr>
                <w:sz w:val="22"/>
                <w:szCs w:val="22"/>
              </w:rPr>
            </w:pPr>
            <w:r w:rsidRPr="004412A2">
              <w:rPr>
                <w:sz w:val="22"/>
                <w:szCs w:val="22"/>
              </w:rPr>
              <w:t>Used by DACO and MII End of line testing to identify control board to ice machine.</w:t>
            </w:r>
          </w:p>
        </w:tc>
      </w:tr>
      <w:tr w:rsidR="004225E4" w:rsidRPr="004412A2" w14:paraId="271C9B3D" w14:textId="77777777" w:rsidTr="004412A2">
        <w:tc>
          <w:tcPr>
            <w:tcW w:w="1441" w:type="dxa"/>
            <w:shd w:val="clear" w:color="auto" w:fill="auto"/>
          </w:tcPr>
          <w:p w14:paraId="25F0A8A4" w14:textId="77777777" w:rsidR="004225E4" w:rsidRPr="004412A2" w:rsidRDefault="004225E4" w:rsidP="004412A2">
            <w:pPr>
              <w:jc w:val="center"/>
              <w:rPr>
                <w:sz w:val="22"/>
                <w:szCs w:val="22"/>
              </w:rPr>
            </w:pPr>
            <w:r w:rsidRPr="004412A2">
              <w:rPr>
                <w:sz w:val="22"/>
                <w:szCs w:val="22"/>
              </w:rPr>
              <w:t>108-109</w:t>
            </w:r>
          </w:p>
        </w:tc>
        <w:tc>
          <w:tcPr>
            <w:tcW w:w="1598" w:type="dxa"/>
            <w:shd w:val="clear" w:color="auto" w:fill="auto"/>
          </w:tcPr>
          <w:p w14:paraId="1C8256D9" w14:textId="77777777" w:rsidR="004225E4" w:rsidRPr="004412A2" w:rsidRDefault="004225E4" w:rsidP="00B16FB3">
            <w:pPr>
              <w:rPr>
                <w:sz w:val="22"/>
                <w:szCs w:val="22"/>
              </w:rPr>
            </w:pPr>
            <w:r w:rsidRPr="004412A2">
              <w:rPr>
                <w:sz w:val="22"/>
                <w:szCs w:val="22"/>
              </w:rPr>
              <w:t>Year</w:t>
            </w:r>
          </w:p>
        </w:tc>
        <w:tc>
          <w:tcPr>
            <w:tcW w:w="1749" w:type="dxa"/>
            <w:shd w:val="clear" w:color="auto" w:fill="auto"/>
          </w:tcPr>
          <w:p w14:paraId="4F4A904F" w14:textId="77777777" w:rsidR="004225E4" w:rsidRPr="004412A2" w:rsidRDefault="004225E4" w:rsidP="00B16FB3">
            <w:pPr>
              <w:rPr>
                <w:sz w:val="22"/>
                <w:szCs w:val="22"/>
              </w:rPr>
            </w:pPr>
            <w:r w:rsidRPr="004412A2">
              <w:rPr>
                <w:sz w:val="22"/>
                <w:szCs w:val="22"/>
              </w:rPr>
              <w:t>YY(00-99)</w:t>
            </w:r>
          </w:p>
          <w:p w14:paraId="7A8EF97E" w14:textId="77777777" w:rsidR="004225E4" w:rsidRPr="004412A2" w:rsidRDefault="004225E4" w:rsidP="00B16FB3">
            <w:pPr>
              <w:rPr>
                <w:sz w:val="22"/>
                <w:szCs w:val="22"/>
              </w:rPr>
            </w:pPr>
          </w:p>
        </w:tc>
        <w:tc>
          <w:tcPr>
            <w:tcW w:w="2566" w:type="dxa"/>
            <w:shd w:val="clear" w:color="auto" w:fill="auto"/>
          </w:tcPr>
          <w:p w14:paraId="5A064BF6" w14:textId="77777777" w:rsidR="004225E4" w:rsidRPr="004412A2" w:rsidRDefault="004225E4" w:rsidP="00B16FB3">
            <w:pPr>
              <w:rPr>
                <w:sz w:val="22"/>
                <w:szCs w:val="22"/>
              </w:rPr>
            </w:pPr>
            <w:r w:rsidRPr="004412A2">
              <w:rPr>
                <w:sz w:val="22"/>
                <w:szCs w:val="22"/>
              </w:rPr>
              <w:t>DACO Control Board Serial #</w:t>
            </w:r>
          </w:p>
        </w:tc>
        <w:tc>
          <w:tcPr>
            <w:tcW w:w="2769" w:type="dxa"/>
            <w:shd w:val="clear" w:color="auto" w:fill="auto"/>
          </w:tcPr>
          <w:p w14:paraId="3E9CF981" w14:textId="77777777" w:rsidR="004225E4" w:rsidRPr="004412A2" w:rsidRDefault="004225E4" w:rsidP="00B16FB3">
            <w:pPr>
              <w:rPr>
                <w:sz w:val="22"/>
                <w:szCs w:val="22"/>
              </w:rPr>
            </w:pPr>
            <w:r w:rsidRPr="004412A2">
              <w:rPr>
                <w:sz w:val="22"/>
                <w:szCs w:val="22"/>
              </w:rPr>
              <w:t>Used by DACO and MII End of line testing to identify control board to ice machine.</w:t>
            </w:r>
          </w:p>
        </w:tc>
      </w:tr>
      <w:tr w:rsidR="004225E4" w:rsidRPr="004412A2" w14:paraId="6AFC735E" w14:textId="77777777" w:rsidTr="004412A2">
        <w:tc>
          <w:tcPr>
            <w:tcW w:w="1441" w:type="dxa"/>
            <w:shd w:val="clear" w:color="auto" w:fill="auto"/>
          </w:tcPr>
          <w:p w14:paraId="0F7C30AE" w14:textId="77777777" w:rsidR="004225E4" w:rsidRPr="004412A2" w:rsidRDefault="004225E4" w:rsidP="004412A2">
            <w:pPr>
              <w:jc w:val="center"/>
              <w:rPr>
                <w:sz w:val="22"/>
                <w:szCs w:val="22"/>
              </w:rPr>
            </w:pPr>
            <w:r w:rsidRPr="004412A2">
              <w:rPr>
                <w:sz w:val="22"/>
                <w:szCs w:val="22"/>
              </w:rPr>
              <w:t>110-112</w:t>
            </w:r>
          </w:p>
        </w:tc>
        <w:tc>
          <w:tcPr>
            <w:tcW w:w="1598" w:type="dxa"/>
            <w:shd w:val="clear" w:color="auto" w:fill="auto"/>
          </w:tcPr>
          <w:p w14:paraId="2A643B8F" w14:textId="77777777" w:rsidR="004225E4" w:rsidRPr="004412A2" w:rsidRDefault="004225E4" w:rsidP="00B16FB3">
            <w:pPr>
              <w:rPr>
                <w:sz w:val="22"/>
                <w:szCs w:val="22"/>
              </w:rPr>
            </w:pPr>
            <w:r w:rsidRPr="004412A2">
              <w:rPr>
                <w:sz w:val="22"/>
                <w:szCs w:val="22"/>
              </w:rPr>
              <w:t>Days of the year</w:t>
            </w:r>
          </w:p>
        </w:tc>
        <w:tc>
          <w:tcPr>
            <w:tcW w:w="1749" w:type="dxa"/>
            <w:shd w:val="clear" w:color="auto" w:fill="auto"/>
          </w:tcPr>
          <w:p w14:paraId="624DA734" w14:textId="77777777" w:rsidR="004225E4" w:rsidRPr="004412A2" w:rsidRDefault="004225E4" w:rsidP="00B16FB3">
            <w:pPr>
              <w:rPr>
                <w:sz w:val="22"/>
                <w:szCs w:val="22"/>
              </w:rPr>
            </w:pPr>
            <w:r w:rsidRPr="004412A2">
              <w:rPr>
                <w:sz w:val="22"/>
                <w:szCs w:val="22"/>
              </w:rPr>
              <w:t>DDD(1-365)</w:t>
            </w:r>
          </w:p>
        </w:tc>
        <w:tc>
          <w:tcPr>
            <w:tcW w:w="2566" w:type="dxa"/>
            <w:shd w:val="clear" w:color="auto" w:fill="auto"/>
          </w:tcPr>
          <w:p w14:paraId="58144FF4" w14:textId="77777777" w:rsidR="004225E4" w:rsidRPr="004412A2" w:rsidRDefault="004225E4" w:rsidP="00B16FB3">
            <w:pPr>
              <w:rPr>
                <w:sz w:val="22"/>
                <w:szCs w:val="22"/>
              </w:rPr>
            </w:pPr>
            <w:r w:rsidRPr="004412A2">
              <w:rPr>
                <w:sz w:val="22"/>
                <w:szCs w:val="22"/>
              </w:rPr>
              <w:t>DACO Control Board Serial #</w:t>
            </w:r>
          </w:p>
        </w:tc>
        <w:tc>
          <w:tcPr>
            <w:tcW w:w="2769" w:type="dxa"/>
            <w:shd w:val="clear" w:color="auto" w:fill="auto"/>
          </w:tcPr>
          <w:p w14:paraId="1E4C2A38" w14:textId="77777777" w:rsidR="004225E4" w:rsidRPr="004412A2" w:rsidRDefault="004225E4" w:rsidP="00B16FB3">
            <w:pPr>
              <w:rPr>
                <w:sz w:val="22"/>
                <w:szCs w:val="22"/>
              </w:rPr>
            </w:pPr>
            <w:r w:rsidRPr="004412A2">
              <w:rPr>
                <w:sz w:val="22"/>
                <w:szCs w:val="22"/>
              </w:rPr>
              <w:t>Used by DACO and MII End of line testing to identify control board to ice machine.</w:t>
            </w:r>
          </w:p>
        </w:tc>
      </w:tr>
      <w:tr w:rsidR="004225E4" w:rsidRPr="004412A2" w14:paraId="261D89FF" w14:textId="77777777" w:rsidTr="004412A2">
        <w:tc>
          <w:tcPr>
            <w:tcW w:w="1441" w:type="dxa"/>
            <w:shd w:val="clear" w:color="auto" w:fill="auto"/>
          </w:tcPr>
          <w:p w14:paraId="71E2D2DC" w14:textId="77777777" w:rsidR="004225E4" w:rsidRPr="004412A2" w:rsidRDefault="004225E4" w:rsidP="004412A2">
            <w:pPr>
              <w:jc w:val="center"/>
              <w:rPr>
                <w:sz w:val="22"/>
                <w:szCs w:val="22"/>
              </w:rPr>
            </w:pPr>
            <w:r w:rsidRPr="004412A2">
              <w:rPr>
                <w:sz w:val="22"/>
                <w:szCs w:val="22"/>
              </w:rPr>
              <w:t>113-116</w:t>
            </w:r>
          </w:p>
        </w:tc>
        <w:tc>
          <w:tcPr>
            <w:tcW w:w="1598" w:type="dxa"/>
            <w:shd w:val="clear" w:color="auto" w:fill="auto"/>
          </w:tcPr>
          <w:p w14:paraId="25C0298D" w14:textId="77777777" w:rsidR="004225E4" w:rsidRPr="004412A2" w:rsidRDefault="004225E4" w:rsidP="00B16FB3">
            <w:pPr>
              <w:rPr>
                <w:sz w:val="22"/>
                <w:szCs w:val="22"/>
              </w:rPr>
            </w:pPr>
            <w:r w:rsidRPr="004412A2">
              <w:rPr>
                <w:sz w:val="22"/>
                <w:szCs w:val="22"/>
              </w:rPr>
              <w:t xml:space="preserve">Sequential number </w:t>
            </w:r>
          </w:p>
        </w:tc>
        <w:tc>
          <w:tcPr>
            <w:tcW w:w="1749" w:type="dxa"/>
            <w:shd w:val="clear" w:color="auto" w:fill="auto"/>
          </w:tcPr>
          <w:p w14:paraId="5806C1CA" w14:textId="77777777" w:rsidR="004225E4" w:rsidRPr="004412A2" w:rsidRDefault="004225E4" w:rsidP="00B16FB3">
            <w:pPr>
              <w:rPr>
                <w:sz w:val="22"/>
                <w:szCs w:val="22"/>
              </w:rPr>
            </w:pPr>
            <w:r w:rsidRPr="004412A2">
              <w:rPr>
                <w:sz w:val="22"/>
                <w:szCs w:val="22"/>
              </w:rPr>
              <w:t>NNNN(0-9999)</w:t>
            </w:r>
          </w:p>
        </w:tc>
        <w:tc>
          <w:tcPr>
            <w:tcW w:w="2566" w:type="dxa"/>
            <w:shd w:val="clear" w:color="auto" w:fill="auto"/>
          </w:tcPr>
          <w:p w14:paraId="16454BBC" w14:textId="77777777" w:rsidR="004225E4" w:rsidRPr="004412A2" w:rsidRDefault="004225E4" w:rsidP="00B16FB3">
            <w:pPr>
              <w:rPr>
                <w:sz w:val="22"/>
                <w:szCs w:val="22"/>
              </w:rPr>
            </w:pPr>
            <w:r w:rsidRPr="004412A2">
              <w:rPr>
                <w:sz w:val="22"/>
                <w:szCs w:val="22"/>
              </w:rPr>
              <w:t>DACO Control Board Serial #</w:t>
            </w:r>
          </w:p>
        </w:tc>
        <w:tc>
          <w:tcPr>
            <w:tcW w:w="2769" w:type="dxa"/>
            <w:shd w:val="clear" w:color="auto" w:fill="auto"/>
          </w:tcPr>
          <w:p w14:paraId="7B772D9B" w14:textId="77777777" w:rsidR="004225E4" w:rsidRPr="004412A2" w:rsidRDefault="004225E4" w:rsidP="00B16FB3">
            <w:pPr>
              <w:rPr>
                <w:sz w:val="22"/>
                <w:szCs w:val="22"/>
              </w:rPr>
            </w:pPr>
            <w:r w:rsidRPr="004412A2">
              <w:rPr>
                <w:sz w:val="22"/>
                <w:szCs w:val="22"/>
              </w:rPr>
              <w:t>Used by DACO and MII End of line testing to identify control board to ice machine.</w:t>
            </w:r>
          </w:p>
        </w:tc>
      </w:tr>
    </w:tbl>
    <w:p w14:paraId="5643CAAF" w14:textId="77777777" w:rsidR="00B16FB3" w:rsidRPr="00B16FB3" w:rsidRDefault="00B16FB3" w:rsidP="00B16FB3">
      <w:pPr>
        <w:widowControl w:val="0"/>
        <w:rPr>
          <w:rFonts w:ascii="Courier" w:eastAsia="SimSun" w:hAnsi="Courier"/>
          <w:szCs w:val="20"/>
        </w:rPr>
      </w:pPr>
    </w:p>
    <w:p w14:paraId="01C38D9F" w14:textId="77777777" w:rsidR="00B16FB3" w:rsidRPr="00B16FB3" w:rsidRDefault="00B16FB3" w:rsidP="00B16FB3">
      <w:r w:rsidRPr="00B16FB3">
        <w:t>Example of the DACO serial number:</w:t>
      </w:r>
    </w:p>
    <w:tbl>
      <w:tblPr>
        <w:tblW w:w="0" w:type="auto"/>
        <w:tblCellMar>
          <w:left w:w="0" w:type="dxa"/>
          <w:right w:w="0" w:type="dxa"/>
        </w:tblCellMar>
        <w:tblLook w:val="04A0" w:firstRow="1" w:lastRow="0" w:firstColumn="1" w:lastColumn="0" w:noHBand="0" w:noVBand="1"/>
      </w:tblPr>
      <w:tblGrid>
        <w:gridCol w:w="1525"/>
        <w:gridCol w:w="1398"/>
        <w:gridCol w:w="1491"/>
        <w:gridCol w:w="1495"/>
        <w:gridCol w:w="1512"/>
        <w:gridCol w:w="2155"/>
      </w:tblGrid>
      <w:tr w:rsidR="00B16FB3" w:rsidRPr="00B16FB3" w14:paraId="15246370" w14:textId="77777777" w:rsidTr="008E76D1">
        <w:trPr>
          <w:trHeight w:val="781"/>
        </w:trPr>
        <w:tc>
          <w:tcPr>
            <w:tcW w:w="17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CAB68" w14:textId="77777777" w:rsidR="00B16FB3" w:rsidRPr="00B16FB3" w:rsidRDefault="00B16FB3" w:rsidP="00B16FB3">
            <w:pPr>
              <w:rPr>
                <w:sz w:val="22"/>
                <w:szCs w:val="22"/>
              </w:rPr>
            </w:pPr>
            <w:r w:rsidRPr="00B16FB3">
              <w:rPr>
                <w:sz w:val="22"/>
                <w:szCs w:val="22"/>
              </w:rPr>
              <w:t>Name</w:t>
            </w:r>
          </w:p>
        </w:tc>
        <w:tc>
          <w:tcPr>
            <w:tcW w:w="17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899C9" w14:textId="77777777" w:rsidR="00B16FB3" w:rsidRPr="00B16FB3" w:rsidRDefault="00B16FB3" w:rsidP="00B16FB3">
            <w:pPr>
              <w:rPr>
                <w:sz w:val="22"/>
                <w:szCs w:val="22"/>
              </w:rPr>
            </w:pPr>
            <w:r w:rsidRPr="00B16FB3">
              <w:rPr>
                <w:sz w:val="22"/>
                <w:szCs w:val="22"/>
              </w:rPr>
              <w:t>Test site</w:t>
            </w:r>
          </w:p>
        </w:tc>
        <w:tc>
          <w:tcPr>
            <w:tcW w:w="17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609F2A" w14:textId="77777777" w:rsidR="00B16FB3" w:rsidRPr="00B16FB3" w:rsidRDefault="00B16FB3" w:rsidP="00B16FB3">
            <w:pPr>
              <w:rPr>
                <w:sz w:val="22"/>
                <w:szCs w:val="22"/>
              </w:rPr>
            </w:pPr>
            <w:r w:rsidRPr="00B16FB3">
              <w:rPr>
                <w:sz w:val="22"/>
                <w:szCs w:val="22"/>
              </w:rPr>
              <w:t>Tester number</w:t>
            </w:r>
          </w:p>
        </w:tc>
        <w:tc>
          <w:tcPr>
            <w:tcW w:w="17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C704B8" w14:textId="77777777" w:rsidR="00B16FB3" w:rsidRPr="00B16FB3" w:rsidRDefault="00B16FB3" w:rsidP="00B16FB3">
            <w:pPr>
              <w:rPr>
                <w:sz w:val="22"/>
                <w:szCs w:val="22"/>
              </w:rPr>
            </w:pPr>
            <w:r w:rsidRPr="00B16FB3">
              <w:rPr>
                <w:sz w:val="22"/>
                <w:szCs w:val="22"/>
              </w:rPr>
              <w:t>year</w:t>
            </w:r>
          </w:p>
        </w:tc>
        <w:tc>
          <w:tcPr>
            <w:tcW w:w="1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0CE76D" w14:textId="77777777" w:rsidR="00B16FB3" w:rsidRPr="00B16FB3" w:rsidRDefault="00B16FB3" w:rsidP="00B16FB3">
            <w:pPr>
              <w:rPr>
                <w:sz w:val="22"/>
                <w:szCs w:val="22"/>
              </w:rPr>
            </w:pPr>
            <w:r w:rsidRPr="00B16FB3">
              <w:rPr>
                <w:sz w:val="22"/>
                <w:szCs w:val="22"/>
              </w:rPr>
              <w:t>Days of the year</w:t>
            </w:r>
          </w:p>
        </w:tc>
        <w:tc>
          <w:tcPr>
            <w:tcW w:w="22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171F9B" w14:textId="77777777" w:rsidR="00B16FB3" w:rsidRPr="00B16FB3" w:rsidRDefault="00B16FB3" w:rsidP="00B16FB3">
            <w:pPr>
              <w:rPr>
                <w:sz w:val="22"/>
                <w:szCs w:val="22"/>
              </w:rPr>
            </w:pPr>
            <w:r w:rsidRPr="00B16FB3">
              <w:rPr>
                <w:sz w:val="22"/>
                <w:szCs w:val="22"/>
              </w:rPr>
              <w:t>Sequential  number</w:t>
            </w:r>
          </w:p>
        </w:tc>
      </w:tr>
      <w:tr w:rsidR="00B16FB3" w:rsidRPr="00B16FB3" w14:paraId="0BDAD4EA" w14:textId="77777777" w:rsidTr="008E76D1">
        <w:trPr>
          <w:trHeight w:val="26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78945" w14:textId="77777777" w:rsidR="00B16FB3" w:rsidRPr="00B16FB3" w:rsidRDefault="00B16FB3" w:rsidP="00B16FB3">
            <w:pPr>
              <w:rPr>
                <w:sz w:val="22"/>
                <w:szCs w:val="22"/>
              </w:rPr>
            </w:pPr>
            <w:r w:rsidRPr="00B16FB3">
              <w:rPr>
                <w:sz w:val="22"/>
                <w:szCs w:val="22"/>
              </w:rPr>
              <w:t xml:space="preserve">Modbus Register </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2C29DDC8" w14:textId="77777777" w:rsidR="00B16FB3" w:rsidRPr="00B16FB3" w:rsidRDefault="00B16FB3" w:rsidP="00B16FB3">
            <w:pPr>
              <w:rPr>
                <w:sz w:val="22"/>
                <w:szCs w:val="22"/>
              </w:rPr>
            </w:pPr>
            <w:r w:rsidRPr="00B16FB3">
              <w:rPr>
                <w:sz w:val="22"/>
                <w:szCs w:val="22"/>
              </w:rPr>
              <w:t>106</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5D2E0098" w14:textId="77777777" w:rsidR="00B16FB3" w:rsidRPr="00B16FB3" w:rsidRDefault="00B16FB3" w:rsidP="00B16FB3">
            <w:pPr>
              <w:rPr>
                <w:sz w:val="22"/>
                <w:szCs w:val="22"/>
              </w:rPr>
            </w:pPr>
            <w:r w:rsidRPr="00B16FB3">
              <w:rPr>
                <w:sz w:val="22"/>
                <w:szCs w:val="22"/>
              </w:rPr>
              <w:t>107</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48D9B73D" w14:textId="77777777" w:rsidR="00B16FB3" w:rsidRPr="00B16FB3" w:rsidRDefault="00B16FB3" w:rsidP="00B16FB3">
            <w:pPr>
              <w:rPr>
                <w:sz w:val="22"/>
                <w:szCs w:val="22"/>
              </w:rPr>
            </w:pPr>
            <w:r w:rsidRPr="00B16FB3">
              <w:rPr>
                <w:sz w:val="22"/>
                <w:szCs w:val="22"/>
              </w:rPr>
              <w:t>108-109</w:t>
            </w:r>
          </w:p>
        </w:tc>
        <w:tc>
          <w:tcPr>
            <w:tcW w:w="1774" w:type="dxa"/>
            <w:tcBorders>
              <w:top w:val="nil"/>
              <w:left w:val="nil"/>
              <w:bottom w:val="single" w:sz="8" w:space="0" w:color="auto"/>
              <w:right w:val="single" w:sz="8" w:space="0" w:color="auto"/>
            </w:tcBorders>
            <w:tcMar>
              <w:top w:w="0" w:type="dxa"/>
              <w:left w:w="108" w:type="dxa"/>
              <w:bottom w:w="0" w:type="dxa"/>
              <w:right w:w="108" w:type="dxa"/>
            </w:tcMar>
            <w:hideMark/>
          </w:tcPr>
          <w:p w14:paraId="635767D7" w14:textId="77777777" w:rsidR="00B16FB3" w:rsidRPr="00B16FB3" w:rsidRDefault="00B16FB3" w:rsidP="00B16FB3">
            <w:pPr>
              <w:rPr>
                <w:sz w:val="22"/>
                <w:szCs w:val="22"/>
              </w:rPr>
            </w:pPr>
            <w:r w:rsidRPr="00B16FB3">
              <w:rPr>
                <w:sz w:val="22"/>
                <w:szCs w:val="22"/>
              </w:rPr>
              <w:t>110-112</w:t>
            </w:r>
          </w:p>
        </w:tc>
        <w:tc>
          <w:tcPr>
            <w:tcW w:w="2261" w:type="dxa"/>
            <w:tcBorders>
              <w:top w:val="nil"/>
              <w:left w:val="nil"/>
              <w:bottom w:val="single" w:sz="8" w:space="0" w:color="auto"/>
              <w:right w:val="single" w:sz="8" w:space="0" w:color="auto"/>
            </w:tcBorders>
            <w:tcMar>
              <w:top w:w="0" w:type="dxa"/>
              <w:left w:w="108" w:type="dxa"/>
              <w:bottom w:w="0" w:type="dxa"/>
              <w:right w:w="108" w:type="dxa"/>
            </w:tcMar>
            <w:hideMark/>
          </w:tcPr>
          <w:p w14:paraId="2B37844A" w14:textId="77777777" w:rsidR="00B16FB3" w:rsidRPr="00B16FB3" w:rsidRDefault="00B16FB3" w:rsidP="00B16FB3">
            <w:pPr>
              <w:rPr>
                <w:sz w:val="22"/>
                <w:szCs w:val="22"/>
              </w:rPr>
            </w:pPr>
            <w:r w:rsidRPr="00B16FB3">
              <w:rPr>
                <w:sz w:val="22"/>
                <w:szCs w:val="22"/>
              </w:rPr>
              <w:t>113-116</w:t>
            </w:r>
          </w:p>
        </w:tc>
      </w:tr>
      <w:tr w:rsidR="00B16FB3" w:rsidRPr="00B16FB3" w14:paraId="7F0E80CE" w14:textId="77777777" w:rsidTr="008E76D1">
        <w:trPr>
          <w:trHeight w:val="26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26DA2A" w14:textId="77777777" w:rsidR="00B16FB3" w:rsidRPr="00B16FB3" w:rsidRDefault="00B16FB3" w:rsidP="00B16FB3">
            <w:pPr>
              <w:rPr>
                <w:sz w:val="22"/>
                <w:szCs w:val="22"/>
              </w:rPr>
            </w:pPr>
            <w:r w:rsidRPr="00B16FB3">
              <w:rPr>
                <w:sz w:val="22"/>
                <w:szCs w:val="22"/>
              </w:rPr>
              <w:t>Format</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1E8C7033" w14:textId="77777777" w:rsidR="00B16FB3" w:rsidRPr="00B16FB3" w:rsidRDefault="00B16FB3" w:rsidP="00B16FB3">
            <w:pPr>
              <w:rPr>
                <w:sz w:val="22"/>
                <w:szCs w:val="22"/>
              </w:rPr>
            </w:pPr>
            <w:r w:rsidRPr="00B16FB3">
              <w:rPr>
                <w:sz w:val="22"/>
                <w:szCs w:val="22"/>
              </w:rPr>
              <w:t>S (1-3)</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0CB9206F" w14:textId="77777777" w:rsidR="00B16FB3" w:rsidRPr="00B16FB3" w:rsidRDefault="00B16FB3" w:rsidP="00B16FB3">
            <w:pPr>
              <w:rPr>
                <w:sz w:val="22"/>
                <w:szCs w:val="22"/>
              </w:rPr>
            </w:pPr>
            <w:r w:rsidRPr="00B16FB3">
              <w:rPr>
                <w:sz w:val="22"/>
                <w:szCs w:val="22"/>
              </w:rPr>
              <w:t>T(1-6)</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351DF5E0" w14:textId="77777777" w:rsidR="00B16FB3" w:rsidRPr="00B16FB3" w:rsidRDefault="00B16FB3" w:rsidP="00B16FB3">
            <w:pPr>
              <w:rPr>
                <w:sz w:val="22"/>
                <w:szCs w:val="22"/>
              </w:rPr>
            </w:pPr>
            <w:r w:rsidRPr="00B16FB3">
              <w:rPr>
                <w:sz w:val="22"/>
                <w:szCs w:val="22"/>
              </w:rPr>
              <w:t>YY(00-99)</w:t>
            </w:r>
          </w:p>
        </w:tc>
        <w:tc>
          <w:tcPr>
            <w:tcW w:w="1774" w:type="dxa"/>
            <w:tcBorders>
              <w:top w:val="nil"/>
              <w:left w:val="nil"/>
              <w:bottom w:val="single" w:sz="8" w:space="0" w:color="auto"/>
              <w:right w:val="single" w:sz="8" w:space="0" w:color="auto"/>
            </w:tcBorders>
            <w:tcMar>
              <w:top w:w="0" w:type="dxa"/>
              <w:left w:w="108" w:type="dxa"/>
              <w:bottom w:w="0" w:type="dxa"/>
              <w:right w:w="108" w:type="dxa"/>
            </w:tcMar>
            <w:hideMark/>
          </w:tcPr>
          <w:p w14:paraId="596E6B04" w14:textId="77777777" w:rsidR="00B16FB3" w:rsidRPr="00B16FB3" w:rsidRDefault="00B16FB3" w:rsidP="00B16FB3">
            <w:pPr>
              <w:rPr>
                <w:sz w:val="22"/>
                <w:szCs w:val="22"/>
              </w:rPr>
            </w:pPr>
            <w:r w:rsidRPr="00B16FB3">
              <w:rPr>
                <w:sz w:val="22"/>
                <w:szCs w:val="22"/>
              </w:rPr>
              <w:t>DDD(1-365)</w:t>
            </w:r>
          </w:p>
        </w:tc>
        <w:tc>
          <w:tcPr>
            <w:tcW w:w="2261" w:type="dxa"/>
            <w:tcBorders>
              <w:top w:val="nil"/>
              <w:left w:val="nil"/>
              <w:bottom w:val="single" w:sz="8" w:space="0" w:color="auto"/>
              <w:right w:val="single" w:sz="8" w:space="0" w:color="auto"/>
            </w:tcBorders>
            <w:tcMar>
              <w:top w:w="0" w:type="dxa"/>
              <w:left w:w="108" w:type="dxa"/>
              <w:bottom w:w="0" w:type="dxa"/>
              <w:right w:w="108" w:type="dxa"/>
            </w:tcMar>
            <w:hideMark/>
          </w:tcPr>
          <w:p w14:paraId="7C0C4DB8" w14:textId="77777777" w:rsidR="00B16FB3" w:rsidRPr="00B16FB3" w:rsidRDefault="00B16FB3" w:rsidP="00B16FB3">
            <w:pPr>
              <w:rPr>
                <w:sz w:val="22"/>
                <w:szCs w:val="22"/>
              </w:rPr>
            </w:pPr>
            <w:r w:rsidRPr="00B16FB3">
              <w:rPr>
                <w:sz w:val="22"/>
                <w:szCs w:val="22"/>
              </w:rPr>
              <w:t>NNNN(0-9999)</w:t>
            </w:r>
          </w:p>
        </w:tc>
      </w:tr>
      <w:tr w:rsidR="00B16FB3" w:rsidRPr="00B16FB3" w14:paraId="7DAACEB9" w14:textId="77777777" w:rsidTr="008E76D1">
        <w:trPr>
          <w:trHeight w:val="26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04D81" w14:textId="77777777" w:rsidR="00B16FB3" w:rsidRPr="00B16FB3" w:rsidRDefault="00B16FB3" w:rsidP="00B16FB3">
            <w:pPr>
              <w:rPr>
                <w:sz w:val="22"/>
                <w:szCs w:val="22"/>
              </w:rPr>
            </w:pPr>
            <w:r w:rsidRPr="00B16FB3">
              <w:rPr>
                <w:sz w:val="22"/>
                <w:szCs w:val="22"/>
              </w:rPr>
              <w:t>Example</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715A32A4" w14:textId="77777777" w:rsidR="00B16FB3" w:rsidRPr="00B16FB3" w:rsidRDefault="00B16FB3" w:rsidP="00B16FB3">
            <w:pPr>
              <w:rPr>
                <w:sz w:val="22"/>
                <w:szCs w:val="22"/>
              </w:rPr>
            </w:pPr>
            <w:r w:rsidRPr="00B16FB3">
              <w:rPr>
                <w:sz w:val="22"/>
                <w:szCs w:val="22"/>
              </w:rPr>
              <w:t>1</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2C55A32F" w14:textId="77777777" w:rsidR="00B16FB3" w:rsidRPr="00B16FB3" w:rsidRDefault="00B16FB3" w:rsidP="00B16FB3">
            <w:pPr>
              <w:rPr>
                <w:sz w:val="22"/>
                <w:szCs w:val="22"/>
              </w:rPr>
            </w:pPr>
            <w:r w:rsidRPr="00B16FB3">
              <w:rPr>
                <w:sz w:val="22"/>
                <w:szCs w:val="22"/>
              </w:rPr>
              <w:t>1</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6C62013D" w14:textId="77777777" w:rsidR="00B16FB3" w:rsidRPr="00B16FB3" w:rsidRDefault="00B16FB3" w:rsidP="00B16FB3">
            <w:pPr>
              <w:rPr>
                <w:sz w:val="22"/>
                <w:szCs w:val="22"/>
              </w:rPr>
            </w:pPr>
            <w:r w:rsidRPr="00B16FB3">
              <w:rPr>
                <w:sz w:val="22"/>
                <w:szCs w:val="22"/>
              </w:rPr>
              <w:t>13</w:t>
            </w:r>
          </w:p>
        </w:tc>
        <w:tc>
          <w:tcPr>
            <w:tcW w:w="1774" w:type="dxa"/>
            <w:tcBorders>
              <w:top w:val="nil"/>
              <w:left w:val="nil"/>
              <w:bottom w:val="single" w:sz="8" w:space="0" w:color="auto"/>
              <w:right w:val="single" w:sz="8" w:space="0" w:color="auto"/>
            </w:tcBorders>
            <w:tcMar>
              <w:top w:w="0" w:type="dxa"/>
              <w:left w:w="108" w:type="dxa"/>
              <w:bottom w:w="0" w:type="dxa"/>
              <w:right w:w="108" w:type="dxa"/>
            </w:tcMar>
            <w:hideMark/>
          </w:tcPr>
          <w:p w14:paraId="06D65FB9" w14:textId="77777777" w:rsidR="00B16FB3" w:rsidRPr="00B16FB3" w:rsidRDefault="00B16FB3" w:rsidP="00B16FB3">
            <w:pPr>
              <w:rPr>
                <w:sz w:val="22"/>
                <w:szCs w:val="22"/>
              </w:rPr>
            </w:pPr>
            <w:r w:rsidRPr="00B16FB3">
              <w:rPr>
                <w:sz w:val="22"/>
                <w:szCs w:val="22"/>
              </w:rPr>
              <w:t>031</w:t>
            </w:r>
          </w:p>
        </w:tc>
        <w:tc>
          <w:tcPr>
            <w:tcW w:w="2261" w:type="dxa"/>
            <w:tcBorders>
              <w:top w:val="nil"/>
              <w:left w:val="nil"/>
              <w:bottom w:val="single" w:sz="8" w:space="0" w:color="auto"/>
              <w:right w:val="single" w:sz="8" w:space="0" w:color="auto"/>
            </w:tcBorders>
            <w:tcMar>
              <w:top w:w="0" w:type="dxa"/>
              <w:left w:w="108" w:type="dxa"/>
              <w:bottom w:w="0" w:type="dxa"/>
              <w:right w:w="108" w:type="dxa"/>
            </w:tcMar>
            <w:hideMark/>
          </w:tcPr>
          <w:p w14:paraId="6922F8AC" w14:textId="77777777" w:rsidR="00B16FB3" w:rsidRPr="00B16FB3" w:rsidRDefault="00B16FB3" w:rsidP="00B16FB3">
            <w:pPr>
              <w:rPr>
                <w:sz w:val="22"/>
                <w:szCs w:val="22"/>
              </w:rPr>
            </w:pPr>
            <w:r w:rsidRPr="00B16FB3">
              <w:rPr>
                <w:sz w:val="22"/>
                <w:szCs w:val="22"/>
              </w:rPr>
              <w:t>0001</w:t>
            </w:r>
          </w:p>
        </w:tc>
      </w:tr>
      <w:tr w:rsidR="00B16FB3" w:rsidRPr="00B16FB3" w14:paraId="551139B8" w14:textId="77777777" w:rsidTr="008E76D1">
        <w:trPr>
          <w:trHeight w:val="26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C99329" w14:textId="77777777" w:rsidR="00B16FB3" w:rsidRPr="00B16FB3" w:rsidRDefault="00B16FB3" w:rsidP="00B16FB3">
            <w:pPr>
              <w:rPr>
                <w:sz w:val="22"/>
                <w:szCs w:val="22"/>
              </w:rPr>
            </w:pPr>
            <w:r w:rsidRPr="00B16FB3">
              <w:rPr>
                <w:sz w:val="22"/>
                <w:szCs w:val="22"/>
              </w:rPr>
              <w:t>Readout</w:t>
            </w:r>
          </w:p>
        </w:tc>
        <w:tc>
          <w:tcPr>
            <w:tcW w:w="9351" w:type="dxa"/>
            <w:gridSpan w:val="5"/>
            <w:tcBorders>
              <w:top w:val="nil"/>
              <w:left w:val="nil"/>
              <w:bottom w:val="single" w:sz="8" w:space="0" w:color="auto"/>
              <w:right w:val="single" w:sz="8" w:space="0" w:color="auto"/>
            </w:tcBorders>
            <w:tcMar>
              <w:top w:w="0" w:type="dxa"/>
              <w:left w:w="108" w:type="dxa"/>
              <w:bottom w:w="0" w:type="dxa"/>
              <w:right w:w="108" w:type="dxa"/>
            </w:tcMar>
            <w:hideMark/>
          </w:tcPr>
          <w:p w14:paraId="7C1F3A6C" w14:textId="77777777" w:rsidR="00B16FB3" w:rsidRPr="00B16FB3" w:rsidRDefault="00B16FB3" w:rsidP="00B16FB3">
            <w:pPr>
              <w:rPr>
                <w:sz w:val="22"/>
                <w:szCs w:val="22"/>
              </w:rPr>
            </w:pPr>
            <w:r w:rsidRPr="00B16FB3">
              <w:rPr>
                <w:sz w:val="22"/>
                <w:szCs w:val="22"/>
              </w:rPr>
              <w:t xml:space="preserve">11130310001 = Tested on test site 1, tester 1, on Jan31, 2013, first board(0001) </w:t>
            </w:r>
          </w:p>
        </w:tc>
      </w:tr>
    </w:tbl>
    <w:p w14:paraId="10E024AF" w14:textId="77777777" w:rsidR="00B16FB3" w:rsidRPr="00B16FB3" w:rsidRDefault="00B16FB3" w:rsidP="00B16FB3"/>
    <w:p w14:paraId="01EC0314" w14:textId="77777777" w:rsidR="00B16FB3" w:rsidRPr="00B16FB3" w:rsidRDefault="00B16FB3" w:rsidP="00CB175C">
      <w:pPr>
        <w:numPr>
          <w:ilvl w:val="0"/>
          <w:numId w:val="2"/>
        </w:numPr>
        <w:rPr>
          <w:rFonts w:ascii="Cambria" w:hAnsi="Cambria"/>
          <w:b/>
          <w:bCs/>
          <w:sz w:val="28"/>
          <w:szCs w:val="28"/>
        </w:rPr>
      </w:pPr>
      <w:r w:rsidRPr="00B16FB3">
        <w:rPr>
          <w:rFonts w:ascii="Courier" w:eastAsia="SimSun" w:hAnsi="Courier"/>
          <w:i/>
          <w:szCs w:val="20"/>
        </w:rPr>
        <w:br w:type="page"/>
      </w:r>
      <w:bookmarkStart w:id="1554" w:name="_Toc351124725"/>
      <w:bookmarkStart w:id="1555" w:name="_Toc351124823"/>
      <w:bookmarkStart w:id="1556" w:name="_Toc351538869"/>
      <w:bookmarkStart w:id="1557" w:name="_Toc351539044"/>
      <w:bookmarkStart w:id="1558" w:name="_Toc354118992"/>
      <w:bookmarkStart w:id="1559" w:name="_Toc354467790"/>
      <w:bookmarkStart w:id="1560" w:name="_Toc354668365"/>
      <w:bookmarkStart w:id="1561" w:name="_Toc355595883"/>
      <w:bookmarkStart w:id="1562" w:name="_Toc351124726"/>
      <w:bookmarkStart w:id="1563" w:name="_Toc351124824"/>
      <w:bookmarkStart w:id="1564" w:name="_Toc351538870"/>
      <w:bookmarkStart w:id="1565" w:name="_Toc351539045"/>
      <w:bookmarkStart w:id="1566" w:name="_Toc354118993"/>
      <w:bookmarkStart w:id="1567" w:name="_Toc354467791"/>
      <w:bookmarkStart w:id="1568" w:name="_Toc354668366"/>
      <w:bookmarkStart w:id="1569" w:name="_Toc355595884"/>
      <w:bookmarkStart w:id="1570" w:name="_Toc351124727"/>
      <w:bookmarkStart w:id="1571" w:name="_Toc351124825"/>
      <w:bookmarkStart w:id="1572" w:name="_Toc351538871"/>
      <w:bookmarkStart w:id="1573" w:name="_Toc351539046"/>
      <w:bookmarkStart w:id="1574" w:name="_Toc354118994"/>
      <w:bookmarkStart w:id="1575" w:name="_Toc354467792"/>
      <w:bookmarkStart w:id="1576" w:name="_Toc354668367"/>
      <w:bookmarkStart w:id="1577" w:name="_Toc355595885"/>
      <w:bookmarkStart w:id="1578" w:name="_Toc435192414"/>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r w:rsidRPr="00B16FB3">
        <w:rPr>
          <w:rFonts w:ascii="Cambria" w:hAnsi="Cambria"/>
          <w:b/>
          <w:bCs/>
          <w:sz w:val="28"/>
          <w:szCs w:val="28"/>
        </w:rPr>
        <w:t>Appendix</w:t>
      </w:r>
      <w:bookmarkEnd w:id="1578"/>
    </w:p>
    <w:p w14:paraId="563EBDE7" w14:textId="77777777" w:rsidR="00B16FB3" w:rsidRPr="00B16FB3" w:rsidRDefault="00B16FB3" w:rsidP="004412A2">
      <w:pPr>
        <w:keepNext/>
        <w:keepLines/>
        <w:widowControl w:val="0"/>
        <w:numPr>
          <w:ilvl w:val="1"/>
          <w:numId w:val="2"/>
        </w:numPr>
        <w:spacing w:before="200"/>
        <w:jc w:val="both"/>
        <w:outlineLvl w:val="2"/>
        <w:rPr>
          <w:rFonts w:ascii="Cambria" w:hAnsi="Cambria"/>
          <w:b/>
          <w:bCs/>
          <w:szCs w:val="20"/>
        </w:rPr>
      </w:pPr>
      <w:bookmarkStart w:id="1579" w:name="_Toc348597334"/>
      <w:bookmarkStart w:id="1580" w:name="_Toc348597410"/>
      <w:bookmarkStart w:id="1581" w:name="_Toc348597508"/>
      <w:bookmarkStart w:id="1582" w:name="_Toc348597589"/>
      <w:bookmarkStart w:id="1583" w:name="_Toc348597672"/>
      <w:bookmarkStart w:id="1584" w:name="_Toc348597747"/>
      <w:bookmarkStart w:id="1585" w:name="_Toc348604179"/>
      <w:bookmarkStart w:id="1586" w:name="_Toc348604261"/>
      <w:bookmarkStart w:id="1587" w:name="_Toc348613209"/>
      <w:bookmarkStart w:id="1588" w:name="_Toc350166046"/>
      <w:bookmarkStart w:id="1589" w:name="_Toc350166386"/>
      <w:bookmarkStart w:id="1590" w:name="_Toc350166476"/>
      <w:bookmarkStart w:id="1591" w:name="_Toc350945205"/>
      <w:bookmarkStart w:id="1592" w:name="_Toc351101928"/>
      <w:bookmarkStart w:id="1593" w:name="_Toc351109955"/>
      <w:bookmarkStart w:id="1594" w:name="_Toc351111335"/>
      <w:bookmarkStart w:id="1595" w:name="_Toc351111473"/>
      <w:bookmarkStart w:id="1596" w:name="_Toc351111840"/>
      <w:bookmarkStart w:id="1597" w:name="_Toc351111930"/>
      <w:bookmarkStart w:id="1598" w:name="_Toc351124729"/>
      <w:bookmarkStart w:id="1599" w:name="_Toc351124827"/>
      <w:bookmarkStart w:id="1600" w:name="_Toc351538873"/>
      <w:bookmarkStart w:id="1601" w:name="_Toc351539048"/>
      <w:bookmarkStart w:id="1602" w:name="_Toc354118996"/>
      <w:bookmarkStart w:id="1603" w:name="_Toc354467794"/>
      <w:bookmarkStart w:id="1604" w:name="_Toc354668369"/>
      <w:bookmarkStart w:id="1605" w:name="_Toc355595887"/>
      <w:bookmarkStart w:id="1606" w:name="_Toc435192415"/>
      <w:bookmarkStart w:id="1607" w:name="_Toc4475380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r w:rsidRPr="00B16FB3">
        <w:rPr>
          <w:rFonts w:ascii="Cambria" w:hAnsi="Cambria"/>
          <w:b/>
          <w:bCs/>
          <w:szCs w:val="20"/>
        </w:rPr>
        <w:t>Modbus Setup</w:t>
      </w:r>
      <w:bookmarkEnd w:id="1606"/>
      <w:bookmarkEnd w:id="1607"/>
    </w:p>
    <w:p w14:paraId="40082422" w14:textId="77777777" w:rsidR="00B16FB3" w:rsidRPr="00B16FB3" w:rsidRDefault="00B16FB3" w:rsidP="00B16FB3">
      <w:pPr>
        <w:widowControl w:val="0"/>
        <w:rPr>
          <w:rFonts w:ascii="Courier" w:eastAsia="SimSun" w:hAnsi="Courier"/>
          <w:szCs w:val="20"/>
        </w:rPr>
      </w:pPr>
    </w:p>
    <w:p w14:paraId="135EF556" w14:textId="77777777" w:rsidR="00B16FB3" w:rsidRPr="00B16FB3" w:rsidRDefault="00B16FB3" w:rsidP="004412A2">
      <w:pPr>
        <w:keepNext/>
        <w:keepLines/>
        <w:widowControl w:val="0"/>
        <w:numPr>
          <w:ilvl w:val="2"/>
          <w:numId w:val="2"/>
        </w:numPr>
        <w:spacing w:before="200"/>
        <w:jc w:val="both"/>
        <w:outlineLvl w:val="2"/>
        <w:rPr>
          <w:rFonts w:ascii="Cambria" w:hAnsi="Cambria"/>
          <w:b/>
          <w:bCs/>
          <w:szCs w:val="20"/>
        </w:rPr>
      </w:pPr>
      <w:bookmarkStart w:id="1608" w:name="_Toc435192416"/>
      <w:bookmarkStart w:id="1609" w:name="_Toc447538079"/>
      <w:r w:rsidRPr="00B16FB3">
        <w:rPr>
          <w:rFonts w:ascii="Cambria" w:hAnsi="Cambria"/>
          <w:b/>
          <w:bCs/>
          <w:szCs w:val="20"/>
        </w:rPr>
        <w:t>Connection Setup</w:t>
      </w:r>
      <w:bookmarkEnd w:id="1608"/>
      <w:bookmarkEnd w:id="1609"/>
    </w:p>
    <w:p w14:paraId="3CF69492" w14:textId="77777777" w:rsidR="00B16FB3" w:rsidRPr="00B16FB3" w:rsidRDefault="00B16FB3" w:rsidP="00B16FB3">
      <w:pPr>
        <w:widowControl w:val="0"/>
        <w:rPr>
          <w:rFonts w:ascii="Courier" w:eastAsia="SimSun" w:hAnsi="Courier"/>
          <w:szCs w:val="20"/>
        </w:rPr>
      </w:pPr>
    </w:p>
    <w:p w14:paraId="5AAE84F2" w14:textId="77777777" w:rsidR="00B16FB3" w:rsidRPr="00B16FB3" w:rsidRDefault="00A718B1" w:rsidP="00B16FB3">
      <w:pPr>
        <w:rPr>
          <w:rFonts w:ascii="Calibri" w:eastAsia="Calibri" w:hAnsi="Calibri"/>
          <w:b/>
          <w:sz w:val="22"/>
          <w:szCs w:val="22"/>
          <w:u w:val="single"/>
        </w:rPr>
      </w:pPr>
      <w:r>
        <w:rPr>
          <w:rFonts w:ascii="Calibri" w:eastAsia="Calibri" w:hAnsi="Calibri"/>
          <w:b/>
          <w:noProof/>
          <w:sz w:val="22"/>
          <w:szCs w:val="22"/>
          <w:u w:val="single"/>
        </w:rPr>
        <w:drawing>
          <wp:inline distT="0" distB="0" distL="0" distR="0" wp14:anchorId="70954A76" wp14:editId="2A5692F2">
            <wp:extent cx="4072255" cy="3232150"/>
            <wp:effectExtent l="0" t="0" r="0" b="0"/>
            <wp:docPr id="2" name="Picture 21" descr="Description: P:\Temp\To_Tyu\Manitowoc\modbus\modbus POll\connection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P:\Temp\To_Tyu\Manitowoc\modbus\modbus POll\connection_setu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255" cy="3232150"/>
                    </a:xfrm>
                    <a:prstGeom prst="rect">
                      <a:avLst/>
                    </a:prstGeom>
                    <a:noFill/>
                    <a:ln>
                      <a:noFill/>
                    </a:ln>
                  </pic:spPr>
                </pic:pic>
              </a:graphicData>
            </a:graphic>
          </wp:inline>
        </w:drawing>
      </w:r>
    </w:p>
    <w:p w14:paraId="742F24EF" w14:textId="77777777" w:rsidR="00B16FB3" w:rsidRPr="00B16FB3" w:rsidRDefault="00B16FB3" w:rsidP="00B16FB3">
      <w:pPr>
        <w:rPr>
          <w:rFonts w:ascii="Calibri" w:eastAsia="Calibri" w:hAnsi="Calibri"/>
          <w:sz w:val="22"/>
          <w:szCs w:val="22"/>
        </w:rPr>
      </w:pPr>
    </w:p>
    <w:p w14:paraId="4FA8C9AD" w14:textId="77777777" w:rsidR="00B16FB3" w:rsidRPr="00CE5A6A" w:rsidRDefault="00B16FB3" w:rsidP="00B16FB3">
      <w:pPr>
        <w:rPr>
          <w:rFonts w:eastAsia="Calibri"/>
          <w:b/>
          <w:sz w:val="22"/>
          <w:szCs w:val="22"/>
          <w:u w:val="single"/>
        </w:rPr>
      </w:pPr>
      <w:r w:rsidRPr="00CE5A6A">
        <w:rPr>
          <w:rFonts w:eastAsia="Calibri"/>
          <w:b/>
          <w:sz w:val="22"/>
          <w:szCs w:val="22"/>
          <w:u w:val="single"/>
        </w:rPr>
        <w:t>Write Serial Number (Function code: 16)</w:t>
      </w:r>
    </w:p>
    <w:p w14:paraId="194DDE92" w14:textId="77777777" w:rsidR="00B16FB3" w:rsidRPr="00B16FB3" w:rsidRDefault="00A718B1" w:rsidP="00B16FB3">
      <w:pPr>
        <w:rPr>
          <w:rFonts w:ascii="Calibri" w:eastAsia="Calibri" w:hAnsi="Calibri"/>
          <w:sz w:val="22"/>
          <w:szCs w:val="22"/>
          <w:u w:val="single"/>
        </w:rPr>
      </w:pPr>
      <w:r>
        <w:rPr>
          <w:noProof/>
        </w:rPr>
        <mc:AlternateContent>
          <mc:Choice Requires="wps">
            <w:drawing>
              <wp:anchor distT="0" distB="0" distL="114300" distR="114300" simplePos="0" relativeHeight="251652096" behindDoc="0" locked="0" layoutInCell="1" allowOverlap="1" wp14:anchorId="56500DFA" wp14:editId="58351546">
                <wp:simplePos x="0" y="0"/>
                <wp:positionH relativeFrom="column">
                  <wp:posOffset>2993390</wp:posOffset>
                </wp:positionH>
                <wp:positionV relativeFrom="paragraph">
                  <wp:posOffset>202565</wp:posOffset>
                </wp:positionV>
                <wp:extent cx="215900" cy="224155"/>
                <wp:effectExtent l="19050" t="19050" r="12700" b="2349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24155"/>
                        </a:xfrm>
                        <a:prstGeom prst="rect">
                          <a:avLst/>
                        </a:prstGeom>
                        <a:noFill/>
                        <a:ln w="57150">
                          <a:solidFill>
                            <a:srgbClr val="FF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A64AC" id="Rectangle 26" o:spid="_x0000_s1026" style="position:absolute;margin-left:235.7pt;margin-top:15.95pt;width:17pt;height:1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" filled="f" strokecolor="yellow" strokeweight="4.5pt"/>
            </w:pict>
          </mc:Fallback>
        </mc:AlternateContent>
      </w:r>
      <w:r>
        <w:rPr>
          <w:rFonts w:ascii="Calibri" w:eastAsia="Calibri" w:hAnsi="Calibri"/>
          <w:noProof/>
          <w:sz w:val="22"/>
          <w:szCs w:val="22"/>
          <w:u w:val="single"/>
        </w:rPr>
        <w:drawing>
          <wp:inline distT="0" distB="0" distL="0" distR="0" wp14:anchorId="077DF606" wp14:editId="0654049F">
            <wp:extent cx="4401820" cy="457200"/>
            <wp:effectExtent l="0" t="0" r="0" b="0"/>
            <wp:docPr id="1" name="Picture 22" descr="function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unctionb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820" cy="457200"/>
                    </a:xfrm>
                    <a:prstGeom prst="rect">
                      <a:avLst/>
                    </a:prstGeom>
                    <a:noFill/>
                    <a:ln>
                      <a:noFill/>
                    </a:ln>
                  </pic:spPr>
                </pic:pic>
              </a:graphicData>
            </a:graphic>
          </wp:inline>
        </w:drawing>
      </w:r>
    </w:p>
    <w:p w14:paraId="5B605005" w14:textId="77777777" w:rsidR="00B16FB3" w:rsidRPr="00B16FB3" w:rsidRDefault="00B16FB3" w:rsidP="00B16FB3">
      <w:pPr>
        <w:rPr>
          <w:rFonts w:ascii="Calibri" w:eastAsia="Calibri" w:hAnsi="Calibri"/>
          <w:sz w:val="22"/>
          <w:szCs w:val="22"/>
          <w:u w:val="single"/>
        </w:rPr>
      </w:pPr>
    </w:p>
    <w:tbl>
      <w:tblPr>
        <w:tblW w:w="98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90"/>
        <w:gridCol w:w="4438"/>
      </w:tblGrid>
      <w:tr w:rsidR="00B16FB3" w:rsidRPr="00CE5A6A" w14:paraId="04506B69" w14:textId="77777777" w:rsidTr="00CE5A6A">
        <w:trPr>
          <w:trHeight w:val="3401"/>
        </w:trPr>
        <w:tc>
          <w:tcPr>
            <w:tcW w:w="5389" w:type="dxa"/>
            <w:shd w:val="clear" w:color="auto" w:fill="auto"/>
          </w:tcPr>
          <w:p w14:paraId="18EAA683"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60420354" wp14:editId="5F8696DD">
                  <wp:extent cx="3285490" cy="2265045"/>
                  <wp:effectExtent l="0" t="0" r="0" b="0"/>
                  <wp:docPr id="6" name="Picture 23" descr="Description: P:\Temp\To_Tyu\Manitowoc\modbus\modbus POll\writeSe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P:\Temp\To_Tyu\Manitowoc\modbus\modbus POll\writeSeri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5490" cy="2265045"/>
                          </a:xfrm>
                          <a:prstGeom prst="rect">
                            <a:avLst/>
                          </a:prstGeom>
                          <a:noFill/>
                          <a:ln>
                            <a:noFill/>
                          </a:ln>
                        </pic:spPr>
                      </pic:pic>
                    </a:graphicData>
                  </a:graphic>
                </wp:inline>
              </w:drawing>
            </w:r>
          </w:p>
        </w:tc>
        <w:tc>
          <w:tcPr>
            <w:tcW w:w="4439" w:type="dxa"/>
            <w:shd w:val="clear" w:color="auto" w:fill="auto"/>
          </w:tcPr>
          <w:p w14:paraId="7D02A922"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Press the “16” button.</w:t>
            </w:r>
          </w:p>
          <w:p w14:paraId="6A1F6A5F"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Press Open and select writeSerial.mod(optional)</w:t>
            </w:r>
          </w:p>
          <w:p w14:paraId="5240A370"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Enter the following:</w:t>
            </w:r>
          </w:p>
          <w:p w14:paraId="14CAF33B" w14:textId="77777777" w:rsidR="00B16FB3" w:rsidRPr="00CE5A6A" w:rsidRDefault="00B16FB3" w:rsidP="00B16FB3">
            <w:pPr>
              <w:ind w:left="720"/>
              <w:rPr>
                <w:rFonts w:eastAsia="Calibri"/>
                <w:sz w:val="22"/>
                <w:szCs w:val="22"/>
              </w:rPr>
            </w:pPr>
            <w:r w:rsidRPr="00CE5A6A">
              <w:rPr>
                <w:rFonts w:eastAsia="Calibri"/>
                <w:sz w:val="22"/>
                <w:szCs w:val="22"/>
              </w:rPr>
              <w:t>Slave ID: 1</w:t>
            </w:r>
          </w:p>
          <w:p w14:paraId="48E1D55B" w14:textId="77777777" w:rsidR="00B16FB3" w:rsidRPr="00CE5A6A" w:rsidRDefault="00B16FB3" w:rsidP="00B16FB3">
            <w:pPr>
              <w:ind w:left="720"/>
              <w:rPr>
                <w:rFonts w:eastAsia="Calibri"/>
                <w:sz w:val="22"/>
                <w:szCs w:val="22"/>
              </w:rPr>
            </w:pPr>
            <w:r w:rsidRPr="00CE5A6A">
              <w:rPr>
                <w:rFonts w:eastAsia="Calibri"/>
                <w:sz w:val="22"/>
                <w:szCs w:val="22"/>
              </w:rPr>
              <w:t>Address: 93</w:t>
            </w:r>
          </w:p>
          <w:p w14:paraId="1AC2E35F" w14:textId="77777777" w:rsidR="00B16FB3" w:rsidRPr="00CE5A6A" w:rsidRDefault="00B16FB3" w:rsidP="00B16FB3">
            <w:pPr>
              <w:ind w:left="720"/>
              <w:rPr>
                <w:rFonts w:eastAsia="Calibri"/>
                <w:sz w:val="22"/>
                <w:szCs w:val="22"/>
              </w:rPr>
            </w:pPr>
            <w:r w:rsidRPr="00CE5A6A">
              <w:rPr>
                <w:rFonts w:eastAsia="Calibri"/>
                <w:sz w:val="22"/>
                <w:szCs w:val="22"/>
              </w:rPr>
              <w:t>Quantity:12</w:t>
            </w:r>
          </w:p>
          <w:p w14:paraId="419968C9"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If writeSerial.mod is used, the default serial Number is 123456789321 starting from 093 ended with 104.</w:t>
            </w:r>
          </w:p>
          <w:p w14:paraId="3555C67B"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Change the numbers as needed.</w:t>
            </w:r>
          </w:p>
          <w:p w14:paraId="36AC1FE5"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Press Send button to save. (Response OK should pop-up).</w:t>
            </w:r>
          </w:p>
        </w:tc>
      </w:tr>
      <w:tr w:rsidR="00B16FB3" w:rsidRPr="00CE5A6A" w14:paraId="5EDEAAA8" w14:textId="77777777" w:rsidTr="00CE5A6A">
        <w:tc>
          <w:tcPr>
            <w:tcW w:w="5389" w:type="dxa"/>
            <w:shd w:val="clear" w:color="auto" w:fill="auto"/>
          </w:tcPr>
          <w:p w14:paraId="1C355F1B" w14:textId="77777777" w:rsidR="00B16FB3" w:rsidRPr="00CE5A6A" w:rsidRDefault="00B16FB3" w:rsidP="00B16FB3">
            <w:pPr>
              <w:rPr>
                <w:rFonts w:eastAsia="Calibri"/>
                <w:noProof/>
                <w:sz w:val="22"/>
                <w:szCs w:val="22"/>
              </w:rPr>
            </w:pPr>
            <w:r w:rsidRPr="00CE5A6A">
              <w:rPr>
                <w:rFonts w:eastAsia="Calibri"/>
                <w:noProof/>
                <w:sz w:val="22"/>
                <w:szCs w:val="22"/>
              </w:rPr>
              <w:t>Example: Write Serial Number: 123456789321</w:t>
            </w:r>
          </w:p>
        </w:tc>
        <w:tc>
          <w:tcPr>
            <w:tcW w:w="4439" w:type="dxa"/>
            <w:shd w:val="clear" w:color="auto" w:fill="auto"/>
          </w:tcPr>
          <w:p w14:paraId="468E5EFB" w14:textId="77777777" w:rsidR="00B16FB3" w:rsidRPr="00CE5A6A" w:rsidRDefault="00B16FB3" w:rsidP="00B16FB3">
            <w:pPr>
              <w:rPr>
                <w:rFonts w:eastAsia="Calibri"/>
                <w:sz w:val="22"/>
                <w:szCs w:val="22"/>
              </w:rPr>
            </w:pPr>
          </w:p>
        </w:tc>
      </w:tr>
    </w:tbl>
    <w:p w14:paraId="1F45E951" w14:textId="77777777" w:rsidR="00B16FB3" w:rsidRPr="00B16FB3" w:rsidRDefault="00B16FB3" w:rsidP="00B16FB3">
      <w:pPr>
        <w:rPr>
          <w:rFonts w:ascii="Calibri" w:eastAsia="Calibri" w:hAnsi="Calibri"/>
          <w:b/>
          <w:sz w:val="22"/>
          <w:szCs w:val="22"/>
          <w:u w:val="single"/>
        </w:rPr>
      </w:pPr>
    </w:p>
    <w:p w14:paraId="58148CAF" w14:textId="77777777" w:rsidR="00B16FB3" w:rsidRPr="00CE5A6A" w:rsidRDefault="00B16FB3" w:rsidP="00B16FB3">
      <w:pPr>
        <w:rPr>
          <w:rFonts w:eastAsia="Calibri"/>
          <w:b/>
          <w:sz w:val="22"/>
          <w:szCs w:val="22"/>
          <w:u w:val="single"/>
        </w:rPr>
      </w:pPr>
      <w:r w:rsidRPr="00CE5A6A">
        <w:rPr>
          <w:rFonts w:eastAsia="Calibri"/>
          <w:b/>
          <w:sz w:val="22"/>
          <w:szCs w:val="22"/>
          <w:u w:val="single"/>
        </w:rPr>
        <w:t>Read Serial Number (Function code: 23)</w:t>
      </w:r>
    </w:p>
    <w:p w14:paraId="2766019F" w14:textId="77777777" w:rsidR="00B16FB3" w:rsidRPr="00B16FB3" w:rsidRDefault="00A718B1" w:rsidP="00B16FB3">
      <w:pPr>
        <w:rPr>
          <w:rFonts w:ascii="Calibri" w:eastAsia="Calibri" w:hAnsi="Calibri"/>
          <w:sz w:val="22"/>
          <w:szCs w:val="22"/>
          <w:u w:val="single"/>
        </w:rPr>
      </w:pPr>
      <w:r>
        <w:rPr>
          <w:noProof/>
        </w:rPr>
        <mc:AlternateContent>
          <mc:Choice Requires="wps">
            <w:drawing>
              <wp:anchor distT="0" distB="0" distL="114300" distR="114300" simplePos="0" relativeHeight="251653120" behindDoc="0" locked="0" layoutInCell="1" allowOverlap="1" wp14:anchorId="495684F6" wp14:editId="1737A1B1">
                <wp:simplePos x="0" y="0"/>
                <wp:positionH relativeFrom="column">
                  <wp:posOffset>3648710</wp:posOffset>
                </wp:positionH>
                <wp:positionV relativeFrom="paragraph">
                  <wp:posOffset>203200</wp:posOffset>
                </wp:positionV>
                <wp:extent cx="215900" cy="224155"/>
                <wp:effectExtent l="19050" t="19050" r="12700" b="234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24155"/>
                        </a:xfrm>
                        <a:prstGeom prst="rect">
                          <a:avLst/>
                        </a:prstGeom>
                        <a:noFill/>
                        <a:ln w="57150">
                          <a:solidFill>
                            <a:srgbClr val="FF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DE06C" id="Rectangle 25" o:spid="_x0000_s1026" style="position:absolute;margin-left:287.3pt;margin-top:16pt;width:17pt;height:17.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" filled="f" strokecolor="yellow" strokeweight="4.5pt"/>
            </w:pict>
          </mc:Fallback>
        </mc:AlternateContent>
      </w:r>
      <w:r>
        <w:rPr>
          <w:rFonts w:ascii="Calibri" w:eastAsia="Calibri" w:hAnsi="Calibri"/>
          <w:noProof/>
          <w:sz w:val="22"/>
          <w:szCs w:val="22"/>
          <w:u w:val="single"/>
        </w:rPr>
        <w:drawing>
          <wp:inline distT="0" distB="0" distL="0" distR="0" wp14:anchorId="4C42D25A" wp14:editId="3A8C9260">
            <wp:extent cx="4401820" cy="457200"/>
            <wp:effectExtent l="0" t="0" r="0" b="0"/>
            <wp:docPr id="7" name="Picture 24" descr="function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ctionb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820" cy="457200"/>
                    </a:xfrm>
                    <a:prstGeom prst="rect">
                      <a:avLst/>
                    </a:prstGeom>
                    <a:noFill/>
                    <a:ln>
                      <a:noFill/>
                    </a:ln>
                  </pic:spPr>
                </pic:pic>
              </a:graphicData>
            </a:graphic>
          </wp:inline>
        </w:drawing>
      </w:r>
    </w:p>
    <w:p w14:paraId="0F5907C2" w14:textId="77777777" w:rsidR="00B16FB3" w:rsidRPr="00B16FB3" w:rsidRDefault="00B16FB3" w:rsidP="00B16FB3">
      <w:pPr>
        <w:rPr>
          <w:rFonts w:ascii="Calibri" w:eastAsia="Calibri" w:hAnsi="Calibri"/>
          <w:sz w:val="22"/>
          <w:szCs w:val="22"/>
          <w:u w:val="single"/>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83"/>
        <w:gridCol w:w="4193"/>
      </w:tblGrid>
      <w:tr w:rsidR="00B16FB3" w:rsidRPr="00CE5A6A" w14:paraId="22F684D6" w14:textId="77777777" w:rsidTr="008E76D1">
        <w:tc>
          <w:tcPr>
            <w:tcW w:w="5383" w:type="dxa"/>
            <w:shd w:val="clear" w:color="auto" w:fill="auto"/>
          </w:tcPr>
          <w:p w14:paraId="658B4C88"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3DD831E2" wp14:editId="29FE901B">
                  <wp:extent cx="3242945" cy="2466975"/>
                  <wp:effectExtent l="0" t="0" r="0" b="0"/>
                  <wp:docPr id="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2945" cy="2466975"/>
                          </a:xfrm>
                          <a:prstGeom prst="rect">
                            <a:avLst/>
                          </a:prstGeom>
                          <a:noFill/>
                          <a:ln>
                            <a:noFill/>
                          </a:ln>
                        </pic:spPr>
                      </pic:pic>
                    </a:graphicData>
                  </a:graphic>
                </wp:inline>
              </w:drawing>
            </w:r>
          </w:p>
        </w:tc>
        <w:tc>
          <w:tcPr>
            <w:tcW w:w="4193" w:type="dxa"/>
            <w:shd w:val="clear" w:color="auto" w:fill="auto"/>
          </w:tcPr>
          <w:p w14:paraId="2C03D9F2" w14:textId="77777777" w:rsidR="00B16FB3" w:rsidRPr="00CE5A6A" w:rsidRDefault="00B16FB3" w:rsidP="00B16FB3">
            <w:pPr>
              <w:ind w:left="720"/>
              <w:rPr>
                <w:rFonts w:eastAsia="Calibri"/>
                <w:sz w:val="22"/>
                <w:szCs w:val="22"/>
                <w:u w:val="single"/>
              </w:rPr>
            </w:pPr>
            <w:r w:rsidRPr="00CE5A6A">
              <w:rPr>
                <w:rFonts w:eastAsia="Calibri"/>
                <w:sz w:val="22"/>
                <w:szCs w:val="22"/>
                <w:u w:val="single"/>
              </w:rPr>
              <w:t>Read Manitowoc Serial Number</w:t>
            </w:r>
          </w:p>
          <w:p w14:paraId="2ACCD8E8" w14:textId="77777777" w:rsidR="00B16FB3" w:rsidRPr="00CE5A6A" w:rsidRDefault="00B16FB3" w:rsidP="004412A2">
            <w:pPr>
              <w:widowControl w:val="0"/>
              <w:numPr>
                <w:ilvl w:val="0"/>
                <w:numId w:val="20"/>
              </w:numPr>
              <w:rPr>
                <w:rFonts w:eastAsia="Calibri"/>
                <w:sz w:val="22"/>
                <w:szCs w:val="22"/>
              </w:rPr>
            </w:pPr>
            <w:r w:rsidRPr="00CE5A6A">
              <w:rPr>
                <w:rFonts w:eastAsia="Calibri"/>
                <w:sz w:val="22"/>
                <w:szCs w:val="22"/>
              </w:rPr>
              <w:t>Press the “23” button.</w:t>
            </w:r>
          </w:p>
          <w:p w14:paraId="0FA9F468" w14:textId="77777777" w:rsidR="00B16FB3" w:rsidRPr="00CE5A6A" w:rsidRDefault="00B16FB3" w:rsidP="004412A2">
            <w:pPr>
              <w:widowControl w:val="0"/>
              <w:numPr>
                <w:ilvl w:val="0"/>
                <w:numId w:val="20"/>
              </w:numPr>
              <w:rPr>
                <w:rFonts w:eastAsia="Calibri"/>
                <w:sz w:val="22"/>
                <w:szCs w:val="22"/>
              </w:rPr>
            </w:pPr>
            <w:r w:rsidRPr="00CE5A6A">
              <w:rPr>
                <w:rFonts w:eastAsia="Calibri"/>
                <w:sz w:val="22"/>
                <w:szCs w:val="22"/>
              </w:rPr>
              <w:t>Enter the following:</w:t>
            </w:r>
          </w:p>
          <w:p w14:paraId="0611EF22" w14:textId="77777777" w:rsidR="00B16FB3" w:rsidRPr="00CE5A6A" w:rsidRDefault="00B16FB3" w:rsidP="00B16FB3">
            <w:pPr>
              <w:ind w:left="720"/>
              <w:rPr>
                <w:rFonts w:eastAsia="Calibri"/>
                <w:sz w:val="22"/>
                <w:szCs w:val="22"/>
              </w:rPr>
            </w:pPr>
            <w:r w:rsidRPr="00CE5A6A">
              <w:rPr>
                <w:rFonts w:eastAsia="Calibri"/>
                <w:sz w:val="22"/>
                <w:szCs w:val="22"/>
              </w:rPr>
              <w:t>Slave ID:1</w:t>
            </w:r>
          </w:p>
          <w:p w14:paraId="790FAB69" w14:textId="77777777" w:rsidR="00B16FB3" w:rsidRPr="00CE5A6A" w:rsidRDefault="00B16FB3" w:rsidP="00B16FB3">
            <w:pPr>
              <w:ind w:left="720"/>
              <w:rPr>
                <w:rFonts w:eastAsia="Calibri"/>
                <w:sz w:val="22"/>
                <w:szCs w:val="22"/>
              </w:rPr>
            </w:pPr>
            <w:r w:rsidRPr="00CE5A6A">
              <w:rPr>
                <w:rFonts w:eastAsia="Calibri"/>
                <w:sz w:val="22"/>
                <w:szCs w:val="22"/>
              </w:rPr>
              <w:t>Write Address: 1*</w:t>
            </w:r>
          </w:p>
          <w:p w14:paraId="692FE6F5" w14:textId="77777777" w:rsidR="00B16FB3" w:rsidRPr="00CE5A6A" w:rsidRDefault="00B16FB3" w:rsidP="00B16FB3">
            <w:pPr>
              <w:ind w:left="720"/>
              <w:rPr>
                <w:rFonts w:eastAsia="Calibri"/>
                <w:sz w:val="22"/>
                <w:szCs w:val="22"/>
              </w:rPr>
            </w:pPr>
            <w:r w:rsidRPr="00CE5A6A">
              <w:rPr>
                <w:rFonts w:eastAsia="Calibri"/>
                <w:sz w:val="22"/>
                <w:szCs w:val="22"/>
              </w:rPr>
              <w:t>Write Quantity: 21*</w:t>
            </w:r>
          </w:p>
          <w:p w14:paraId="6DBC431B" w14:textId="77777777" w:rsidR="00B16FB3" w:rsidRPr="00CE5A6A" w:rsidRDefault="00B16FB3" w:rsidP="00B16FB3">
            <w:pPr>
              <w:ind w:left="720"/>
              <w:rPr>
                <w:rFonts w:eastAsia="Calibri"/>
                <w:sz w:val="22"/>
                <w:szCs w:val="22"/>
              </w:rPr>
            </w:pPr>
            <w:r w:rsidRPr="00CE5A6A">
              <w:rPr>
                <w:rFonts w:eastAsia="Calibri"/>
                <w:sz w:val="22"/>
                <w:szCs w:val="22"/>
              </w:rPr>
              <w:t>Read Address:  93</w:t>
            </w:r>
          </w:p>
          <w:p w14:paraId="6A67578B" w14:textId="77777777" w:rsidR="00B16FB3" w:rsidRPr="00CE5A6A" w:rsidRDefault="00B16FB3" w:rsidP="00B16FB3">
            <w:pPr>
              <w:ind w:left="720"/>
              <w:rPr>
                <w:rFonts w:eastAsia="Calibri"/>
                <w:sz w:val="22"/>
                <w:szCs w:val="22"/>
              </w:rPr>
            </w:pPr>
            <w:r w:rsidRPr="00CE5A6A">
              <w:rPr>
                <w:rFonts w:eastAsia="Calibri"/>
                <w:sz w:val="22"/>
                <w:szCs w:val="22"/>
              </w:rPr>
              <w:t>Read Quantity: 12</w:t>
            </w:r>
          </w:p>
          <w:p w14:paraId="19966FB3" w14:textId="77777777" w:rsidR="00B16FB3" w:rsidRPr="00CE5A6A" w:rsidRDefault="00B16FB3" w:rsidP="004412A2">
            <w:pPr>
              <w:widowControl w:val="0"/>
              <w:numPr>
                <w:ilvl w:val="0"/>
                <w:numId w:val="20"/>
              </w:numPr>
              <w:rPr>
                <w:rFonts w:eastAsia="Calibri"/>
                <w:sz w:val="22"/>
                <w:szCs w:val="22"/>
              </w:rPr>
            </w:pPr>
            <w:r w:rsidRPr="00CE5A6A">
              <w:rPr>
                <w:rFonts w:eastAsia="Calibri"/>
                <w:sz w:val="22"/>
                <w:szCs w:val="22"/>
              </w:rPr>
              <w:t>Press Send (Response OK should pop-up).</w:t>
            </w:r>
          </w:p>
          <w:p w14:paraId="3B47F7B3" w14:textId="77777777" w:rsidR="00B16FB3" w:rsidRPr="00CE5A6A" w:rsidRDefault="00B16FB3" w:rsidP="004412A2">
            <w:pPr>
              <w:widowControl w:val="0"/>
              <w:numPr>
                <w:ilvl w:val="0"/>
                <w:numId w:val="20"/>
              </w:numPr>
              <w:rPr>
                <w:rFonts w:eastAsia="Calibri"/>
                <w:sz w:val="22"/>
                <w:szCs w:val="22"/>
              </w:rPr>
            </w:pPr>
            <w:r w:rsidRPr="00CE5A6A">
              <w:rPr>
                <w:rFonts w:eastAsia="Calibri"/>
                <w:sz w:val="22"/>
                <w:szCs w:val="22"/>
              </w:rPr>
              <w:t>Serial Number is displayed on the Read Result window.</w:t>
            </w:r>
          </w:p>
          <w:p w14:paraId="52F6676A" w14:textId="77777777" w:rsidR="00B16FB3" w:rsidRPr="00CE5A6A" w:rsidRDefault="00B16FB3" w:rsidP="00B16FB3">
            <w:pPr>
              <w:rPr>
                <w:rFonts w:eastAsia="Calibri"/>
                <w:sz w:val="22"/>
                <w:szCs w:val="22"/>
              </w:rPr>
            </w:pPr>
          </w:p>
          <w:p w14:paraId="51EA4218" w14:textId="77777777" w:rsidR="00B16FB3" w:rsidRPr="00CE5A6A" w:rsidRDefault="00B16FB3" w:rsidP="00B16FB3">
            <w:pPr>
              <w:rPr>
                <w:rFonts w:eastAsia="Calibri"/>
                <w:sz w:val="22"/>
                <w:szCs w:val="22"/>
              </w:rPr>
            </w:pPr>
            <w:r w:rsidRPr="00CE5A6A">
              <w:rPr>
                <w:rFonts w:eastAsia="Calibri"/>
                <w:sz w:val="22"/>
                <w:szCs w:val="22"/>
              </w:rPr>
              <w:t>*can be any number from 1 to 255</w:t>
            </w:r>
          </w:p>
        </w:tc>
      </w:tr>
      <w:tr w:rsidR="00B16FB3" w:rsidRPr="00CE5A6A" w14:paraId="76210BFF" w14:textId="77777777" w:rsidTr="008E76D1">
        <w:tc>
          <w:tcPr>
            <w:tcW w:w="5383" w:type="dxa"/>
            <w:shd w:val="clear" w:color="auto" w:fill="auto"/>
          </w:tcPr>
          <w:p w14:paraId="6652D1B8" w14:textId="77777777" w:rsidR="00B16FB3" w:rsidRPr="00CE5A6A" w:rsidRDefault="00B16FB3" w:rsidP="00B16FB3">
            <w:pPr>
              <w:rPr>
                <w:rFonts w:eastAsia="Calibri"/>
                <w:sz w:val="22"/>
                <w:szCs w:val="22"/>
              </w:rPr>
            </w:pPr>
            <w:r w:rsidRPr="00CE5A6A">
              <w:rPr>
                <w:rFonts w:eastAsia="Calibri"/>
                <w:sz w:val="22"/>
                <w:szCs w:val="22"/>
              </w:rPr>
              <w:t xml:space="preserve">Example: Manitowoc serial number is not set </w:t>
            </w:r>
          </w:p>
          <w:p w14:paraId="124460BB" w14:textId="77777777" w:rsidR="00B16FB3" w:rsidRPr="00CE5A6A" w:rsidRDefault="00B16FB3" w:rsidP="00B16FB3">
            <w:pPr>
              <w:rPr>
                <w:rFonts w:eastAsia="Calibri"/>
                <w:sz w:val="22"/>
                <w:szCs w:val="22"/>
              </w:rPr>
            </w:pPr>
            <w:r w:rsidRPr="00CE5A6A">
              <w:rPr>
                <w:rFonts w:eastAsia="Calibri"/>
                <w:sz w:val="22"/>
                <w:szCs w:val="22"/>
              </w:rPr>
              <w:t>(read:69 , “E” in ASCSII )</w:t>
            </w:r>
          </w:p>
        </w:tc>
        <w:tc>
          <w:tcPr>
            <w:tcW w:w="4193" w:type="dxa"/>
            <w:shd w:val="clear" w:color="auto" w:fill="auto"/>
          </w:tcPr>
          <w:p w14:paraId="643F9416" w14:textId="77777777" w:rsidR="00B16FB3" w:rsidRPr="00CE5A6A" w:rsidRDefault="00B16FB3" w:rsidP="00B16FB3">
            <w:pPr>
              <w:rPr>
                <w:rFonts w:eastAsia="Calibri"/>
                <w:sz w:val="22"/>
                <w:szCs w:val="22"/>
              </w:rPr>
            </w:pPr>
          </w:p>
        </w:tc>
      </w:tr>
      <w:tr w:rsidR="00B16FB3" w:rsidRPr="00CE5A6A" w14:paraId="79374E0B" w14:textId="77777777" w:rsidTr="008E76D1">
        <w:tc>
          <w:tcPr>
            <w:tcW w:w="5383" w:type="dxa"/>
            <w:tcBorders>
              <w:left w:val="single" w:sz="4" w:space="0" w:color="auto"/>
            </w:tcBorders>
            <w:shd w:val="clear" w:color="auto" w:fill="auto"/>
          </w:tcPr>
          <w:p w14:paraId="6CD62713"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25EB2FF4" wp14:editId="4A9B7CCE">
                  <wp:extent cx="3232150" cy="2456180"/>
                  <wp:effectExtent l="0" t="0" r="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0" cy="2456180"/>
                          </a:xfrm>
                          <a:prstGeom prst="rect">
                            <a:avLst/>
                          </a:prstGeom>
                          <a:noFill/>
                          <a:ln>
                            <a:noFill/>
                          </a:ln>
                        </pic:spPr>
                      </pic:pic>
                    </a:graphicData>
                  </a:graphic>
                </wp:inline>
              </w:drawing>
            </w:r>
          </w:p>
        </w:tc>
        <w:tc>
          <w:tcPr>
            <w:tcW w:w="4193" w:type="dxa"/>
            <w:tcBorders>
              <w:right w:val="single" w:sz="4" w:space="0" w:color="auto"/>
            </w:tcBorders>
            <w:shd w:val="clear" w:color="auto" w:fill="auto"/>
          </w:tcPr>
          <w:p w14:paraId="6EA60467" w14:textId="77777777" w:rsidR="00B16FB3" w:rsidRPr="00CE5A6A" w:rsidRDefault="00B16FB3" w:rsidP="00B16FB3">
            <w:pPr>
              <w:rPr>
                <w:rFonts w:eastAsia="Calibri"/>
                <w:sz w:val="22"/>
                <w:szCs w:val="22"/>
              </w:rPr>
            </w:pPr>
            <w:r w:rsidRPr="00CE5A6A">
              <w:rPr>
                <w:rFonts w:eastAsia="Calibri"/>
                <w:sz w:val="22"/>
                <w:szCs w:val="22"/>
              </w:rPr>
              <w:t>Read Results are encoded as ASCII.</w:t>
            </w:r>
          </w:p>
          <w:p w14:paraId="7203D109" w14:textId="77777777" w:rsidR="00B16FB3" w:rsidRPr="00CE5A6A" w:rsidRDefault="00B16FB3" w:rsidP="00B16FB3">
            <w:pPr>
              <w:rPr>
                <w:rFonts w:eastAsia="Calibri"/>
                <w:sz w:val="22"/>
                <w:szCs w:val="22"/>
              </w:rPr>
            </w:pPr>
            <w:r w:rsidRPr="00CE5A6A">
              <w:rPr>
                <w:rFonts w:eastAsia="Calibri"/>
                <w:sz w:val="22"/>
                <w:szCs w:val="22"/>
              </w:rPr>
              <w:t>From this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90"/>
              <w:gridCol w:w="991"/>
              <w:gridCol w:w="991"/>
            </w:tblGrid>
            <w:tr w:rsidR="00B16FB3" w:rsidRPr="00CE5A6A" w14:paraId="420CC9FA" w14:textId="77777777" w:rsidTr="008E76D1">
              <w:tc>
                <w:tcPr>
                  <w:tcW w:w="990" w:type="dxa"/>
                  <w:shd w:val="clear" w:color="auto" w:fill="auto"/>
                </w:tcPr>
                <w:p w14:paraId="17773C96" w14:textId="77777777" w:rsidR="00B16FB3" w:rsidRPr="00CE5A6A" w:rsidRDefault="00B16FB3" w:rsidP="00B16FB3">
                  <w:pPr>
                    <w:jc w:val="center"/>
                    <w:rPr>
                      <w:rFonts w:eastAsia="Calibri"/>
                      <w:sz w:val="22"/>
                      <w:szCs w:val="22"/>
                    </w:rPr>
                  </w:pPr>
                  <w:r w:rsidRPr="00CE5A6A">
                    <w:rPr>
                      <w:rFonts w:eastAsia="Calibri"/>
                      <w:sz w:val="22"/>
                      <w:szCs w:val="22"/>
                    </w:rPr>
                    <w:t>Address</w:t>
                  </w:r>
                </w:p>
              </w:tc>
              <w:tc>
                <w:tcPr>
                  <w:tcW w:w="990" w:type="dxa"/>
                  <w:shd w:val="clear" w:color="auto" w:fill="auto"/>
                </w:tcPr>
                <w:p w14:paraId="545BF2C6" w14:textId="77777777" w:rsidR="00B16FB3" w:rsidRPr="00CE5A6A" w:rsidRDefault="00B16FB3" w:rsidP="00B16FB3">
                  <w:pPr>
                    <w:jc w:val="center"/>
                    <w:rPr>
                      <w:rFonts w:eastAsia="Calibri"/>
                      <w:sz w:val="22"/>
                      <w:szCs w:val="22"/>
                    </w:rPr>
                  </w:pPr>
                  <w:r w:rsidRPr="00CE5A6A">
                    <w:rPr>
                      <w:rFonts w:eastAsia="Calibri"/>
                      <w:sz w:val="22"/>
                      <w:szCs w:val="22"/>
                    </w:rPr>
                    <w:t>Readout</w:t>
                  </w:r>
                </w:p>
              </w:tc>
              <w:tc>
                <w:tcPr>
                  <w:tcW w:w="991" w:type="dxa"/>
                  <w:shd w:val="clear" w:color="auto" w:fill="auto"/>
                </w:tcPr>
                <w:p w14:paraId="667D7D2E" w14:textId="77777777" w:rsidR="00B16FB3" w:rsidRPr="00CE5A6A" w:rsidRDefault="00B16FB3" w:rsidP="00B16FB3">
                  <w:pPr>
                    <w:jc w:val="center"/>
                    <w:rPr>
                      <w:rFonts w:eastAsia="Calibri"/>
                      <w:sz w:val="22"/>
                      <w:szCs w:val="22"/>
                    </w:rPr>
                  </w:pPr>
                </w:p>
              </w:tc>
              <w:tc>
                <w:tcPr>
                  <w:tcW w:w="991" w:type="dxa"/>
                  <w:shd w:val="clear" w:color="auto" w:fill="auto"/>
                </w:tcPr>
                <w:p w14:paraId="77383316" w14:textId="77777777" w:rsidR="00B16FB3" w:rsidRPr="00CE5A6A" w:rsidRDefault="00B16FB3" w:rsidP="00B16FB3">
                  <w:pPr>
                    <w:jc w:val="center"/>
                    <w:rPr>
                      <w:rFonts w:eastAsia="Calibri"/>
                      <w:sz w:val="22"/>
                      <w:szCs w:val="22"/>
                    </w:rPr>
                  </w:pPr>
                  <w:r w:rsidRPr="00CE5A6A">
                    <w:rPr>
                      <w:rFonts w:eastAsia="Calibri"/>
                      <w:sz w:val="22"/>
                      <w:szCs w:val="22"/>
                    </w:rPr>
                    <w:t>Serial #</w:t>
                  </w:r>
                </w:p>
              </w:tc>
            </w:tr>
            <w:tr w:rsidR="00B16FB3" w:rsidRPr="00CE5A6A" w14:paraId="3FBAE0BC" w14:textId="77777777" w:rsidTr="008E76D1">
              <w:tc>
                <w:tcPr>
                  <w:tcW w:w="990" w:type="dxa"/>
                  <w:shd w:val="clear" w:color="auto" w:fill="auto"/>
                </w:tcPr>
                <w:p w14:paraId="7FAD66BD" w14:textId="77777777" w:rsidR="00B16FB3" w:rsidRPr="00CE5A6A" w:rsidRDefault="00B16FB3" w:rsidP="00B16FB3">
                  <w:pPr>
                    <w:jc w:val="center"/>
                    <w:rPr>
                      <w:rFonts w:eastAsia="Calibri"/>
                      <w:sz w:val="22"/>
                      <w:szCs w:val="22"/>
                    </w:rPr>
                  </w:pPr>
                  <w:r w:rsidRPr="00CE5A6A">
                    <w:rPr>
                      <w:rFonts w:eastAsia="Calibri"/>
                      <w:sz w:val="22"/>
                      <w:szCs w:val="22"/>
                    </w:rPr>
                    <w:t>093</w:t>
                  </w:r>
                </w:p>
              </w:tc>
              <w:tc>
                <w:tcPr>
                  <w:tcW w:w="990" w:type="dxa"/>
                  <w:shd w:val="clear" w:color="auto" w:fill="auto"/>
                </w:tcPr>
                <w:p w14:paraId="3A4B6895" w14:textId="77777777" w:rsidR="00B16FB3" w:rsidRPr="00CE5A6A" w:rsidRDefault="00B16FB3" w:rsidP="00B16FB3">
                  <w:pPr>
                    <w:jc w:val="center"/>
                    <w:rPr>
                      <w:rFonts w:eastAsia="Calibri"/>
                      <w:sz w:val="22"/>
                      <w:szCs w:val="22"/>
                    </w:rPr>
                  </w:pPr>
                  <w:r w:rsidRPr="00CE5A6A">
                    <w:rPr>
                      <w:rFonts w:eastAsia="Calibri"/>
                      <w:sz w:val="22"/>
                      <w:szCs w:val="22"/>
                    </w:rPr>
                    <w:t>49</w:t>
                  </w:r>
                </w:p>
              </w:tc>
              <w:tc>
                <w:tcPr>
                  <w:tcW w:w="991" w:type="dxa"/>
                  <w:vMerge w:val="restart"/>
                  <w:shd w:val="clear" w:color="auto" w:fill="auto"/>
                  <w:vAlign w:val="center"/>
                </w:tcPr>
                <w:p w14:paraId="79F7E2C8" w14:textId="77777777" w:rsidR="00B16FB3" w:rsidRPr="00CE5A6A" w:rsidRDefault="00B16FB3" w:rsidP="00B16FB3">
                  <w:pPr>
                    <w:jc w:val="center"/>
                    <w:rPr>
                      <w:rFonts w:eastAsia="Calibri"/>
                      <w:sz w:val="22"/>
                      <w:szCs w:val="22"/>
                    </w:rPr>
                  </w:pPr>
                  <w:r w:rsidRPr="00CE5A6A">
                    <w:rPr>
                      <w:rFonts w:eastAsia="Calibri"/>
                      <w:sz w:val="22"/>
                      <w:szCs w:val="22"/>
                    </w:rPr>
                    <w:t>- 48 =</w:t>
                  </w:r>
                </w:p>
              </w:tc>
              <w:tc>
                <w:tcPr>
                  <w:tcW w:w="991" w:type="dxa"/>
                  <w:shd w:val="clear" w:color="auto" w:fill="auto"/>
                </w:tcPr>
                <w:p w14:paraId="35C41DE0" w14:textId="77777777" w:rsidR="00B16FB3" w:rsidRPr="00CE5A6A" w:rsidRDefault="00B16FB3" w:rsidP="00B16FB3">
                  <w:pPr>
                    <w:jc w:val="center"/>
                    <w:rPr>
                      <w:rFonts w:eastAsia="Calibri"/>
                      <w:sz w:val="22"/>
                      <w:szCs w:val="22"/>
                    </w:rPr>
                  </w:pPr>
                  <w:r w:rsidRPr="00CE5A6A">
                    <w:rPr>
                      <w:rFonts w:eastAsia="Calibri"/>
                      <w:sz w:val="22"/>
                      <w:szCs w:val="22"/>
                    </w:rPr>
                    <w:t>1</w:t>
                  </w:r>
                </w:p>
              </w:tc>
            </w:tr>
            <w:tr w:rsidR="00B16FB3" w:rsidRPr="00CE5A6A" w14:paraId="0394E625" w14:textId="77777777" w:rsidTr="008E76D1">
              <w:tc>
                <w:tcPr>
                  <w:tcW w:w="990" w:type="dxa"/>
                  <w:shd w:val="clear" w:color="auto" w:fill="auto"/>
                </w:tcPr>
                <w:p w14:paraId="7F4C5546" w14:textId="77777777" w:rsidR="00B16FB3" w:rsidRPr="00CE5A6A" w:rsidRDefault="00B16FB3" w:rsidP="00B16FB3">
                  <w:pPr>
                    <w:jc w:val="center"/>
                    <w:rPr>
                      <w:rFonts w:eastAsia="Calibri"/>
                      <w:sz w:val="22"/>
                      <w:szCs w:val="22"/>
                    </w:rPr>
                  </w:pPr>
                  <w:r w:rsidRPr="00CE5A6A">
                    <w:rPr>
                      <w:rFonts w:eastAsia="Calibri"/>
                      <w:sz w:val="22"/>
                      <w:szCs w:val="22"/>
                    </w:rPr>
                    <w:t>094</w:t>
                  </w:r>
                </w:p>
              </w:tc>
              <w:tc>
                <w:tcPr>
                  <w:tcW w:w="990" w:type="dxa"/>
                  <w:shd w:val="clear" w:color="auto" w:fill="auto"/>
                </w:tcPr>
                <w:p w14:paraId="2E705B7D" w14:textId="77777777" w:rsidR="00B16FB3" w:rsidRPr="00CE5A6A" w:rsidRDefault="00B16FB3" w:rsidP="00B16FB3">
                  <w:pPr>
                    <w:jc w:val="center"/>
                    <w:rPr>
                      <w:rFonts w:eastAsia="Calibri"/>
                      <w:sz w:val="22"/>
                      <w:szCs w:val="22"/>
                    </w:rPr>
                  </w:pPr>
                  <w:r w:rsidRPr="00CE5A6A">
                    <w:rPr>
                      <w:rFonts w:eastAsia="Calibri"/>
                      <w:sz w:val="22"/>
                      <w:szCs w:val="22"/>
                    </w:rPr>
                    <w:t>50</w:t>
                  </w:r>
                </w:p>
              </w:tc>
              <w:tc>
                <w:tcPr>
                  <w:tcW w:w="991" w:type="dxa"/>
                  <w:vMerge/>
                  <w:shd w:val="clear" w:color="auto" w:fill="auto"/>
                </w:tcPr>
                <w:p w14:paraId="27728408" w14:textId="77777777" w:rsidR="00B16FB3" w:rsidRPr="00CE5A6A" w:rsidRDefault="00B16FB3" w:rsidP="00B16FB3">
                  <w:pPr>
                    <w:jc w:val="center"/>
                    <w:rPr>
                      <w:rFonts w:eastAsia="Calibri"/>
                      <w:sz w:val="22"/>
                      <w:szCs w:val="22"/>
                    </w:rPr>
                  </w:pPr>
                </w:p>
              </w:tc>
              <w:tc>
                <w:tcPr>
                  <w:tcW w:w="991" w:type="dxa"/>
                  <w:shd w:val="clear" w:color="auto" w:fill="auto"/>
                </w:tcPr>
                <w:p w14:paraId="6F3FF488" w14:textId="77777777" w:rsidR="00B16FB3" w:rsidRPr="00CE5A6A" w:rsidRDefault="00B16FB3" w:rsidP="00B16FB3">
                  <w:pPr>
                    <w:jc w:val="center"/>
                    <w:rPr>
                      <w:rFonts w:eastAsia="Calibri"/>
                      <w:sz w:val="22"/>
                      <w:szCs w:val="22"/>
                    </w:rPr>
                  </w:pPr>
                  <w:r w:rsidRPr="00CE5A6A">
                    <w:rPr>
                      <w:rFonts w:eastAsia="Calibri"/>
                      <w:sz w:val="22"/>
                      <w:szCs w:val="22"/>
                    </w:rPr>
                    <w:t>2</w:t>
                  </w:r>
                </w:p>
              </w:tc>
            </w:tr>
            <w:tr w:rsidR="00B16FB3" w:rsidRPr="00CE5A6A" w14:paraId="4CC64163" w14:textId="77777777" w:rsidTr="008E76D1">
              <w:tc>
                <w:tcPr>
                  <w:tcW w:w="990" w:type="dxa"/>
                  <w:shd w:val="clear" w:color="auto" w:fill="auto"/>
                </w:tcPr>
                <w:p w14:paraId="024DB9BD" w14:textId="77777777" w:rsidR="00B16FB3" w:rsidRPr="00CE5A6A" w:rsidRDefault="00B16FB3" w:rsidP="00B16FB3">
                  <w:pPr>
                    <w:jc w:val="center"/>
                    <w:rPr>
                      <w:rFonts w:eastAsia="Calibri"/>
                      <w:sz w:val="22"/>
                      <w:szCs w:val="22"/>
                    </w:rPr>
                  </w:pPr>
                  <w:r w:rsidRPr="00CE5A6A">
                    <w:rPr>
                      <w:rFonts w:eastAsia="Calibri"/>
                      <w:sz w:val="22"/>
                      <w:szCs w:val="22"/>
                    </w:rPr>
                    <w:t>095</w:t>
                  </w:r>
                </w:p>
              </w:tc>
              <w:tc>
                <w:tcPr>
                  <w:tcW w:w="990" w:type="dxa"/>
                  <w:shd w:val="clear" w:color="auto" w:fill="auto"/>
                </w:tcPr>
                <w:p w14:paraId="7ADB4626" w14:textId="77777777" w:rsidR="00B16FB3" w:rsidRPr="00CE5A6A" w:rsidRDefault="00B16FB3" w:rsidP="00B16FB3">
                  <w:pPr>
                    <w:jc w:val="center"/>
                    <w:rPr>
                      <w:rFonts w:eastAsia="Calibri"/>
                      <w:sz w:val="22"/>
                      <w:szCs w:val="22"/>
                    </w:rPr>
                  </w:pPr>
                  <w:r w:rsidRPr="00CE5A6A">
                    <w:rPr>
                      <w:rFonts w:eastAsia="Calibri"/>
                      <w:sz w:val="22"/>
                      <w:szCs w:val="22"/>
                    </w:rPr>
                    <w:t>51</w:t>
                  </w:r>
                </w:p>
              </w:tc>
              <w:tc>
                <w:tcPr>
                  <w:tcW w:w="991" w:type="dxa"/>
                  <w:vMerge/>
                  <w:shd w:val="clear" w:color="auto" w:fill="auto"/>
                </w:tcPr>
                <w:p w14:paraId="491F0C61" w14:textId="77777777" w:rsidR="00B16FB3" w:rsidRPr="00CE5A6A" w:rsidRDefault="00B16FB3" w:rsidP="00B16FB3">
                  <w:pPr>
                    <w:jc w:val="center"/>
                    <w:rPr>
                      <w:rFonts w:eastAsia="Calibri"/>
                      <w:sz w:val="22"/>
                      <w:szCs w:val="22"/>
                    </w:rPr>
                  </w:pPr>
                </w:p>
              </w:tc>
              <w:tc>
                <w:tcPr>
                  <w:tcW w:w="991" w:type="dxa"/>
                  <w:shd w:val="clear" w:color="auto" w:fill="auto"/>
                </w:tcPr>
                <w:p w14:paraId="472AB749" w14:textId="77777777" w:rsidR="00B16FB3" w:rsidRPr="00CE5A6A" w:rsidRDefault="00B16FB3" w:rsidP="00B16FB3">
                  <w:pPr>
                    <w:jc w:val="center"/>
                    <w:rPr>
                      <w:rFonts w:eastAsia="Calibri"/>
                      <w:sz w:val="22"/>
                      <w:szCs w:val="22"/>
                    </w:rPr>
                  </w:pPr>
                  <w:r w:rsidRPr="00CE5A6A">
                    <w:rPr>
                      <w:rFonts w:eastAsia="Calibri"/>
                      <w:sz w:val="22"/>
                      <w:szCs w:val="22"/>
                    </w:rPr>
                    <w:t>3</w:t>
                  </w:r>
                </w:p>
              </w:tc>
            </w:tr>
            <w:tr w:rsidR="00B16FB3" w:rsidRPr="00CE5A6A" w14:paraId="0F35E123" w14:textId="77777777" w:rsidTr="008E76D1">
              <w:tc>
                <w:tcPr>
                  <w:tcW w:w="990" w:type="dxa"/>
                  <w:shd w:val="clear" w:color="auto" w:fill="auto"/>
                </w:tcPr>
                <w:p w14:paraId="6CC752F2" w14:textId="77777777" w:rsidR="00B16FB3" w:rsidRPr="00CE5A6A" w:rsidRDefault="00B16FB3" w:rsidP="00B16FB3">
                  <w:pPr>
                    <w:jc w:val="center"/>
                    <w:rPr>
                      <w:rFonts w:eastAsia="Calibri"/>
                      <w:sz w:val="22"/>
                      <w:szCs w:val="22"/>
                    </w:rPr>
                  </w:pPr>
                  <w:r w:rsidRPr="00CE5A6A">
                    <w:rPr>
                      <w:rFonts w:eastAsia="Calibri"/>
                      <w:sz w:val="22"/>
                      <w:szCs w:val="22"/>
                    </w:rPr>
                    <w:t>096</w:t>
                  </w:r>
                </w:p>
              </w:tc>
              <w:tc>
                <w:tcPr>
                  <w:tcW w:w="990" w:type="dxa"/>
                  <w:shd w:val="clear" w:color="auto" w:fill="auto"/>
                </w:tcPr>
                <w:p w14:paraId="35C601E7" w14:textId="77777777" w:rsidR="00B16FB3" w:rsidRPr="00CE5A6A" w:rsidRDefault="00B16FB3" w:rsidP="00B16FB3">
                  <w:pPr>
                    <w:jc w:val="center"/>
                    <w:rPr>
                      <w:rFonts w:eastAsia="Calibri"/>
                      <w:sz w:val="22"/>
                      <w:szCs w:val="22"/>
                    </w:rPr>
                  </w:pPr>
                  <w:r w:rsidRPr="00CE5A6A">
                    <w:rPr>
                      <w:rFonts w:eastAsia="Calibri"/>
                      <w:sz w:val="22"/>
                      <w:szCs w:val="22"/>
                    </w:rPr>
                    <w:t>52</w:t>
                  </w:r>
                </w:p>
              </w:tc>
              <w:tc>
                <w:tcPr>
                  <w:tcW w:w="991" w:type="dxa"/>
                  <w:vMerge/>
                  <w:shd w:val="clear" w:color="auto" w:fill="auto"/>
                </w:tcPr>
                <w:p w14:paraId="0843DBA7" w14:textId="77777777" w:rsidR="00B16FB3" w:rsidRPr="00CE5A6A" w:rsidRDefault="00B16FB3" w:rsidP="00B16FB3">
                  <w:pPr>
                    <w:jc w:val="center"/>
                    <w:rPr>
                      <w:rFonts w:eastAsia="Calibri"/>
                      <w:sz w:val="22"/>
                      <w:szCs w:val="22"/>
                    </w:rPr>
                  </w:pPr>
                </w:p>
              </w:tc>
              <w:tc>
                <w:tcPr>
                  <w:tcW w:w="991" w:type="dxa"/>
                  <w:shd w:val="clear" w:color="auto" w:fill="auto"/>
                </w:tcPr>
                <w:p w14:paraId="2E4E5C40" w14:textId="77777777" w:rsidR="00B16FB3" w:rsidRPr="00CE5A6A" w:rsidRDefault="00B16FB3" w:rsidP="00B16FB3">
                  <w:pPr>
                    <w:jc w:val="center"/>
                    <w:rPr>
                      <w:rFonts w:eastAsia="Calibri"/>
                      <w:sz w:val="22"/>
                      <w:szCs w:val="22"/>
                    </w:rPr>
                  </w:pPr>
                  <w:r w:rsidRPr="00CE5A6A">
                    <w:rPr>
                      <w:rFonts w:eastAsia="Calibri"/>
                      <w:sz w:val="22"/>
                      <w:szCs w:val="22"/>
                    </w:rPr>
                    <w:t>4</w:t>
                  </w:r>
                </w:p>
              </w:tc>
            </w:tr>
            <w:tr w:rsidR="00B16FB3" w:rsidRPr="00CE5A6A" w14:paraId="62CAA43E" w14:textId="77777777" w:rsidTr="008E76D1">
              <w:tc>
                <w:tcPr>
                  <w:tcW w:w="990" w:type="dxa"/>
                  <w:shd w:val="clear" w:color="auto" w:fill="auto"/>
                </w:tcPr>
                <w:p w14:paraId="210AC60C" w14:textId="77777777" w:rsidR="00B16FB3" w:rsidRPr="00CE5A6A" w:rsidRDefault="00B16FB3" w:rsidP="00B16FB3">
                  <w:pPr>
                    <w:jc w:val="center"/>
                    <w:rPr>
                      <w:rFonts w:eastAsia="Calibri"/>
                      <w:sz w:val="22"/>
                      <w:szCs w:val="22"/>
                    </w:rPr>
                  </w:pPr>
                  <w:r w:rsidRPr="00CE5A6A">
                    <w:rPr>
                      <w:rFonts w:eastAsia="Calibri"/>
                      <w:sz w:val="22"/>
                      <w:szCs w:val="22"/>
                    </w:rPr>
                    <w:t>097</w:t>
                  </w:r>
                </w:p>
              </w:tc>
              <w:tc>
                <w:tcPr>
                  <w:tcW w:w="990" w:type="dxa"/>
                  <w:shd w:val="clear" w:color="auto" w:fill="auto"/>
                </w:tcPr>
                <w:p w14:paraId="355C7507" w14:textId="77777777" w:rsidR="00B16FB3" w:rsidRPr="00CE5A6A" w:rsidRDefault="00B16FB3" w:rsidP="00B16FB3">
                  <w:pPr>
                    <w:jc w:val="center"/>
                    <w:rPr>
                      <w:rFonts w:eastAsia="Calibri"/>
                      <w:sz w:val="22"/>
                      <w:szCs w:val="22"/>
                    </w:rPr>
                  </w:pPr>
                  <w:r w:rsidRPr="00CE5A6A">
                    <w:rPr>
                      <w:rFonts w:eastAsia="Calibri"/>
                      <w:sz w:val="22"/>
                      <w:szCs w:val="22"/>
                    </w:rPr>
                    <w:t>53</w:t>
                  </w:r>
                </w:p>
              </w:tc>
              <w:tc>
                <w:tcPr>
                  <w:tcW w:w="991" w:type="dxa"/>
                  <w:vMerge/>
                  <w:shd w:val="clear" w:color="auto" w:fill="auto"/>
                </w:tcPr>
                <w:p w14:paraId="37027000" w14:textId="77777777" w:rsidR="00B16FB3" w:rsidRPr="00CE5A6A" w:rsidRDefault="00B16FB3" w:rsidP="00B16FB3">
                  <w:pPr>
                    <w:jc w:val="center"/>
                    <w:rPr>
                      <w:rFonts w:eastAsia="Calibri"/>
                      <w:sz w:val="22"/>
                      <w:szCs w:val="22"/>
                    </w:rPr>
                  </w:pPr>
                </w:p>
              </w:tc>
              <w:tc>
                <w:tcPr>
                  <w:tcW w:w="991" w:type="dxa"/>
                  <w:shd w:val="clear" w:color="auto" w:fill="auto"/>
                </w:tcPr>
                <w:p w14:paraId="738F7D66" w14:textId="77777777" w:rsidR="00B16FB3" w:rsidRPr="00CE5A6A" w:rsidRDefault="00B16FB3" w:rsidP="00B16FB3">
                  <w:pPr>
                    <w:jc w:val="center"/>
                    <w:rPr>
                      <w:rFonts w:eastAsia="Calibri"/>
                      <w:sz w:val="22"/>
                      <w:szCs w:val="22"/>
                    </w:rPr>
                  </w:pPr>
                  <w:r w:rsidRPr="00CE5A6A">
                    <w:rPr>
                      <w:rFonts w:eastAsia="Calibri"/>
                      <w:sz w:val="22"/>
                      <w:szCs w:val="22"/>
                    </w:rPr>
                    <w:t>5</w:t>
                  </w:r>
                </w:p>
              </w:tc>
            </w:tr>
            <w:tr w:rsidR="00B16FB3" w:rsidRPr="00CE5A6A" w14:paraId="3614949A" w14:textId="77777777" w:rsidTr="008E76D1">
              <w:tc>
                <w:tcPr>
                  <w:tcW w:w="990" w:type="dxa"/>
                  <w:shd w:val="clear" w:color="auto" w:fill="auto"/>
                </w:tcPr>
                <w:p w14:paraId="130BD7D6" w14:textId="77777777" w:rsidR="00B16FB3" w:rsidRPr="00CE5A6A" w:rsidRDefault="00B16FB3" w:rsidP="00B16FB3">
                  <w:pPr>
                    <w:jc w:val="center"/>
                    <w:rPr>
                      <w:rFonts w:eastAsia="Calibri"/>
                      <w:sz w:val="22"/>
                      <w:szCs w:val="22"/>
                    </w:rPr>
                  </w:pPr>
                  <w:r w:rsidRPr="00CE5A6A">
                    <w:rPr>
                      <w:rFonts w:eastAsia="Calibri"/>
                      <w:sz w:val="22"/>
                      <w:szCs w:val="22"/>
                    </w:rPr>
                    <w:t>098</w:t>
                  </w:r>
                </w:p>
              </w:tc>
              <w:tc>
                <w:tcPr>
                  <w:tcW w:w="990" w:type="dxa"/>
                  <w:shd w:val="clear" w:color="auto" w:fill="auto"/>
                </w:tcPr>
                <w:p w14:paraId="4863E324" w14:textId="77777777" w:rsidR="00B16FB3" w:rsidRPr="00CE5A6A" w:rsidRDefault="00B16FB3" w:rsidP="00B16FB3">
                  <w:pPr>
                    <w:jc w:val="center"/>
                    <w:rPr>
                      <w:rFonts w:eastAsia="Calibri"/>
                      <w:sz w:val="22"/>
                      <w:szCs w:val="22"/>
                    </w:rPr>
                  </w:pPr>
                  <w:r w:rsidRPr="00CE5A6A">
                    <w:rPr>
                      <w:rFonts w:eastAsia="Calibri"/>
                      <w:sz w:val="22"/>
                      <w:szCs w:val="22"/>
                    </w:rPr>
                    <w:t>54</w:t>
                  </w:r>
                </w:p>
              </w:tc>
              <w:tc>
                <w:tcPr>
                  <w:tcW w:w="991" w:type="dxa"/>
                  <w:vMerge/>
                  <w:shd w:val="clear" w:color="auto" w:fill="auto"/>
                </w:tcPr>
                <w:p w14:paraId="3B0DB0F9" w14:textId="77777777" w:rsidR="00B16FB3" w:rsidRPr="00CE5A6A" w:rsidRDefault="00B16FB3" w:rsidP="00B16FB3">
                  <w:pPr>
                    <w:jc w:val="center"/>
                    <w:rPr>
                      <w:rFonts w:eastAsia="Calibri"/>
                      <w:sz w:val="22"/>
                      <w:szCs w:val="22"/>
                    </w:rPr>
                  </w:pPr>
                </w:p>
              </w:tc>
              <w:tc>
                <w:tcPr>
                  <w:tcW w:w="991" w:type="dxa"/>
                  <w:shd w:val="clear" w:color="auto" w:fill="auto"/>
                </w:tcPr>
                <w:p w14:paraId="174B1295" w14:textId="77777777" w:rsidR="00B16FB3" w:rsidRPr="00CE5A6A" w:rsidRDefault="00B16FB3" w:rsidP="00B16FB3">
                  <w:pPr>
                    <w:jc w:val="center"/>
                    <w:rPr>
                      <w:rFonts w:eastAsia="Calibri"/>
                      <w:sz w:val="22"/>
                      <w:szCs w:val="22"/>
                    </w:rPr>
                  </w:pPr>
                  <w:r w:rsidRPr="00CE5A6A">
                    <w:rPr>
                      <w:rFonts w:eastAsia="Calibri"/>
                      <w:sz w:val="22"/>
                      <w:szCs w:val="22"/>
                    </w:rPr>
                    <w:t>6</w:t>
                  </w:r>
                </w:p>
              </w:tc>
            </w:tr>
            <w:tr w:rsidR="00B16FB3" w:rsidRPr="00CE5A6A" w14:paraId="2BA909C3" w14:textId="77777777" w:rsidTr="008E76D1">
              <w:tc>
                <w:tcPr>
                  <w:tcW w:w="990" w:type="dxa"/>
                  <w:shd w:val="clear" w:color="auto" w:fill="auto"/>
                </w:tcPr>
                <w:p w14:paraId="4E95B3CF" w14:textId="77777777" w:rsidR="00B16FB3" w:rsidRPr="00CE5A6A" w:rsidRDefault="00B16FB3" w:rsidP="00B16FB3">
                  <w:pPr>
                    <w:jc w:val="center"/>
                    <w:rPr>
                      <w:rFonts w:eastAsia="Calibri"/>
                      <w:sz w:val="22"/>
                      <w:szCs w:val="22"/>
                    </w:rPr>
                  </w:pPr>
                  <w:r w:rsidRPr="00CE5A6A">
                    <w:rPr>
                      <w:rFonts w:eastAsia="Calibri"/>
                      <w:sz w:val="22"/>
                      <w:szCs w:val="22"/>
                    </w:rPr>
                    <w:t>099</w:t>
                  </w:r>
                </w:p>
              </w:tc>
              <w:tc>
                <w:tcPr>
                  <w:tcW w:w="990" w:type="dxa"/>
                  <w:shd w:val="clear" w:color="auto" w:fill="auto"/>
                </w:tcPr>
                <w:p w14:paraId="601FDA33" w14:textId="77777777" w:rsidR="00B16FB3" w:rsidRPr="00CE5A6A" w:rsidRDefault="00B16FB3" w:rsidP="00B16FB3">
                  <w:pPr>
                    <w:jc w:val="center"/>
                    <w:rPr>
                      <w:rFonts w:eastAsia="Calibri"/>
                      <w:sz w:val="22"/>
                      <w:szCs w:val="22"/>
                    </w:rPr>
                  </w:pPr>
                  <w:r w:rsidRPr="00CE5A6A">
                    <w:rPr>
                      <w:rFonts w:eastAsia="Calibri"/>
                      <w:sz w:val="22"/>
                      <w:szCs w:val="22"/>
                    </w:rPr>
                    <w:t>55</w:t>
                  </w:r>
                </w:p>
              </w:tc>
              <w:tc>
                <w:tcPr>
                  <w:tcW w:w="991" w:type="dxa"/>
                  <w:vMerge/>
                  <w:shd w:val="clear" w:color="auto" w:fill="auto"/>
                </w:tcPr>
                <w:p w14:paraId="4102B3BD" w14:textId="77777777" w:rsidR="00B16FB3" w:rsidRPr="00CE5A6A" w:rsidRDefault="00B16FB3" w:rsidP="00B16FB3">
                  <w:pPr>
                    <w:jc w:val="center"/>
                    <w:rPr>
                      <w:rFonts w:eastAsia="Calibri"/>
                      <w:sz w:val="22"/>
                      <w:szCs w:val="22"/>
                    </w:rPr>
                  </w:pPr>
                </w:p>
              </w:tc>
              <w:tc>
                <w:tcPr>
                  <w:tcW w:w="991" w:type="dxa"/>
                  <w:shd w:val="clear" w:color="auto" w:fill="auto"/>
                </w:tcPr>
                <w:p w14:paraId="1FB63201" w14:textId="77777777" w:rsidR="00B16FB3" w:rsidRPr="00CE5A6A" w:rsidRDefault="00B16FB3" w:rsidP="00B16FB3">
                  <w:pPr>
                    <w:jc w:val="center"/>
                    <w:rPr>
                      <w:rFonts w:eastAsia="Calibri"/>
                      <w:sz w:val="22"/>
                      <w:szCs w:val="22"/>
                    </w:rPr>
                  </w:pPr>
                  <w:r w:rsidRPr="00CE5A6A">
                    <w:rPr>
                      <w:rFonts w:eastAsia="Calibri"/>
                      <w:sz w:val="22"/>
                      <w:szCs w:val="22"/>
                    </w:rPr>
                    <w:t>7</w:t>
                  </w:r>
                </w:p>
              </w:tc>
            </w:tr>
            <w:tr w:rsidR="00B16FB3" w:rsidRPr="00CE5A6A" w14:paraId="7259EC99" w14:textId="77777777" w:rsidTr="008E76D1">
              <w:tc>
                <w:tcPr>
                  <w:tcW w:w="990" w:type="dxa"/>
                  <w:shd w:val="clear" w:color="auto" w:fill="auto"/>
                </w:tcPr>
                <w:p w14:paraId="0EE83690" w14:textId="77777777" w:rsidR="00B16FB3" w:rsidRPr="00CE5A6A" w:rsidRDefault="00B16FB3" w:rsidP="00B16FB3">
                  <w:pPr>
                    <w:jc w:val="center"/>
                    <w:rPr>
                      <w:rFonts w:eastAsia="Calibri"/>
                      <w:sz w:val="22"/>
                      <w:szCs w:val="22"/>
                    </w:rPr>
                  </w:pPr>
                  <w:r w:rsidRPr="00CE5A6A">
                    <w:rPr>
                      <w:rFonts w:eastAsia="Calibri"/>
                      <w:sz w:val="22"/>
                      <w:szCs w:val="22"/>
                    </w:rPr>
                    <w:t>100</w:t>
                  </w:r>
                </w:p>
              </w:tc>
              <w:tc>
                <w:tcPr>
                  <w:tcW w:w="990" w:type="dxa"/>
                  <w:shd w:val="clear" w:color="auto" w:fill="auto"/>
                </w:tcPr>
                <w:p w14:paraId="7D81F90B" w14:textId="77777777" w:rsidR="00B16FB3" w:rsidRPr="00CE5A6A" w:rsidRDefault="00B16FB3" w:rsidP="00B16FB3">
                  <w:pPr>
                    <w:jc w:val="center"/>
                    <w:rPr>
                      <w:rFonts w:eastAsia="Calibri"/>
                      <w:sz w:val="22"/>
                      <w:szCs w:val="22"/>
                    </w:rPr>
                  </w:pPr>
                  <w:r w:rsidRPr="00CE5A6A">
                    <w:rPr>
                      <w:rFonts w:eastAsia="Calibri"/>
                      <w:sz w:val="22"/>
                      <w:szCs w:val="22"/>
                    </w:rPr>
                    <w:t>56</w:t>
                  </w:r>
                </w:p>
              </w:tc>
              <w:tc>
                <w:tcPr>
                  <w:tcW w:w="991" w:type="dxa"/>
                  <w:vMerge/>
                  <w:shd w:val="clear" w:color="auto" w:fill="auto"/>
                </w:tcPr>
                <w:p w14:paraId="7E3C06D0" w14:textId="77777777" w:rsidR="00B16FB3" w:rsidRPr="00CE5A6A" w:rsidRDefault="00B16FB3" w:rsidP="00B16FB3">
                  <w:pPr>
                    <w:jc w:val="center"/>
                    <w:rPr>
                      <w:rFonts w:eastAsia="Calibri"/>
                      <w:sz w:val="22"/>
                      <w:szCs w:val="22"/>
                    </w:rPr>
                  </w:pPr>
                </w:p>
              </w:tc>
              <w:tc>
                <w:tcPr>
                  <w:tcW w:w="991" w:type="dxa"/>
                  <w:shd w:val="clear" w:color="auto" w:fill="auto"/>
                </w:tcPr>
                <w:p w14:paraId="5FDE6873" w14:textId="77777777" w:rsidR="00B16FB3" w:rsidRPr="00CE5A6A" w:rsidRDefault="00B16FB3" w:rsidP="00B16FB3">
                  <w:pPr>
                    <w:jc w:val="center"/>
                    <w:rPr>
                      <w:rFonts w:eastAsia="Calibri"/>
                      <w:sz w:val="22"/>
                      <w:szCs w:val="22"/>
                    </w:rPr>
                  </w:pPr>
                  <w:r w:rsidRPr="00CE5A6A">
                    <w:rPr>
                      <w:rFonts w:eastAsia="Calibri"/>
                      <w:sz w:val="22"/>
                      <w:szCs w:val="22"/>
                    </w:rPr>
                    <w:t>8</w:t>
                  </w:r>
                </w:p>
              </w:tc>
            </w:tr>
            <w:tr w:rsidR="00B16FB3" w:rsidRPr="00CE5A6A" w14:paraId="7D757802" w14:textId="77777777" w:rsidTr="008E76D1">
              <w:tc>
                <w:tcPr>
                  <w:tcW w:w="990" w:type="dxa"/>
                  <w:shd w:val="clear" w:color="auto" w:fill="auto"/>
                </w:tcPr>
                <w:p w14:paraId="7ED6AE34" w14:textId="77777777" w:rsidR="00B16FB3" w:rsidRPr="00CE5A6A" w:rsidRDefault="00B16FB3" w:rsidP="00B16FB3">
                  <w:pPr>
                    <w:jc w:val="center"/>
                    <w:rPr>
                      <w:rFonts w:eastAsia="Calibri"/>
                      <w:sz w:val="22"/>
                      <w:szCs w:val="22"/>
                    </w:rPr>
                  </w:pPr>
                  <w:r w:rsidRPr="00CE5A6A">
                    <w:rPr>
                      <w:rFonts w:eastAsia="Calibri"/>
                      <w:sz w:val="22"/>
                      <w:szCs w:val="22"/>
                    </w:rPr>
                    <w:t>101</w:t>
                  </w:r>
                </w:p>
              </w:tc>
              <w:tc>
                <w:tcPr>
                  <w:tcW w:w="990" w:type="dxa"/>
                  <w:shd w:val="clear" w:color="auto" w:fill="auto"/>
                </w:tcPr>
                <w:p w14:paraId="0CE5EE37" w14:textId="77777777" w:rsidR="00B16FB3" w:rsidRPr="00CE5A6A" w:rsidRDefault="00B16FB3" w:rsidP="00B16FB3">
                  <w:pPr>
                    <w:jc w:val="center"/>
                    <w:rPr>
                      <w:rFonts w:eastAsia="Calibri"/>
                      <w:sz w:val="22"/>
                      <w:szCs w:val="22"/>
                    </w:rPr>
                  </w:pPr>
                  <w:r w:rsidRPr="00CE5A6A">
                    <w:rPr>
                      <w:rFonts w:eastAsia="Calibri"/>
                      <w:sz w:val="22"/>
                      <w:szCs w:val="22"/>
                    </w:rPr>
                    <w:t>57</w:t>
                  </w:r>
                </w:p>
              </w:tc>
              <w:tc>
                <w:tcPr>
                  <w:tcW w:w="991" w:type="dxa"/>
                  <w:vMerge/>
                  <w:shd w:val="clear" w:color="auto" w:fill="auto"/>
                </w:tcPr>
                <w:p w14:paraId="6BF0680E" w14:textId="77777777" w:rsidR="00B16FB3" w:rsidRPr="00CE5A6A" w:rsidRDefault="00B16FB3" w:rsidP="00B16FB3">
                  <w:pPr>
                    <w:jc w:val="center"/>
                    <w:rPr>
                      <w:rFonts w:eastAsia="Calibri"/>
                      <w:sz w:val="22"/>
                      <w:szCs w:val="22"/>
                    </w:rPr>
                  </w:pPr>
                </w:p>
              </w:tc>
              <w:tc>
                <w:tcPr>
                  <w:tcW w:w="991" w:type="dxa"/>
                  <w:shd w:val="clear" w:color="auto" w:fill="auto"/>
                </w:tcPr>
                <w:p w14:paraId="00D4C425" w14:textId="77777777" w:rsidR="00B16FB3" w:rsidRPr="00CE5A6A" w:rsidRDefault="00B16FB3" w:rsidP="00B16FB3">
                  <w:pPr>
                    <w:jc w:val="center"/>
                    <w:rPr>
                      <w:rFonts w:eastAsia="Calibri"/>
                      <w:sz w:val="22"/>
                      <w:szCs w:val="22"/>
                    </w:rPr>
                  </w:pPr>
                  <w:r w:rsidRPr="00CE5A6A">
                    <w:rPr>
                      <w:rFonts w:eastAsia="Calibri"/>
                      <w:sz w:val="22"/>
                      <w:szCs w:val="22"/>
                    </w:rPr>
                    <w:t>9</w:t>
                  </w:r>
                </w:p>
              </w:tc>
            </w:tr>
            <w:tr w:rsidR="00B16FB3" w:rsidRPr="00CE5A6A" w14:paraId="4147F16D" w14:textId="77777777" w:rsidTr="008E76D1">
              <w:tc>
                <w:tcPr>
                  <w:tcW w:w="990" w:type="dxa"/>
                  <w:shd w:val="clear" w:color="auto" w:fill="auto"/>
                </w:tcPr>
                <w:p w14:paraId="1E89EA41" w14:textId="77777777" w:rsidR="00B16FB3" w:rsidRPr="00CE5A6A" w:rsidRDefault="00B16FB3" w:rsidP="00B16FB3">
                  <w:pPr>
                    <w:rPr>
                      <w:rFonts w:eastAsia="Calibri"/>
                      <w:sz w:val="22"/>
                      <w:szCs w:val="22"/>
                    </w:rPr>
                  </w:pPr>
                </w:p>
              </w:tc>
              <w:tc>
                <w:tcPr>
                  <w:tcW w:w="990" w:type="dxa"/>
                  <w:shd w:val="clear" w:color="auto" w:fill="auto"/>
                </w:tcPr>
                <w:p w14:paraId="2BEC727E" w14:textId="77777777" w:rsidR="00B16FB3" w:rsidRPr="00CE5A6A" w:rsidRDefault="00B16FB3" w:rsidP="00B16FB3">
                  <w:pPr>
                    <w:rPr>
                      <w:rFonts w:eastAsia="Calibri"/>
                      <w:sz w:val="22"/>
                      <w:szCs w:val="22"/>
                    </w:rPr>
                  </w:pPr>
                </w:p>
              </w:tc>
              <w:tc>
                <w:tcPr>
                  <w:tcW w:w="991" w:type="dxa"/>
                  <w:vMerge/>
                  <w:shd w:val="clear" w:color="auto" w:fill="auto"/>
                </w:tcPr>
                <w:p w14:paraId="28F10C10" w14:textId="77777777" w:rsidR="00B16FB3" w:rsidRPr="00CE5A6A" w:rsidRDefault="00B16FB3" w:rsidP="00B16FB3">
                  <w:pPr>
                    <w:jc w:val="center"/>
                    <w:rPr>
                      <w:rFonts w:eastAsia="Calibri"/>
                      <w:sz w:val="22"/>
                      <w:szCs w:val="22"/>
                    </w:rPr>
                  </w:pPr>
                </w:p>
              </w:tc>
              <w:tc>
                <w:tcPr>
                  <w:tcW w:w="991" w:type="dxa"/>
                  <w:shd w:val="clear" w:color="auto" w:fill="auto"/>
                </w:tcPr>
                <w:p w14:paraId="426895CF" w14:textId="77777777" w:rsidR="00B16FB3" w:rsidRPr="00CE5A6A" w:rsidRDefault="00B16FB3" w:rsidP="00B16FB3">
                  <w:pPr>
                    <w:rPr>
                      <w:rFonts w:eastAsia="Calibri"/>
                      <w:sz w:val="22"/>
                      <w:szCs w:val="22"/>
                    </w:rPr>
                  </w:pPr>
                </w:p>
              </w:tc>
            </w:tr>
          </w:tbl>
          <w:p w14:paraId="0005CA87" w14:textId="77777777" w:rsidR="00B16FB3" w:rsidRPr="00CE5A6A" w:rsidRDefault="00B16FB3" w:rsidP="00B16FB3">
            <w:pPr>
              <w:rPr>
                <w:rFonts w:eastAsia="Calibri"/>
                <w:sz w:val="22"/>
                <w:szCs w:val="22"/>
              </w:rPr>
            </w:pPr>
          </w:p>
        </w:tc>
      </w:tr>
      <w:tr w:rsidR="00B16FB3" w:rsidRPr="00CE5A6A" w14:paraId="1A062795" w14:textId="77777777" w:rsidTr="008E76D1">
        <w:tc>
          <w:tcPr>
            <w:tcW w:w="5383" w:type="dxa"/>
            <w:tcBorders>
              <w:left w:val="single" w:sz="4" w:space="0" w:color="auto"/>
              <w:bottom w:val="single" w:sz="4" w:space="0" w:color="auto"/>
            </w:tcBorders>
            <w:shd w:val="clear" w:color="auto" w:fill="auto"/>
          </w:tcPr>
          <w:p w14:paraId="59B9F442" w14:textId="77777777" w:rsidR="00B16FB3" w:rsidRPr="00CE5A6A" w:rsidRDefault="00B16FB3" w:rsidP="00B16FB3">
            <w:pPr>
              <w:rPr>
                <w:rFonts w:eastAsia="Calibri"/>
                <w:sz w:val="22"/>
                <w:szCs w:val="22"/>
              </w:rPr>
            </w:pPr>
          </w:p>
        </w:tc>
        <w:tc>
          <w:tcPr>
            <w:tcW w:w="4193" w:type="dxa"/>
            <w:tcBorders>
              <w:bottom w:val="single" w:sz="4" w:space="0" w:color="auto"/>
              <w:right w:val="single" w:sz="4" w:space="0" w:color="auto"/>
            </w:tcBorders>
            <w:shd w:val="clear" w:color="auto" w:fill="auto"/>
          </w:tcPr>
          <w:p w14:paraId="4DDC5DC5" w14:textId="77777777" w:rsidR="00B16FB3" w:rsidRPr="00CE5A6A" w:rsidRDefault="00B16FB3" w:rsidP="00B16FB3">
            <w:pPr>
              <w:rPr>
                <w:rFonts w:eastAsia="Calibri"/>
                <w:sz w:val="22"/>
                <w:szCs w:val="22"/>
              </w:rPr>
            </w:pPr>
          </w:p>
        </w:tc>
      </w:tr>
    </w:tbl>
    <w:p w14:paraId="792950DF" w14:textId="77777777" w:rsidR="00B16FB3" w:rsidRPr="00B16FB3" w:rsidRDefault="00B16FB3" w:rsidP="00B16FB3">
      <w:pPr>
        <w:rPr>
          <w:rFonts w:ascii="Calibri" w:eastAsia="Calibri" w:hAnsi="Calibri"/>
          <w:sz w:val="22"/>
          <w:szCs w:val="22"/>
          <w:u w:val="single"/>
        </w:rPr>
      </w:pPr>
    </w:p>
    <w:p w14:paraId="411081BC" w14:textId="77777777" w:rsidR="00B16FB3" w:rsidRPr="00B16FB3" w:rsidRDefault="00B16FB3" w:rsidP="00B16FB3">
      <w:pPr>
        <w:rPr>
          <w:rFonts w:ascii="Calibri" w:eastAsia="Calibri"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83"/>
        <w:gridCol w:w="4193"/>
      </w:tblGrid>
      <w:tr w:rsidR="00B16FB3" w:rsidRPr="00CE5A6A" w14:paraId="61EE239D" w14:textId="77777777" w:rsidTr="008E76D1">
        <w:tc>
          <w:tcPr>
            <w:tcW w:w="5383" w:type="dxa"/>
            <w:shd w:val="clear" w:color="auto" w:fill="auto"/>
          </w:tcPr>
          <w:p w14:paraId="314DD38D"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4A0FCA85" wp14:editId="5AD9286E">
                  <wp:extent cx="3232150" cy="2456180"/>
                  <wp:effectExtent l="0" t="0" r="0" b="0"/>
                  <wp:docPr id="1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2150" cy="2456180"/>
                          </a:xfrm>
                          <a:prstGeom prst="rect">
                            <a:avLst/>
                          </a:prstGeom>
                          <a:noFill/>
                          <a:ln>
                            <a:noFill/>
                          </a:ln>
                        </pic:spPr>
                      </pic:pic>
                    </a:graphicData>
                  </a:graphic>
                </wp:inline>
              </w:drawing>
            </w:r>
          </w:p>
        </w:tc>
        <w:tc>
          <w:tcPr>
            <w:tcW w:w="4193" w:type="dxa"/>
            <w:shd w:val="clear" w:color="auto" w:fill="auto"/>
          </w:tcPr>
          <w:p w14:paraId="11B9A24A" w14:textId="77777777" w:rsidR="00B16FB3" w:rsidRPr="00CE5A6A" w:rsidRDefault="00B16FB3" w:rsidP="00B16FB3">
            <w:pPr>
              <w:ind w:left="720"/>
              <w:rPr>
                <w:rFonts w:eastAsia="Calibri"/>
                <w:sz w:val="22"/>
                <w:szCs w:val="22"/>
                <w:u w:val="single"/>
              </w:rPr>
            </w:pPr>
            <w:r w:rsidRPr="00CE5A6A">
              <w:rPr>
                <w:rFonts w:eastAsia="Calibri"/>
                <w:sz w:val="22"/>
                <w:szCs w:val="22"/>
                <w:u w:val="single"/>
              </w:rPr>
              <w:t>Read DACO Serial Number</w:t>
            </w:r>
          </w:p>
          <w:p w14:paraId="1993B119" w14:textId="77777777" w:rsidR="00B16FB3" w:rsidRPr="00CE5A6A" w:rsidRDefault="00B16FB3" w:rsidP="004412A2">
            <w:pPr>
              <w:widowControl w:val="0"/>
              <w:numPr>
                <w:ilvl w:val="0"/>
                <w:numId w:val="29"/>
              </w:numPr>
              <w:rPr>
                <w:rFonts w:eastAsia="Calibri"/>
                <w:sz w:val="22"/>
                <w:szCs w:val="22"/>
              </w:rPr>
            </w:pPr>
            <w:r w:rsidRPr="00CE5A6A">
              <w:rPr>
                <w:rFonts w:eastAsia="Calibri"/>
                <w:sz w:val="22"/>
                <w:szCs w:val="22"/>
              </w:rPr>
              <w:t>Press the “23” button.</w:t>
            </w:r>
          </w:p>
          <w:p w14:paraId="51FDD91C" w14:textId="77777777" w:rsidR="00B16FB3" w:rsidRPr="00CE5A6A" w:rsidRDefault="00B16FB3" w:rsidP="004412A2">
            <w:pPr>
              <w:widowControl w:val="0"/>
              <w:numPr>
                <w:ilvl w:val="0"/>
                <w:numId w:val="29"/>
              </w:numPr>
              <w:rPr>
                <w:rFonts w:eastAsia="Calibri"/>
                <w:sz w:val="22"/>
                <w:szCs w:val="22"/>
              </w:rPr>
            </w:pPr>
            <w:r w:rsidRPr="00CE5A6A">
              <w:rPr>
                <w:rFonts w:eastAsia="Calibri"/>
                <w:sz w:val="22"/>
                <w:szCs w:val="22"/>
              </w:rPr>
              <w:t>Enter the following:</w:t>
            </w:r>
          </w:p>
          <w:p w14:paraId="127ED686" w14:textId="77777777" w:rsidR="00B16FB3" w:rsidRPr="00CE5A6A" w:rsidRDefault="00B16FB3" w:rsidP="00B16FB3">
            <w:pPr>
              <w:ind w:left="720"/>
              <w:rPr>
                <w:rFonts w:eastAsia="Calibri"/>
                <w:sz w:val="22"/>
                <w:szCs w:val="22"/>
              </w:rPr>
            </w:pPr>
            <w:r w:rsidRPr="00CE5A6A">
              <w:rPr>
                <w:rFonts w:eastAsia="Calibri"/>
                <w:sz w:val="22"/>
                <w:szCs w:val="22"/>
              </w:rPr>
              <w:t>Slave ID:1</w:t>
            </w:r>
          </w:p>
          <w:p w14:paraId="26F893DF" w14:textId="77777777" w:rsidR="00B16FB3" w:rsidRPr="00CE5A6A" w:rsidRDefault="00B16FB3" w:rsidP="00B16FB3">
            <w:pPr>
              <w:ind w:left="720"/>
              <w:rPr>
                <w:rFonts w:eastAsia="Calibri"/>
                <w:sz w:val="22"/>
                <w:szCs w:val="22"/>
              </w:rPr>
            </w:pPr>
            <w:r w:rsidRPr="00CE5A6A">
              <w:rPr>
                <w:rFonts w:eastAsia="Calibri"/>
                <w:sz w:val="22"/>
                <w:szCs w:val="22"/>
              </w:rPr>
              <w:t>Write Address: 1*</w:t>
            </w:r>
          </w:p>
          <w:p w14:paraId="294D868A" w14:textId="77777777" w:rsidR="00B16FB3" w:rsidRPr="00CE5A6A" w:rsidRDefault="00B16FB3" w:rsidP="00B16FB3">
            <w:pPr>
              <w:ind w:left="720"/>
              <w:rPr>
                <w:rFonts w:eastAsia="Calibri"/>
                <w:sz w:val="22"/>
                <w:szCs w:val="22"/>
              </w:rPr>
            </w:pPr>
            <w:r w:rsidRPr="00CE5A6A">
              <w:rPr>
                <w:rFonts w:eastAsia="Calibri"/>
                <w:sz w:val="22"/>
                <w:szCs w:val="22"/>
              </w:rPr>
              <w:t>Write Quantity: 21*</w:t>
            </w:r>
          </w:p>
          <w:p w14:paraId="1E2F1C46" w14:textId="77777777" w:rsidR="00B16FB3" w:rsidRPr="00CE5A6A" w:rsidRDefault="00B16FB3" w:rsidP="00B16FB3">
            <w:pPr>
              <w:ind w:left="720"/>
              <w:rPr>
                <w:rFonts w:eastAsia="Calibri"/>
                <w:sz w:val="22"/>
                <w:szCs w:val="22"/>
              </w:rPr>
            </w:pPr>
            <w:r w:rsidRPr="00CE5A6A">
              <w:rPr>
                <w:rFonts w:eastAsia="Calibri"/>
                <w:sz w:val="22"/>
                <w:szCs w:val="22"/>
              </w:rPr>
              <w:t>Read Address:  106</w:t>
            </w:r>
          </w:p>
          <w:p w14:paraId="105C6F7E" w14:textId="77777777" w:rsidR="00B16FB3" w:rsidRPr="00CE5A6A" w:rsidRDefault="00B16FB3" w:rsidP="00B16FB3">
            <w:pPr>
              <w:ind w:left="720"/>
              <w:rPr>
                <w:rFonts w:eastAsia="Calibri"/>
                <w:sz w:val="22"/>
                <w:szCs w:val="22"/>
              </w:rPr>
            </w:pPr>
            <w:r w:rsidRPr="00CE5A6A">
              <w:rPr>
                <w:rFonts w:eastAsia="Calibri"/>
                <w:sz w:val="22"/>
                <w:szCs w:val="22"/>
              </w:rPr>
              <w:t>Read Quantity: 11</w:t>
            </w:r>
          </w:p>
          <w:p w14:paraId="452DE1E1" w14:textId="77777777" w:rsidR="00B16FB3" w:rsidRPr="00CE5A6A" w:rsidRDefault="00B16FB3" w:rsidP="004412A2">
            <w:pPr>
              <w:widowControl w:val="0"/>
              <w:numPr>
                <w:ilvl w:val="0"/>
                <w:numId w:val="29"/>
              </w:numPr>
              <w:rPr>
                <w:rFonts w:eastAsia="Calibri"/>
                <w:sz w:val="22"/>
                <w:szCs w:val="22"/>
              </w:rPr>
            </w:pPr>
            <w:r w:rsidRPr="00CE5A6A">
              <w:rPr>
                <w:rFonts w:eastAsia="Calibri"/>
                <w:sz w:val="22"/>
                <w:szCs w:val="22"/>
              </w:rPr>
              <w:t>Press Send (Response OK should pop-up).</w:t>
            </w:r>
          </w:p>
          <w:p w14:paraId="0C3F5BEB" w14:textId="77777777" w:rsidR="00B16FB3" w:rsidRPr="00CE5A6A" w:rsidRDefault="00B16FB3" w:rsidP="004412A2">
            <w:pPr>
              <w:widowControl w:val="0"/>
              <w:numPr>
                <w:ilvl w:val="0"/>
                <w:numId w:val="29"/>
              </w:numPr>
              <w:rPr>
                <w:rFonts w:eastAsia="Calibri"/>
                <w:sz w:val="22"/>
                <w:szCs w:val="22"/>
              </w:rPr>
            </w:pPr>
            <w:r w:rsidRPr="00CE5A6A">
              <w:rPr>
                <w:rFonts w:eastAsia="Calibri"/>
                <w:sz w:val="22"/>
                <w:szCs w:val="22"/>
              </w:rPr>
              <w:t>Serial Number is displayed on the Read Result window.</w:t>
            </w:r>
          </w:p>
          <w:p w14:paraId="75B5FE6A" w14:textId="77777777" w:rsidR="00B16FB3" w:rsidRPr="00CE5A6A" w:rsidRDefault="00B16FB3" w:rsidP="00B16FB3">
            <w:pPr>
              <w:rPr>
                <w:rFonts w:eastAsia="Calibri"/>
                <w:sz w:val="22"/>
                <w:szCs w:val="22"/>
              </w:rPr>
            </w:pPr>
          </w:p>
        </w:tc>
      </w:tr>
      <w:tr w:rsidR="00B16FB3" w:rsidRPr="00CE5A6A" w14:paraId="2877E066" w14:textId="77777777" w:rsidTr="008E76D1">
        <w:tc>
          <w:tcPr>
            <w:tcW w:w="5383" w:type="dxa"/>
            <w:shd w:val="clear" w:color="auto" w:fill="auto"/>
          </w:tcPr>
          <w:p w14:paraId="07D928A9" w14:textId="77777777" w:rsidR="00B16FB3" w:rsidRPr="00CE5A6A" w:rsidRDefault="00B16FB3" w:rsidP="00B16FB3">
            <w:pPr>
              <w:rPr>
                <w:rFonts w:eastAsia="Calibri"/>
                <w:sz w:val="22"/>
                <w:szCs w:val="22"/>
              </w:rPr>
            </w:pPr>
            <w:r w:rsidRPr="00CE5A6A">
              <w:rPr>
                <w:rFonts w:eastAsia="Calibri"/>
                <w:sz w:val="22"/>
                <w:szCs w:val="22"/>
              </w:rPr>
              <w:t>Example: This board does not have serial number</w:t>
            </w:r>
          </w:p>
          <w:p w14:paraId="30F9A114" w14:textId="77777777" w:rsidR="00B16FB3" w:rsidRPr="00CE5A6A" w:rsidRDefault="00B16FB3" w:rsidP="00B16FB3">
            <w:pPr>
              <w:rPr>
                <w:rFonts w:eastAsia="Calibri"/>
                <w:sz w:val="22"/>
                <w:szCs w:val="22"/>
              </w:rPr>
            </w:pPr>
            <w:r w:rsidRPr="00CE5A6A">
              <w:rPr>
                <w:rFonts w:eastAsia="Calibri"/>
                <w:sz w:val="22"/>
                <w:szCs w:val="22"/>
              </w:rPr>
              <w:t>(read:25,5,25,5…..)</w:t>
            </w:r>
          </w:p>
        </w:tc>
        <w:tc>
          <w:tcPr>
            <w:tcW w:w="4193" w:type="dxa"/>
            <w:shd w:val="clear" w:color="auto" w:fill="auto"/>
          </w:tcPr>
          <w:p w14:paraId="73A55341" w14:textId="77777777" w:rsidR="00B16FB3" w:rsidRPr="00CE5A6A" w:rsidRDefault="00B16FB3" w:rsidP="00B16FB3">
            <w:pPr>
              <w:rPr>
                <w:rFonts w:eastAsia="Calibri"/>
                <w:sz w:val="22"/>
                <w:szCs w:val="22"/>
              </w:rPr>
            </w:pPr>
          </w:p>
        </w:tc>
      </w:tr>
      <w:tr w:rsidR="00B16FB3" w:rsidRPr="00CE5A6A" w14:paraId="196B290E" w14:textId="77777777" w:rsidTr="008E76D1">
        <w:tc>
          <w:tcPr>
            <w:tcW w:w="5383" w:type="dxa"/>
            <w:tcBorders>
              <w:left w:val="single" w:sz="4" w:space="0" w:color="auto"/>
            </w:tcBorders>
            <w:shd w:val="clear" w:color="auto" w:fill="auto"/>
          </w:tcPr>
          <w:p w14:paraId="19E85F3B"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57F0F52D" wp14:editId="51FAAACB">
                  <wp:extent cx="3232150" cy="2445385"/>
                  <wp:effectExtent l="0" t="0" r="0" b="0"/>
                  <wp:docPr id="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2150" cy="2445385"/>
                          </a:xfrm>
                          <a:prstGeom prst="rect">
                            <a:avLst/>
                          </a:prstGeom>
                          <a:noFill/>
                          <a:ln>
                            <a:noFill/>
                          </a:ln>
                        </pic:spPr>
                      </pic:pic>
                    </a:graphicData>
                  </a:graphic>
                </wp:inline>
              </w:drawing>
            </w:r>
          </w:p>
        </w:tc>
        <w:tc>
          <w:tcPr>
            <w:tcW w:w="4193" w:type="dxa"/>
            <w:tcBorders>
              <w:right w:val="single" w:sz="4" w:space="0" w:color="auto"/>
            </w:tcBorders>
            <w:shd w:val="clear" w:color="auto" w:fill="auto"/>
          </w:tcPr>
          <w:p w14:paraId="029A1A6D" w14:textId="77777777" w:rsidR="00B16FB3" w:rsidRPr="00CE5A6A" w:rsidRDefault="00B16FB3" w:rsidP="00B16FB3">
            <w:pPr>
              <w:rPr>
                <w:rFonts w:eastAsia="Calibri"/>
                <w:sz w:val="22"/>
                <w:szCs w:val="22"/>
              </w:rPr>
            </w:pPr>
          </w:p>
          <w:p w14:paraId="6CF47FB7" w14:textId="77777777" w:rsidR="00B16FB3" w:rsidRPr="00CE5A6A" w:rsidRDefault="00B16FB3" w:rsidP="00B16FB3">
            <w:pPr>
              <w:rPr>
                <w:rFonts w:eastAsia="Calibri"/>
                <w:sz w:val="22"/>
                <w:szCs w:val="22"/>
              </w:rPr>
            </w:pPr>
          </w:p>
          <w:p w14:paraId="7AD4918E" w14:textId="77777777" w:rsidR="00B16FB3" w:rsidRPr="00CE5A6A" w:rsidRDefault="00B16FB3" w:rsidP="00B16FB3">
            <w:pPr>
              <w:rPr>
                <w:rFonts w:eastAsia="Calibri"/>
                <w:sz w:val="22"/>
                <w:szCs w:val="22"/>
              </w:rPr>
            </w:pPr>
          </w:p>
          <w:p w14:paraId="47E0F217" w14:textId="77777777" w:rsidR="00B16FB3" w:rsidRPr="00CE5A6A" w:rsidRDefault="00B16FB3" w:rsidP="00B16FB3">
            <w:pPr>
              <w:rPr>
                <w:rFonts w:eastAsia="Calibri"/>
                <w:sz w:val="22"/>
                <w:szCs w:val="22"/>
              </w:rPr>
            </w:pPr>
          </w:p>
          <w:p w14:paraId="1BB43FCA" w14:textId="77777777" w:rsidR="00B16FB3" w:rsidRPr="00CE5A6A" w:rsidRDefault="00B16FB3" w:rsidP="00B16FB3">
            <w:pPr>
              <w:rPr>
                <w:rFonts w:eastAsia="Calibri"/>
                <w:sz w:val="22"/>
                <w:szCs w:val="22"/>
              </w:rPr>
            </w:pPr>
          </w:p>
          <w:p w14:paraId="6CFFDD48" w14:textId="77777777" w:rsidR="00B16FB3" w:rsidRPr="00CE5A6A" w:rsidRDefault="00B16FB3" w:rsidP="00B16FB3">
            <w:pPr>
              <w:rPr>
                <w:rFonts w:eastAsia="Calibri"/>
                <w:sz w:val="22"/>
                <w:szCs w:val="22"/>
              </w:rPr>
            </w:pPr>
          </w:p>
          <w:p w14:paraId="2ED8F623" w14:textId="77777777" w:rsidR="00B16FB3" w:rsidRPr="00CE5A6A" w:rsidRDefault="00B16FB3" w:rsidP="00B16FB3">
            <w:pPr>
              <w:rPr>
                <w:rFonts w:eastAsia="Calibri"/>
                <w:sz w:val="22"/>
                <w:szCs w:val="22"/>
              </w:rPr>
            </w:pPr>
          </w:p>
          <w:p w14:paraId="5467749B" w14:textId="77777777" w:rsidR="00B16FB3" w:rsidRPr="00CE5A6A" w:rsidRDefault="00B16FB3" w:rsidP="00B16FB3">
            <w:pPr>
              <w:rPr>
                <w:rFonts w:eastAsia="Calibri"/>
                <w:sz w:val="22"/>
                <w:szCs w:val="22"/>
              </w:rPr>
            </w:pPr>
          </w:p>
          <w:p w14:paraId="1FF13A9F" w14:textId="77777777" w:rsidR="00B16FB3" w:rsidRPr="00CE5A6A" w:rsidRDefault="00B16FB3" w:rsidP="00B16FB3">
            <w:pPr>
              <w:rPr>
                <w:rFonts w:eastAsia="Calibri"/>
                <w:sz w:val="22"/>
                <w:szCs w:val="22"/>
              </w:rPr>
            </w:pPr>
          </w:p>
          <w:p w14:paraId="0462B736" w14:textId="77777777" w:rsidR="00B16FB3" w:rsidRPr="00CE5A6A" w:rsidRDefault="00B16FB3" w:rsidP="00B16FB3">
            <w:pPr>
              <w:rPr>
                <w:rFonts w:eastAsia="Calibri"/>
                <w:sz w:val="22"/>
                <w:szCs w:val="22"/>
              </w:rPr>
            </w:pPr>
          </w:p>
          <w:p w14:paraId="5A1B571A" w14:textId="77777777" w:rsidR="00B16FB3" w:rsidRPr="00CE5A6A" w:rsidRDefault="00B16FB3" w:rsidP="00B16FB3">
            <w:pPr>
              <w:rPr>
                <w:rFonts w:eastAsia="Calibri"/>
                <w:sz w:val="22"/>
                <w:szCs w:val="22"/>
              </w:rPr>
            </w:pPr>
          </w:p>
          <w:p w14:paraId="65E95B08" w14:textId="77777777" w:rsidR="00B16FB3" w:rsidRPr="00CE5A6A" w:rsidRDefault="00B16FB3" w:rsidP="00B16FB3">
            <w:pPr>
              <w:rPr>
                <w:rFonts w:eastAsia="Calibri"/>
                <w:sz w:val="22"/>
                <w:szCs w:val="22"/>
              </w:rPr>
            </w:pPr>
          </w:p>
          <w:p w14:paraId="445632E6" w14:textId="77777777" w:rsidR="00B16FB3" w:rsidRPr="00CE5A6A" w:rsidRDefault="00B16FB3" w:rsidP="00B16FB3">
            <w:pPr>
              <w:rPr>
                <w:rFonts w:eastAsia="Calibri"/>
                <w:sz w:val="22"/>
                <w:szCs w:val="22"/>
              </w:rPr>
            </w:pPr>
          </w:p>
          <w:p w14:paraId="39EB7819" w14:textId="77777777" w:rsidR="00B16FB3" w:rsidRPr="00CE5A6A" w:rsidRDefault="00B16FB3" w:rsidP="00B16FB3">
            <w:pPr>
              <w:rPr>
                <w:rFonts w:eastAsia="Calibri"/>
                <w:sz w:val="22"/>
                <w:szCs w:val="22"/>
              </w:rPr>
            </w:pPr>
            <w:r w:rsidRPr="00CE5A6A">
              <w:rPr>
                <w:rFonts w:eastAsia="Calibri"/>
                <w:sz w:val="22"/>
                <w:szCs w:val="22"/>
              </w:rPr>
              <w:t>*can be any number from 1 to 255</w:t>
            </w:r>
          </w:p>
        </w:tc>
      </w:tr>
      <w:tr w:rsidR="00B16FB3" w:rsidRPr="00CE5A6A" w14:paraId="1BB4AAEC" w14:textId="77777777" w:rsidTr="008E76D1">
        <w:tc>
          <w:tcPr>
            <w:tcW w:w="5383" w:type="dxa"/>
            <w:tcBorders>
              <w:left w:val="single" w:sz="4" w:space="0" w:color="auto"/>
              <w:bottom w:val="single" w:sz="4" w:space="0" w:color="auto"/>
            </w:tcBorders>
            <w:shd w:val="clear" w:color="auto" w:fill="auto"/>
          </w:tcPr>
          <w:p w14:paraId="3F12CCFC" w14:textId="77777777" w:rsidR="00B16FB3" w:rsidRPr="00CE5A6A" w:rsidRDefault="00B16FB3" w:rsidP="00B16FB3">
            <w:pPr>
              <w:rPr>
                <w:rFonts w:eastAsia="Calibri"/>
                <w:sz w:val="22"/>
                <w:szCs w:val="22"/>
              </w:rPr>
            </w:pPr>
            <w:r w:rsidRPr="00CE5A6A">
              <w:rPr>
                <w:rFonts w:eastAsia="Calibri"/>
                <w:sz w:val="22"/>
                <w:szCs w:val="22"/>
              </w:rPr>
              <w:t>Example: This board DACO serial number(read:99936599…(11 digits))</w:t>
            </w:r>
          </w:p>
        </w:tc>
        <w:tc>
          <w:tcPr>
            <w:tcW w:w="4193" w:type="dxa"/>
            <w:tcBorders>
              <w:bottom w:val="single" w:sz="4" w:space="0" w:color="auto"/>
              <w:right w:val="single" w:sz="4" w:space="0" w:color="auto"/>
            </w:tcBorders>
            <w:shd w:val="clear" w:color="auto" w:fill="auto"/>
          </w:tcPr>
          <w:p w14:paraId="4F4EC3A7" w14:textId="77777777" w:rsidR="00B16FB3" w:rsidRPr="00CE5A6A" w:rsidRDefault="00B16FB3" w:rsidP="00B16FB3">
            <w:pPr>
              <w:rPr>
                <w:rFonts w:eastAsia="Calibri"/>
                <w:sz w:val="22"/>
                <w:szCs w:val="22"/>
              </w:rPr>
            </w:pPr>
          </w:p>
        </w:tc>
      </w:tr>
    </w:tbl>
    <w:p w14:paraId="7D0DDD9F" w14:textId="77777777" w:rsidR="00B16FB3" w:rsidRPr="00B16FB3" w:rsidRDefault="00B16FB3" w:rsidP="00B16FB3">
      <w:pPr>
        <w:rPr>
          <w:rFonts w:ascii="Calibri" w:eastAsia="Calibri" w:hAnsi="Calibri"/>
          <w:b/>
          <w:sz w:val="22"/>
          <w:szCs w:val="22"/>
          <w:u w:val="single"/>
        </w:rPr>
      </w:pPr>
    </w:p>
    <w:p w14:paraId="17FC1E51" w14:textId="77777777" w:rsidR="00B16FB3" w:rsidRPr="00B16FB3" w:rsidRDefault="00B16FB3" w:rsidP="00B16FB3">
      <w:pPr>
        <w:rPr>
          <w:rFonts w:ascii="Calibri" w:eastAsia="Calibri"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B16FB3" w:rsidRPr="00CE5A6A" w14:paraId="61CACA45" w14:textId="77777777" w:rsidTr="008E76D1">
        <w:tc>
          <w:tcPr>
            <w:tcW w:w="3192" w:type="dxa"/>
          </w:tcPr>
          <w:p w14:paraId="3E23BF26"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Summary</w:t>
            </w:r>
          </w:p>
        </w:tc>
        <w:tc>
          <w:tcPr>
            <w:tcW w:w="3192" w:type="dxa"/>
          </w:tcPr>
          <w:p w14:paraId="7C68F7B5"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Manitowoc Serial Number</w:t>
            </w:r>
          </w:p>
        </w:tc>
        <w:tc>
          <w:tcPr>
            <w:tcW w:w="3192" w:type="dxa"/>
          </w:tcPr>
          <w:p w14:paraId="61F3D1F7"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Daco Serial Number</w:t>
            </w:r>
          </w:p>
        </w:tc>
      </w:tr>
      <w:tr w:rsidR="00B16FB3" w:rsidRPr="00CE5A6A" w14:paraId="6E89FFA3" w14:textId="77777777" w:rsidTr="008E76D1">
        <w:tc>
          <w:tcPr>
            <w:tcW w:w="3192" w:type="dxa"/>
          </w:tcPr>
          <w:p w14:paraId="3BBE953B"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Function code</w:t>
            </w:r>
          </w:p>
        </w:tc>
        <w:tc>
          <w:tcPr>
            <w:tcW w:w="6384" w:type="dxa"/>
            <w:gridSpan w:val="2"/>
          </w:tcPr>
          <w:p w14:paraId="196FBBF2"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23</w:t>
            </w:r>
          </w:p>
        </w:tc>
      </w:tr>
      <w:tr w:rsidR="00B16FB3" w:rsidRPr="00CE5A6A" w14:paraId="611D8FBB" w14:textId="77777777" w:rsidTr="008E76D1">
        <w:tc>
          <w:tcPr>
            <w:tcW w:w="3192" w:type="dxa"/>
          </w:tcPr>
          <w:p w14:paraId="3F21106B"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Address</w:t>
            </w:r>
          </w:p>
        </w:tc>
        <w:tc>
          <w:tcPr>
            <w:tcW w:w="3192" w:type="dxa"/>
          </w:tcPr>
          <w:p w14:paraId="727FAA9D"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93</w:t>
            </w:r>
          </w:p>
        </w:tc>
        <w:tc>
          <w:tcPr>
            <w:tcW w:w="3192" w:type="dxa"/>
          </w:tcPr>
          <w:p w14:paraId="26C14FC2"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106</w:t>
            </w:r>
          </w:p>
        </w:tc>
      </w:tr>
      <w:tr w:rsidR="00B16FB3" w:rsidRPr="00CE5A6A" w14:paraId="1C8DFA14" w14:textId="77777777" w:rsidTr="008E76D1">
        <w:tc>
          <w:tcPr>
            <w:tcW w:w="3192" w:type="dxa"/>
          </w:tcPr>
          <w:p w14:paraId="461FD2FF"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Quantity</w:t>
            </w:r>
          </w:p>
        </w:tc>
        <w:tc>
          <w:tcPr>
            <w:tcW w:w="3192" w:type="dxa"/>
          </w:tcPr>
          <w:p w14:paraId="4DEE6737"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12</w:t>
            </w:r>
          </w:p>
        </w:tc>
        <w:tc>
          <w:tcPr>
            <w:tcW w:w="3192" w:type="dxa"/>
          </w:tcPr>
          <w:p w14:paraId="4DFA7602"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11</w:t>
            </w:r>
          </w:p>
        </w:tc>
      </w:tr>
      <w:tr w:rsidR="00B16FB3" w:rsidRPr="00CE5A6A" w14:paraId="66C6986A" w14:textId="77777777" w:rsidTr="008E76D1">
        <w:tc>
          <w:tcPr>
            <w:tcW w:w="3192" w:type="dxa"/>
          </w:tcPr>
          <w:p w14:paraId="0DBF9275"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serial number is not set</w:t>
            </w:r>
          </w:p>
        </w:tc>
        <w:tc>
          <w:tcPr>
            <w:tcW w:w="3192" w:type="dxa"/>
          </w:tcPr>
          <w:p w14:paraId="09624708"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69,”E”</w:t>
            </w:r>
          </w:p>
        </w:tc>
        <w:tc>
          <w:tcPr>
            <w:tcW w:w="3192" w:type="dxa"/>
          </w:tcPr>
          <w:p w14:paraId="1A4BBE0C"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25,5,25,5…</w:t>
            </w:r>
          </w:p>
        </w:tc>
      </w:tr>
      <w:tr w:rsidR="00B16FB3" w:rsidRPr="00CE5A6A" w14:paraId="09D42FDE" w14:textId="77777777" w:rsidTr="008E76D1">
        <w:tc>
          <w:tcPr>
            <w:tcW w:w="3192" w:type="dxa"/>
          </w:tcPr>
          <w:p w14:paraId="6BD21457" w14:textId="77777777" w:rsidR="00B16FB3" w:rsidRPr="00CE5A6A" w:rsidRDefault="00B16FB3" w:rsidP="00B16FB3">
            <w:pPr>
              <w:jc w:val="center"/>
              <w:rPr>
                <w:rFonts w:eastAsia="Calibri"/>
                <w:b/>
                <w:sz w:val="22"/>
                <w:szCs w:val="22"/>
                <w:u w:val="single"/>
              </w:rPr>
            </w:pPr>
          </w:p>
        </w:tc>
        <w:tc>
          <w:tcPr>
            <w:tcW w:w="3192" w:type="dxa"/>
          </w:tcPr>
          <w:p w14:paraId="756334C7" w14:textId="77777777" w:rsidR="00B16FB3" w:rsidRPr="00CE5A6A" w:rsidRDefault="00B16FB3" w:rsidP="00B16FB3">
            <w:pPr>
              <w:jc w:val="center"/>
              <w:rPr>
                <w:rFonts w:eastAsia="Calibri"/>
                <w:b/>
                <w:sz w:val="22"/>
                <w:szCs w:val="22"/>
                <w:u w:val="single"/>
              </w:rPr>
            </w:pPr>
          </w:p>
        </w:tc>
        <w:tc>
          <w:tcPr>
            <w:tcW w:w="3192" w:type="dxa"/>
          </w:tcPr>
          <w:p w14:paraId="79ECBB23" w14:textId="77777777" w:rsidR="00B16FB3" w:rsidRPr="00CE5A6A" w:rsidRDefault="00B16FB3" w:rsidP="00B16FB3">
            <w:pPr>
              <w:jc w:val="center"/>
              <w:rPr>
                <w:rFonts w:eastAsia="Calibri"/>
                <w:b/>
                <w:sz w:val="22"/>
                <w:szCs w:val="22"/>
                <w:u w:val="single"/>
              </w:rPr>
            </w:pPr>
          </w:p>
        </w:tc>
      </w:tr>
    </w:tbl>
    <w:p w14:paraId="2C3D1EC2" w14:textId="77777777" w:rsidR="00B16FB3" w:rsidRPr="00B16FB3" w:rsidRDefault="00B16FB3" w:rsidP="00B16FB3">
      <w:pPr>
        <w:rPr>
          <w:rFonts w:ascii="Calibri" w:eastAsia="Calibri" w:hAnsi="Calibri"/>
          <w:b/>
          <w:sz w:val="22"/>
          <w:szCs w:val="22"/>
          <w:u w:val="single"/>
        </w:rPr>
      </w:pPr>
    </w:p>
    <w:p w14:paraId="3FD1BA6A" w14:textId="77777777" w:rsidR="00B16FB3" w:rsidRPr="00B16FB3" w:rsidRDefault="00B16FB3" w:rsidP="00B16FB3">
      <w:pPr>
        <w:rPr>
          <w:rFonts w:ascii="Calibri" w:eastAsia="Calibri" w:hAnsi="Calibri"/>
          <w:b/>
          <w:sz w:val="22"/>
          <w:szCs w:val="22"/>
          <w:u w:val="single"/>
        </w:rPr>
      </w:pPr>
    </w:p>
    <w:p w14:paraId="6BE9485A" w14:textId="77777777" w:rsidR="00B16FB3" w:rsidRPr="00B16FB3" w:rsidRDefault="00B16FB3" w:rsidP="00B16FB3">
      <w:pPr>
        <w:rPr>
          <w:rFonts w:ascii="Calibri" w:eastAsia="Calibri" w:hAnsi="Calibri"/>
          <w:b/>
          <w:sz w:val="22"/>
          <w:szCs w:val="22"/>
          <w:u w:val="single"/>
        </w:rPr>
      </w:pPr>
    </w:p>
    <w:p w14:paraId="6F898859" w14:textId="77777777" w:rsidR="00B16FB3" w:rsidRPr="00B16FB3" w:rsidRDefault="00B16FB3" w:rsidP="00B16FB3">
      <w:pPr>
        <w:rPr>
          <w:rFonts w:ascii="Calibri" w:eastAsia="Calibri" w:hAnsi="Calibri"/>
          <w:b/>
          <w:sz w:val="22"/>
          <w:szCs w:val="22"/>
          <w:u w:val="single"/>
        </w:rPr>
      </w:pPr>
    </w:p>
    <w:p w14:paraId="0A40AEA7" w14:textId="77777777" w:rsidR="00B16FB3" w:rsidRPr="00B16FB3" w:rsidRDefault="00B16FB3" w:rsidP="00B16FB3">
      <w:pPr>
        <w:rPr>
          <w:rFonts w:ascii="Calibri" w:eastAsia="Calibri" w:hAnsi="Calibri"/>
          <w:b/>
          <w:sz w:val="22"/>
          <w:szCs w:val="22"/>
          <w:u w:val="single"/>
        </w:rPr>
      </w:pPr>
    </w:p>
    <w:p w14:paraId="6E78FAEE" w14:textId="77777777" w:rsidR="00B16FB3" w:rsidRPr="00B16FB3" w:rsidRDefault="00B16FB3" w:rsidP="00B16FB3">
      <w:pPr>
        <w:rPr>
          <w:rFonts w:ascii="Calibri" w:eastAsia="Calibri" w:hAnsi="Calibri"/>
          <w:b/>
          <w:sz w:val="22"/>
          <w:szCs w:val="22"/>
          <w:u w:val="single"/>
        </w:rPr>
      </w:pPr>
    </w:p>
    <w:p w14:paraId="323F7A7E" w14:textId="77777777" w:rsidR="00B16FB3" w:rsidRPr="00CE5A6A" w:rsidRDefault="00B16FB3" w:rsidP="00B16FB3">
      <w:pPr>
        <w:rPr>
          <w:rFonts w:eastAsia="Calibri"/>
          <w:b/>
          <w:sz w:val="22"/>
          <w:szCs w:val="22"/>
        </w:rPr>
      </w:pPr>
      <w:r w:rsidRPr="00CE5A6A">
        <w:rPr>
          <w:rFonts w:eastAsia="Calibri"/>
          <w:b/>
          <w:sz w:val="22"/>
          <w:szCs w:val="22"/>
          <w:u w:val="single"/>
        </w:rPr>
        <w:t>Reset IM (Function code: 06 register 19)</w:t>
      </w:r>
    </w:p>
    <w:p w14:paraId="484AFB54" w14:textId="77777777" w:rsidR="00B16FB3" w:rsidRPr="00B16FB3" w:rsidRDefault="00A718B1" w:rsidP="00B16FB3">
      <w:pPr>
        <w:rPr>
          <w:rFonts w:ascii="Calibri" w:eastAsia="Calibri" w:hAnsi="Calibri"/>
          <w:sz w:val="22"/>
          <w:szCs w:val="22"/>
        </w:rPr>
      </w:pPr>
      <w:r>
        <w:rPr>
          <w:rFonts w:ascii="Calibri" w:eastAsia="Calibri" w:hAnsi="Calibri"/>
          <w:noProof/>
          <w:sz w:val="22"/>
          <w:szCs w:val="22"/>
          <w:u w:val="single"/>
        </w:rPr>
        <w:drawing>
          <wp:inline distT="0" distB="0" distL="0" distR="0" wp14:anchorId="187719B8" wp14:editId="2C2277DE">
            <wp:extent cx="4401820" cy="457200"/>
            <wp:effectExtent l="0" t="0" r="0" b="0"/>
            <wp:docPr id="12" name="Picture 44" descr="function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unctionb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820" cy="457200"/>
                    </a:xfrm>
                    <a:prstGeom prst="rect">
                      <a:avLst/>
                    </a:prstGeom>
                    <a:noFill/>
                    <a:ln>
                      <a:noFill/>
                    </a:ln>
                  </pic:spPr>
                </pic:pic>
              </a:graphicData>
            </a:graphic>
          </wp:inline>
        </w:drawing>
      </w:r>
    </w:p>
    <w:p w14:paraId="7F98B142" w14:textId="77777777" w:rsidR="00B16FB3" w:rsidRPr="00B16FB3" w:rsidRDefault="00B16FB3" w:rsidP="00B16FB3">
      <w:pPr>
        <w:rPr>
          <w:rFonts w:ascii="Calibri" w:eastAsia="Calibri" w:hAnsi="Calibri"/>
          <w:sz w:val="22"/>
          <w:szCs w:val="22"/>
        </w:rPr>
      </w:pP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63"/>
        <w:gridCol w:w="4213"/>
      </w:tblGrid>
      <w:tr w:rsidR="00B16FB3" w:rsidRPr="00CE5A6A" w14:paraId="06475F11" w14:textId="77777777" w:rsidTr="008E76D1">
        <w:tc>
          <w:tcPr>
            <w:tcW w:w="5363" w:type="dxa"/>
            <w:shd w:val="clear" w:color="auto" w:fill="auto"/>
          </w:tcPr>
          <w:p w14:paraId="1FD538D3"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415D5930" wp14:editId="3533629A">
                  <wp:extent cx="3263900" cy="4348480"/>
                  <wp:effectExtent l="0" t="0" r="0" b="0"/>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3900" cy="4348480"/>
                          </a:xfrm>
                          <a:prstGeom prst="rect">
                            <a:avLst/>
                          </a:prstGeom>
                          <a:noFill/>
                          <a:ln>
                            <a:noFill/>
                          </a:ln>
                        </pic:spPr>
                      </pic:pic>
                    </a:graphicData>
                  </a:graphic>
                </wp:inline>
              </w:drawing>
            </w:r>
          </w:p>
        </w:tc>
        <w:tc>
          <w:tcPr>
            <w:tcW w:w="4213" w:type="dxa"/>
            <w:shd w:val="clear" w:color="auto" w:fill="auto"/>
          </w:tcPr>
          <w:p w14:paraId="51F1B644" w14:textId="77777777" w:rsidR="00B16FB3" w:rsidRPr="00CE5A6A" w:rsidRDefault="00B16FB3" w:rsidP="004412A2">
            <w:pPr>
              <w:widowControl w:val="0"/>
              <w:numPr>
                <w:ilvl w:val="0"/>
                <w:numId w:val="21"/>
              </w:numPr>
              <w:rPr>
                <w:rFonts w:eastAsia="Calibri"/>
                <w:sz w:val="22"/>
                <w:szCs w:val="22"/>
              </w:rPr>
            </w:pPr>
            <w:r w:rsidRPr="00CE5A6A">
              <w:rPr>
                <w:rFonts w:eastAsia="Calibri"/>
                <w:sz w:val="22"/>
                <w:szCs w:val="22"/>
              </w:rPr>
              <w:t>Double click the value showed on the Reset IM will pop-up a write single register prompt.</w:t>
            </w:r>
          </w:p>
          <w:p w14:paraId="40EA30B6"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0F5A7176" wp14:editId="1BBF623C">
                  <wp:extent cx="2402840" cy="2604770"/>
                  <wp:effectExtent l="0" t="0" r="0" b="0"/>
                  <wp:docPr id="14" name="Picture 46" descr="Description: P:\Temp\To_Tyu\Manitowoc\modbus\modbus POll\Reset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P:\Temp\To_Tyu\Manitowoc\modbus\modbus POll\ResetI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2840" cy="2604770"/>
                          </a:xfrm>
                          <a:prstGeom prst="rect">
                            <a:avLst/>
                          </a:prstGeom>
                          <a:noFill/>
                          <a:ln>
                            <a:noFill/>
                          </a:ln>
                        </pic:spPr>
                      </pic:pic>
                    </a:graphicData>
                  </a:graphic>
                </wp:inline>
              </w:drawing>
            </w:r>
          </w:p>
          <w:p w14:paraId="735B8012" w14:textId="77777777" w:rsidR="00B16FB3" w:rsidRPr="00CE5A6A" w:rsidRDefault="00B16FB3" w:rsidP="00B16FB3">
            <w:pPr>
              <w:rPr>
                <w:rFonts w:eastAsia="Calibri"/>
                <w:sz w:val="22"/>
                <w:szCs w:val="22"/>
              </w:rPr>
            </w:pPr>
          </w:p>
          <w:p w14:paraId="184D1718" w14:textId="77777777" w:rsidR="00B16FB3" w:rsidRPr="00CE5A6A" w:rsidRDefault="00B16FB3" w:rsidP="004412A2">
            <w:pPr>
              <w:widowControl w:val="0"/>
              <w:numPr>
                <w:ilvl w:val="0"/>
                <w:numId w:val="21"/>
              </w:numPr>
              <w:rPr>
                <w:rFonts w:eastAsia="Calibri"/>
                <w:sz w:val="22"/>
                <w:szCs w:val="22"/>
              </w:rPr>
            </w:pPr>
            <w:r w:rsidRPr="00CE5A6A">
              <w:rPr>
                <w:rFonts w:eastAsia="Calibri"/>
                <w:sz w:val="22"/>
                <w:szCs w:val="22"/>
              </w:rPr>
              <w:t xml:space="preserve">Change the Value to </w:t>
            </w:r>
          </w:p>
          <w:p w14:paraId="607BC491" w14:textId="77777777" w:rsidR="00B16FB3" w:rsidRPr="00CE5A6A" w:rsidRDefault="00B16FB3" w:rsidP="00B16FB3">
            <w:pPr>
              <w:ind w:left="720"/>
              <w:rPr>
                <w:rFonts w:eastAsia="Calibri"/>
                <w:sz w:val="22"/>
                <w:szCs w:val="22"/>
              </w:rPr>
            </w:pPr>
            <w:r w:rsidRPr="00CE5A6A">
              <w:rPr>
                <w:rFonts w:eastAsia="Calibri"/>
                <w:sz w:val="22"/>
                <w:szCs w:val="22"/>
              </w:rPr>
              <w:t>0: Machine shutdown</w:t>
            </w:r>
          </w:p>
          <w:p w14:paraId="0730C825" w14:textId="77777777" w:rsidR="00B16FB3" w:rsidRPr="00CE5A6A" w:rsidRDefault="00B16FB3" w:rsidP="00B16FB3">
            <w:pPr>
              <w:ind w:left="720"/>
              <w:rPr>
                <w:rFonts w:eastAsia="Calibri"/>
                <w:sz w:val="22"/>
                <w:szCs w:val="22"/>
              </w:rPr>
            </w:pPr>
            <w:r w:rsidRPr="00CE5A6A">
              <w:rPr>
                <w:rFonts w:eastAsia="Calibri"/>
                <w:sz w:val="22"/>
                <w:szCs w:val="22"/>
              </w:rPr>
              <w:t>1: Machine Reset to startup status.</w:t>
            </w:r>
          </w:p>
          <w:p w14:paraId="757AE245" w14:textId="77777777" w:rsidR="00B16FB3" w:rsidRPr="00CE5A6A" w:rsidRDefault="00B16FB3" w:rsidP="004412A2">
            <w:pPr>
              <w:widowControl w:val="0"/>
              <w:numPr>
                <w:ilvl w:val="0"/>
                <w:numId w:val="21"/>
              </w:numPr>
              <w:rPr>
                <w:rFonts w:eastAsia="Calibri"/>
                <w:sz w:val="22"/>
                <w:szCs w:val="22"/>
              </w:rPr>
            </w:pPr>
            <w:r w:rsidRPr="00CE5A6A">
              <w:rPr>
                <w:rFonts w:eastAsia="Calibri"/>
                <w:sz w:val="22"/>
                <w:szCs w:val="22"/>
              </w:rPr>
              <w:t>Press Send (Response OK should show up).</w:t>
            </w:r>
          </w:p>
        </w:tc>
      </w:tr>
      <w:tr w:rsidR="00B16FB3" w:rsidRPr="00CE5A6A" w14:paraId="3C7F38D3" w14:textId="77777777" w:rsidTr="008E76D1">
        <w:tc>
          <w:tcPr>
            <w:tcW w:w="5363" w:type="dxa"/>
            <w:shd w:val="clear" w:color="auto" w:fill="auto"/>
          </w:tcPr>
          <w:p w14:paraId="7B16B529" w14:textId="77777777" w:rsidR="00B16FB3" w:rsidRPr="00CE5A6A" w:rsidRDefault="00B16FB3" w:rsidP="00B16FB3">
            <w:pPr>
              <w:rPr>
                <w:rFonts w:eastAsia="Calibri"/>
                <w:sz w:val="22"/>
                <w:szCs w:val="22"/>
              </w:rPr>
            </w:pPr>
            <w:r w:rsidRPr="00CE5A6A">
              <w:rPr>
                <w:rFonts w:eastAsia="Calibri"/>
                <w:sz w:val="22"/>
                <w:szCs w:val="22"/>
              </w:rPr>
              <w:t>Example: Reset IM to 0 (shutdown)</w:t>
            </w:r>
          </w:p>
        </w:tc>
        <w:tc>
          <w:tcPr>
            <w:tcW w:w="4213" w:type="dxa"/>
            <w:shd w:val="clear" w:color="auto" w:fill="auto"/>
          </w:tcPr>
          <w:p w14:paraId="3130E99F" w14:textId="77777777" w:rsidR="00B16FB3" w:rsidRPr="00CE5A6A" w:rsidRDefault="00B16FB3" w:rsidP="00B16FB3">
            <w:pPr>
              <w:rPr>
                <w:rFonts w:eastAsia="Calibri"/>
                <w:sz w:val="22"/>
                <w:szCs w:val="22"/>
              </w:rPr>
            </w:pPr>
          </w:p>
        </w:tc>
      </w:tr>
    </w:tbl>
    <w:p w14:paraId="77B3DC1A" w14:textId="77777777" w:rsidR="00B16FB3" w:rsidRPr="00B16FB3" w:rsidRDefault="00B16FB3" w:rsidP="00B16FB3">
      <w:pPr>
        <w:rPr>
          <w:rFonts w:ascii="Calibri" w:eastAsia="Calibri" w:hAnsi="Calibri"/>
          <w:b/>
          <w:sz w:val="22"/>
          <w:szCs w:val="22"/>
          <w:u w:val="single"/>
        </w:rPr>
      </w:pPr>
    </w:p>
    <w:p w14:paraId="4A0FCF66" w14:textId="77777777" w:rsidR="00B16FB3" w:rsidRPr="00CE5A6A" w:rsidRDefault="00B16FB3" w:rsidP="00B16FB3">
      <w:pPr>
        <w:rPr>
          <w:rFonts w:eastAsia="SimSun"/>
          <w:b/>
          <w:szCs w:val="20"/>
          <w:u w:val="single"/>
        </w:rPr>
      </w:pPr>
      <w:r w:rsidRPr="00B16FB3">
        <w:rPr>
          <w:rFonts w:ascii="Courier" w:eastAsia="SimSun" w:hAnsi="Courier"/>
          <w:b/>
          <w:szCs w:val="20"/>
          <w:u w:val="single"/>
        </w:rPr>
        <w:br w:type="page"/>
      </w:r>
      <w:r w:rsidRPr="00CE5A6A">
        <w:rPr>
          <w:rFonts w:eastAsia="SimSun"/>
          <w:b/>
          <w:szCs w:val="20"/>
          <w:u w:val="single"/>
        </w:rPr>
        <w:t>Exception Code for Modbus Poll</w:t>
      </w:r>
    </w:p>
    <w:p w14:paraId="5B9462EE" w14:textId="77777777" w:rsidR="00B16FB3" w:rsidRPr="00B16FB3" w:rsidRDefault="00B16FB3" w:rsidP="00B16FB3">
      <w:pPr>
        <w:rPr>
          <w:rFonts w:ascii="Calibri" w:eastAsia="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587"/>
        <w:gridCol w:w="3901"/>
      </w:tblGrid>
      <w:tr w:rsidR="00B16FB3" w:rsidRPr="00CB175C" w14:paraId="3B6FF3DC" w14:textId="77777777" w:rsidTr="008E76D1">
        <w:tc>
          <w:tcPr>
            <w:tcW w:w="2088" w:type="dxa"/>
          </w:tcPr>
          <w:p w14:paraId="66A42D5C" w14:textId="77777777" w:rsidR="00B16FB3" w:rsidRPr="00CB175C" w:rsidRDefault="00B16FB3" w:rsidP="00B16FB3">
            <w:pPr>
              <w:rPr>
                <w:rFonts w:eastAsia="Calibri"/>
                <w:b/>
                <w:sz w:val="22"/>
                <w:szCs w:val="22"/>
              </w:rPr>
            </w:pPr>
            <w:r w:rsidRPr="00CB175C">
              <w:rPr>
                <w:rFonts w:eastAsia="Calibri"/>
                <w:b/>
                <w:sz w:val="22"/>
                <w:szCs w:val="22"/>
              </w:rPr>
              <w:t>Message</w:t>
            </w:r>
          </w:p>
        </w:tc>
        <w:tc>
          <w:tcPr>
            <w:tcW w:w="3587" w:type="dxa"/>
          </w:tcPr>
          <w:p w14:paraId="436D07A6" w14:textId="77777777" w:rsidR="00B16FB3" w:rsidRPr="00CB175C" w:rsidRDefault="00B16FB3" w:rsidP="00B16FB3">
            <w:pPr>
              <w:rPr>
                <w:rFonts w:eastAsia="Calibri"/>
                <w:b/>
                <w:sz w:val="22"/>
                <w:szCs w:val="22"/>
              </w:rPr>
            </w:pPr>
            <w:r w:rsidRPr="00CB175C">
              <w:rPr>
                <w:rFonts w:eastAsia="Calibri"/>
                <w:b/>
                <w:sz w:val="22"/>
                <w:szCs w:val="22"/>
              </w:rPr>
              <w:t>Cause</w:t>
            </w:r>
          </w:p>
        </w:tc>
        <w:tc>
          <w:tcPr>
            <w:tcW w:w="3901" w:type="dxa"/>
          </w:tcPr>
          <w:p w14:paraId="48CB545B" w14:textId="77777777" w:rsidR="00B16FB3" w:rsidRPr="00CB175C" w:rsidRDefault="00B16FB3" w:rsidP="00B16FB3">
            <w:pPr>
              <w:rPr>
                <w:rFonts w:eastAsia="Calibri"/>
                <w:b/>
                <w:sz w:val="22"/>
                <w:szCs w:val="22"/>
              </w:rPr>
            </w:pPr>
            <w:r w:rsidRPr="00CB175C">
              <w:rPr>
                <w:rFonts w:eastAsia="Calibri"/>
                <w:b/>
                <w:sz w:val="22"/>
                <w:szCs w:val="22"/>
              </w:rPr>
              <w:t>Solution</w:t>
            </w:r>
          </w:p>
        </w:tc>
      </w:tr>
      <w:tr w:rsidR="00B16FB3" w:rsidRPr="00CB175C" w14:paraId="11E163D6" w14:textId="77777777" w:rsidTr="008E76D1">
        <w:tc>
          <w:tcPr>
            <w:tcW w:w="2088" w:type="dxa"/>
          </w:tcPr>
          <w:p w14:paraId="50EB1FBB" w14:textId="77777777" w:rsidR="00B16FB3" w:rsidRPr="00CB175C" w:rsidRDefault="00B16FB3" w:rsidP="00B16FB3">
            <w:pPr>
              <w:rPr>
                <w:rFonts w:eastAsia="Calibri"/>
                <w:sz w:val="22"/>
                <w:szCs w:val="22"/>
              </w:rPr>
            </w:pPr>
            <w:r w:rsidRPr="00CB175C">
              <w:rPr>
                <w:rFonts w:eastAsia="Calibri"/>
                <w:sz w:val="22"/>
                <w:szCs w:val="22"/>
              </w:rPr>
              <w:t>No connection</w:t>
            </w:r>
          </w:p>
        </w:tc>
        <w:tc>
          <w:tcPr>
            <w:tcW w:w="3587" w:type="dxa"/>
          </w:tcPr>
          <w:p w14:paraId="672D167B" w14:textId="77777777" w:rsidR="00B16FB3" w:rsidRPr="00CB175C" w:rsidRDefault="00B16FB3" w:rsidP="00B16FB3">
            <w:pPr>
              <w:rPr>
                <w:rFonts w:eastAsia="Calibri"/>
                <w:sz w:val="22"/>
                <w:szCs w:val="22"/>
              </w:rPr>
            </w:pPr>
            <w:r w:rsidRPr="00CB175C">
              <w:rPr>
                <w:rFonts w:eastAsia="Calibri"/>
                <w:sz w:val="22"/>
                <w:szCs w:val="22"/>
              </w:rPr>
              <w:t>No power</w:t>
            </w:r>
          </w:p>
          <w:p w14:paraId="47C46CD0" w14:textId="77777777" w:rsidR="00B16FB3" w:rsidRPr="00CB175C" w:rsidRDefault="00B16FB3" w:rsidP="00B16FB3">
            <w:pPr>
              <w:rPr>
                <w:rFonts w:eastAsia="Calibri"/>
                <w:sz w:val="22"/>
                <w:szCs w:val="22"/>
              </w:rPr>
            </w:pPr>
            <w:r w:rsidRPr="00CB175C">
              <w:rPr>
                <w:rFonts w:eastAsia="Calibri"/>
                <w:sz w:val="22"/>
                <w:szCs w:val="22"/>
              </w:rPr>
              <w:t>connection cable/adaptor issue</w:t>
            </w:r>
          </w:p>
        </w:tc>
        <w:tc>
          <w:tcPr>
            <w:tcW w:w="3901" w:type="dxa"/>
          </w:tcPr>
          <w:p w14:paraId="558F3244" w14:textId="77777777" w:rsidR="00B16FB3" w:rsidRPr="00CB175C" w:rsidRDefault="00B16FB3" w:rsidP="00B16FB3">
            <w:pPr>
              <w:rPr>
                <w:rFonts w:eastAsia="Calibri"/>
                <w:sz w:val="22"/>
                <w:szCs w:val="22"/>
              </w:rPr>
            </w:pPr>
            <w:r w:rsidRPr="00CB175C">
              <w:rPr>
                <w:rFonts w:eastAsia="Calibri"/>
                <w:sz w:val="22"/>
                <w:szCs w:val="22"/>
              </w:rPr>
              <w:t>Check power source</w:t>
            </w:r>
          </w:p>
          <w:p w14:paraId="71883836" w14:textId="77777777" w:rsidR="00B16FB3" w:rsidRPr="00CB175C" w:rsidRDefault="00B16FB3" w:rsidP="00B16FB3">
            <w:pPr>
              <w:rPr>
                <w:rFonts w:eastAsia="Calibri"/>
                <w:sz w:val="22"/>
                <w:szCs w:val="22"/>
              </w:rPr>
            </w:pPr>
            <w:r w:rsidRPr="00CB175C">
              <w:rPr>
                <w:rFonts w:eastAsia="Calibri"/>
                <w:sz w:val="22"/>
                <w:szCs w:val="22"/>
              </w:rPr>
              <w:t>Check connection cable and adaptor.</w:t>
            </w:r>
          </w:p>
        </w:tc>
      </w:tr>
      <w:tr w:rsidR="00B16FB3" w:rsidRPr="00CB175C" w14:paraId="4F8027D6" w14:textId="77777777" w:rsidTr="008E76D1">
        <w:tc>
          <w:tcPr>
            <w:tcW w:w="2088" w:type="dxa"/>
          </w:tcPr>
          <w:p w14:paraId="0EBFB1BB" w14:textId="77777777" w:rsidR="00B16FB3" w:rsidRPr="00CB175C" w:rsidRDefault="00B16FB3" w:rsidP="00B16FB3">
            <w:pPr>
              <w:rPr>
                <w:rFonts w:eastAsia="Calibri"/>
                <w:sz w:val="22"/>
                <w:szCs w:val="22"/>
              </w:rPr>
            </w:pPr>
            <w:r w:rsidRPr="00CB175C">
              <w:rPr>
                <w:rFonts w:eastAsia="Calibri"/>
                <w:sz w:val="22"/>
                <w:szCs w:val="22"/>
              </w:rPr>
              <w:t>Response Error</w:t>
            </w:r>
          </w:p>
        </w:tc>
        <w:tc>
          <w:tcPr>
            <w:tcW w:w="3587" w:type="dxa"/>
          </w:tcPr>
          <w:p w14:paraId="6B12141E" w14:textId="77777777" w:rsidR="00B16FB3" w:rsidRPr="00CB175C" w:rsidRDefault="00B16FB3" w:rsidP="00B16FB3">
            <w:pPr>
              <w:rPr>
                <w:rFonts w:eastAsia="Calibri"/>
                <w:sz w:val="22"/>
                <w:szCs w:val="22"/>
              </w:rPr>
            </w:pPr>
            <w:r w:rsidRPr="00CB175C">
              <w:rPr>
                <w:rFonts w:eastAsia="Calibri"/>
                <w:sz w:val="22"/>
                <w:szCs w:val="22"/>
              </w:rPr>
              <w:t>Modbus Poll connection setting</w:t>
            </w:r>
          </w:p>
          <w:p w14:paraId="2F9AC427" w14:textId="77777777" w:rsidR="00B16FB3" w:rsidRPr="00CB175C" w:rsidRDefault="00B16FB3" w:rsidP="00B16FB3">
            <w:pPr>
              <w:rPr>
                <w:rFonts w:eastAsia="Calibri"/>
                <w:sz w:val="22"/>
                <w:szCs w:val="22"/>
              </w:rPr>
            </w:pPr>
            <w:r w:rsidRPr="00CB175C">
              <w:rPr>
                <w:rFonts w:eastAsia="Calibri"/>
                <w:sz w:val="22"/>
                <w:szCs w:val="22"/>
              </w:rPr>
              <w:t>connection cable/adaptor issue</w:t>
            </w:r>
          </w:p>
        </w:tc>
        <w:tc>
          <w:tcPr>
            <w:tcW w:w="3901" w:type="dxa"/>
          </w:tcPr>
          <w:p w14:paraId="5F63CC61" w14:textId="77777777" w:rsidR="00B16FB3" w:rsidRPr="00CB175C" w:rsidRDefault="00B16FB3" w:rsidP="00B16FB3">
            <w:pPr>
              <w:rPr>
                <w:rFonts w:eastAsia="Calibri"/>
                <w:sz w:val="22"/>
                <w:szCs w:val="22"/>
              </w:rPr>
            </w:pPr>
            <w:r w:rsidRPr="00CB175C">
              <w:rPr>
                <w:rFonts w:eastAsia="Calibri"/>
                <w:sz w:val="22"/>
                <w:szCs w:val="22"/>
              </w:rPr>
              <w:t>Verify Modbus Poll connection setting</w:t>
            </w:r>
          </w:p>
          <w:p w14:paraId="12A498A2" w14:textId="77777777" w:rsidR="00B16FB3" w:rsidRPr="00CB175C" w:rsidRDefault="00B16FB3" w:rsidP="00B16FB3">
            <w:pPr>
              <w:rPr>
                <w:rFonts w:eastAsia="Calibri"/>
                <w:sz w:val="22"/>
                <w:szCs w:val="22"/>
              </w:rPr>
            </w:pPr>
            <w:r w:rsidRPr="00CB175C">
              <w:rPr>
                <w:rFonts w:eastAsia="Calibri"/>
                <w:sz w:val="22"/>
                <w:szCs w:val="22"/>
              </w:rPr>
              <w:t>Check connection cable and adaptor.</w:t>
            </w:r>
          </w:p>
        </w:tc>
      </w:tr>
      <w:tr w:rsidR="00B16FB3" w:rsidRPr="00CB175C" w14:paraId="50C7809E" w14:textId="77777777" w:rsidTr="008E76D1">
        <w:tc>
          <w:tcPr>
            <w:tcW w:w="2088" w:type="dxa"/>
          </w:tcPr>
          <w:p w14:paraId="0285244C" w14:textId="77777777" w:rsidR="00B16FB3" w:rsidRPr="00CB175C" w:rsidRDefault="00B16FB3" w:rsidP="00B16FB3">
            <w:pPr>
              <w:rPr>
                <w:rFonts w:eastAsia="Calibri"/>
                <w:sz w:val="22"/>
                <w:szCs w:val="22"/>
              </w:rPr>
            </w:pPr>
            <w:r w:rsidRPr="00CB175C">
              <w:rPr>
                <w:rFonts w:eastAsia="Calibri"/>
                <w:sz w:val="22"/>
                <w:szCs w:val="22"/>
              </w:rPr>
              <w:t>Illegal Function(1)</w:t>
            </w:r>
          </w:p>
        </w:tc>
        <w:tc>
          <w:tcPr>
            <w:tcW w:w="3587" w:type="dxa"/>
          </w:tcPr>
          <w:p w14:paraId="48CE2C22" w14:textId="77777777" w:rsidR="00B16FB3" w:rsidRPr="00CB175C" w:rsidRDefault="00B16FB3" w:rsidP="00B16FB3">
            <w:pPr>
              <w:rPr>
                <w:rFonts w:eastAsia="Calibri"/>
                <w:sz w:val="22"/>
                <w:szCs w:val="22"/>
              </w:rPr>
            </w:pPr>
            <w:r w:rsidRPr="00CB175C">
              <w:rPr>
                <w:rFonts w:eastAsia="Calibri"/>
                <w:sz w:val="22"/>
                <w:szCs w:val="22"/>
              </w:rPr>
              <w:t>Unsupported function</w:t>
            </w:r>
          </w:p>
        </w:tc>
        <w:tc>
          <w:tcPr>
            <w:tcW w:w="3901" w:type="dxa"/>
          </w:tcPr>
          <w:p w14:paraId="287FFADC" w14:textId="77777777" w:rsidR="00B16FB3" w:rsidRPr="00CB175C" w:rsidRDefault="00B16FB3" w:rsidP="00B16FB3">
            <w:pPr>
              <w:rPr>
                <w:rFonts w:eastAsia="Calibri"/>
                <w:sz w:val="22"/>
                <w:szCs w:val="22"/>
              </w:rPr>
            </w:pPr>
            <w:r w:rsidRPr="00CB175C">
              <w:rPr>
                <w:rFonts w:eastAsia="Calibri"/>
                <w:sz w:val="22"/>
                <w:szCs w:val="22"/>
              </w:rPr>
              <w:t>Verify entered value</w:t>
            </w:r>
          </w:p>
        </w:tc>
      </w:tr>
      <w:tr w:rsidR="00B16FB3" w:rsidRPr="00CB175C" w14:paraId="6369E5D6" w14:textId="77777777" w:rsidTr="008E76D1">
        <w:tc>
          <w:tcPr>
            <w:tcW w:w="2088" w:type="dxa"/>
          </w:tcPr>
          <w:p w14:paraId="109E1E2B" w14:textId="77777777" w:rsidR="00B16FB3" w:rsidRPr="00CB175C" w:rsidRDefault="00B16FB3" w:rsidP="00B16FB3">
            <w:pPr>
              <w:rPr>
                <w:rFonts w:eastAsia="Calibri"/>
                <w:sz w:val="22"/>
                <w:szCs w:val="22"/>
              </w:rPr>
            </w:pPr>
            <w:r w:rsidRPr="00CB175C">
              <w:rPr>
                <w:rFonts w:eastAsia="Calibri"/>
                <w:sz w:val="22"/>
                <w:szCs w:val="22"/>
              </w:rPr>
              <w:t>Illegal data address(2)</w:t>
            </w:r>
          </w:p>
        </w:tc>
        <w:tc>
          <w:tcPr>
            <w:tcW w:w="3587" w:type="dxa"/>
          </w:tcPr>
          <w:p w14:paraId="1CF81943" w14:textId="77777777" w:rsidR="00B16FB3" w:rsidRPr="00CB175C" w:rsidRDefault="00B16FB3" w:rsidP="00B16FB3">
            <w:pPr>
              <w:rPr>
                <w:rFonts w:eastAsia="Calibri"/>
                <w:sz w:val="22"/>
                <w:szCs w:val="22"/>
              </w:rPr>
            </w:pPr>
            <w:r w:rsidRPr="00CB175C">
              <w:rPr>
                <w:rFonts w:eastAsia="Calibri"/>
                <w:sz w:val="22"/>
                <w:szCs w:val="22"/>
              </w:rPr>
              <w:t>Out of range address</w:t>
            </w:r>
          </w:p>
        </w:tc>
        <w:tc>
          <w:tcPr>
            <w:tcW w:w="3901" w:type="dxa"/>
          </w:tcPr>
          <w:p w14:paraId="74EDD74F" w14:textId="77777777" w:rsidR="00B16FB3" w:rsidRPr="00CB175C" w:rsidRDefault="00B16FB3" w:rsidP="00B16FB3">
            <w:pPr>
              <w:rPr>
                <w:rFonts w:eastAsia="Calibri"/>
                <w:sz w:val="22"/>
                <w:szCs w:val="22"/>
              </w:rPr>
            </w:pPr>
            <w:r w:rsidRPr="00CB175C">
              <w:rPr>
                <w:rFonts w:eastAsia="Calibri"/>
                <w:sz w:val="22"/>
                <w:szCs w:val="22"/>
              </w:rPr>
              <w:t>Verify entered value</w:t>
            </w:r>
          </w:p>
        </w:tc>
      </w:tr>
      <w:tr w:rsidR="00B16FB3" w:rsidRPr="00CB175C" w14:paraId="6612A527" w14:textId="77777777" w:rsidTr="008E76D1">
        <w:tc>
          <w:tcPr>
            <w:tcW w:w="2088" w:type="dxa"/>
          </w:tcPr>
          <w:p w14:paraId="70A3318F" w14:textId="77777777" w:rsidR="00B16FB3" w:rsidRPr="00CB175C" w:rsidRDefault="00B16FB3" w:rsidP="00B16FB3">
            <w:pPr>
              <w:rPr>
                <w:rFonts w:eastAsia="Calibri"/>
                <w:sz w:val="22"/>
                <w:szCs w:val="22"/>
              </w:rPr>
            </w:pPr>
            <w:r w:rsidRPr="00CB175C">
              <w:rPr>
                <w:rFonts w:eastAsia="Calibri"/>
                <w:sz w:val="22"/>
                <w:szCs w:val="22"/>
              </w:rPr>
              <w:t>Memory Parity error (8)</w:t>
            </w:r>
          </w:p>
        </w:tc>
        <w:tc>
          <w:tcPr>
            <w:tcW w:w="3587" w:type="dxa"/>
          </w:tcPr>
          <w:p w14:paraId="3FB12D97" w14:textId="77777777" w:rsidR="00B16FB3" w:rsidRPr="00CB175C" w:rsidRDefault="00B16FB3" w:rsidP="00B16FB3">
            <w:pPr>
              <w:rPr>
                <w:rFonts w:eastAsia="Calibri"/>
                <w:sz w:val="22"/>
                <w:szCs w:val="22"/>
              </w:rPr>
            </w:pPr>
            <w:r w:rsidRPr="00CB175C">
              <w:rPr>
                <w:rFonts w:eastAsia="Calibri"/>
                <w:sz w:val="22"/>
                <w:szCs w:val="22"/>
              </w:rPr>
              <w:t>Checksum failed</w:t>
            </w:r>
          </w:p>
          <w:p w14:paraId="0B2ED067" w14:textId="77777777" w:rsidR="00B16FB3" w:rsidRPr="00CB175C" w:rsidRDefault="00B16FB3" w:rsidP="00B16FB3">
            <w:pPr>
              <w:rPr>
                <w:rFonts w:eastAsia="Calibri"/>
                <w:sz w:val="22"/>
                <w:szCs w:val="22"/>
              </w:rPr>
            </w:pPr>
            <w:r w:rsidRPr="00CB175C">
              <w:rPr>
                <w:rFonts w:eastAsia="Calibri"/>
                <w:sz w:val="22"/>
                <w:szCs w:val="22"/>
              </w:rPr>
              <w:t>Cable / adaptor is too noisy</w:t>
            </w:r>
          </w:p>
        </w:tc>
        <w:tc>
          <w:tcPr>
            <w:tcW w:w="3901" w:type="dxa"/>
          </w:tcPr>
          <w:p w14:paraId="1DFDAB07" w14:textId="77777777" w:rsidR="00B16FB3" w:rsidRPr="00CB175C" w:rsidRDefault="00B16FB3" w:rsidP="00B16FB3">
            <w:pPr>
              <w:rPr>
                <w:rFonts w:eastAsia="Calibri"/>
                <w:sz w:val="22"/>
                <w:szCs w:val="22"/>
              </w:rPr>
            </w:pPr>
            <w:r w:rsidRPr="00CB175C">
              <w:rPr>
                <w:rFonts w:eastAsia="Calibri"/>
                <w:sz w:val="22"/>
                <w:szCs w:val="22"/>
              </w:rPr>
              <w:t>Verify Modbus Poll connection setting</w:t>
            </w:r>
          </w:p>
          <w:p w14:paraId="2796FA72" w14:textId="77777777" w:rsidR="00B16FB3" w:rsidRPr="00CB175C" w:rsidRDefault="00B16FB3" w:rsidP="00B16FB3">
            <w:pPr>
              <w:rPr>
                <w:rFonts w:eastAsia="Calibri"/>
                <w:sz w:val="22"/>
                <w:szCs w:val="22"/>
              </w:rPr>
            </w:pPr>
            <w:r w:rsidRPr="00CB175C">
              <w:rPr>
                <w:rFonts w:eastAsia="Calibri"/>
                <w:sz w:val="22"/>
                <w:szCs w:val="22"/>
              </w:rPr>
              <w:t>Check and replace cable /adaptor</w:t>
            </w:r>
          </w:p>
        </w:tc>
      </w:tr>
      <w:tr w:rsidR="00B16FB3" w:rsidRPr="00CB175C" w14:paraId="2C6F8022" w14:textId="77777777" w:rsidTr="008E76D1">
        <w:tc>
          <w:tcPr>
            <w:tcW w:w="2088" w:type="dxa"/>
          </w:tcPr>
          <w:p w14:paraId="7456BCC8" w14:textId="77777777" w:rsidR="00B16FB3" w:rsidRPr="00CB175C" w:rsidRDefault="00B16FB3" w:rsidP="00B16FB3">
            <w:pPr>
              <w:rPr>
                <w:rFonts w:eastAsia="Calibri"/>
                <w:sz w:val="22"/>
                <w:szCs w:val="22"/>
              </w:rPr>
            </w:pPr>
            <w:r w:rsidRPr="00CB175C">
              <w:rPr>
                <w:rFonts w:eastAsia="Calibri"/>
                <w:sz w:val="22"/>
                <w:szCs w:val="22"/>
              </w:rPr>
              <w:t>Timeout Error</w:t>
            </w:r>
          </w:p>
        </w:tc>
        <w:tc>
          <w:tcPr>
            <w:tcW w:w="3587" w:type="dxa"/>
          </w:tcPr>
          <w:p w14:paraId="3E9528E9" w14:textId="77777777" w:rsidR="00B16FB3" w:rsidRPr="00CB175C" w:rsidRDefault="00B16FB3" w:rsidP="00B16FB3">
            <w:pPr>
              <w:rPr>
                <w:rFonts w:eastAsia="Calibri"/>
                <w:sz w:val="22"/>
                <w:szCs w:val="22"/>
              </w:rPr>
            </w:pPr>
            <w:r w:rsidRPr="00CB175C">
              <w:rPr>
                <w:rFonts w:eastAsia="Calibri"/>
                <w:sz w:val="22"/>
                <w:szCs w:val="22"/>
              </w:rPr>
              <w:t>Modbus Poll connection setting</w:t>
            </w:r>
          </w:p>
        </w:tc>
        <w:tc>
          <w:tcPr>
            <w:tcW w:w="3901" w:type="dxa"/>
          </w:tcPr>
          <w:p w14:paraId="7B4F4DFB" w14:textId="77777777" w:rsidR="00B16FB3" w:rsidRPr="00CB175C" w:rsidRDefault="00B16FB3" w:rsidP="00B16FB3">
            <w:pPr>
              <w:rPr>
                <w:rFonts w:eastAsia="Calibri"/>
                <w:sz w:val="22"/>
                <w:szCs w:val="22"/>
              </w:rPr>
            </w:pPr>
            <w:r w:rsidRPr="00CB175C">
              <w:rPr>
                <w:rFonts w:eastAsia="Calibri"/>
                <w:sz w:val="22"/>
                <w:szCs w:val="22"/>
              </w:rPr>
              <w:t>Verify Modbus Poll connection setting</w:t>
            </w:r>
          </w:p>
        </w:tc>
      </w:tr>
      <w:tr w:rsidR="00B16FB3" w:rsidRPr="00CB175C" w14:paraId="68CEAE55" w14:textId="77777777" w:rsidTr="008E76D1">
        <w:tc>
          <w:tcPr>
            <w:tcW w:w="2088" w:type="dxa"/>
          </w:tcPr>
          <w:p w14:paraId="4C936C32" w14:textId="77777777" w:rsidR="00B16FB3" w:rsidRPr="00CB175C" w:rsidRDefault="00B16FB3" w:rsidP="00B16FB3">
            <w:pPr>
              <w:rPr>
                <w:rFonts w:eastAsia="Calibri"/>
                <w:sz w:val="22"/>
                <w:szCs w:val="22"/>
              </w:rPr>
            </w:pPr>
          </w:p>
        </w:tc>
        <w:tc>
          <w:tcPr>
            <w:tcW w:w="3587" w:type="dxa"/>
          </w:tcPr>
          <w:p w14:paraId="4EAA9DD1" w14:textId="77777777" w:rsidR="00B16FB3" w:rsidRPr="00CB175C" w:rsidRDefault="00B16FB3" w:rsidP="00B16FB3">
            <w:pPr>
              <w:rPr>
                <w:rFonts w:eastAsia="Calibri"/>
                <w:sz w:val="22"/>
                <w:szCs w:val="22"/>
              </w:rPr>
            </w:pPr>
          </w:p>
        </w:tc>
        <w:tc>
          <w:tcPr>
            <w:tcW w:w="3901" w:type="dxa"/>
          </w:tcPr>
          <w:p w14:paraId="02754B19" w14:textId="77777777" w:rsidR="00B16FB3" w:rsidRPr="00CB175C" w:rsidRDefault="00B16FB3" w:rsidP="00B16FB3">
            <w:pPr>
              <w:rPr>
                <w:rFonts w:eastAsia="Calibri"/>
                <w:sz w:val="22"/>
                <w:szCs w:val="22"/>
              </w:rPr>
            </w:pPr>
          </w:p>
        </w:tc>
      </w:tr>
    </w:tbl>
    <w:p w14:paraId="5C02F22F" w14:textId="77777777" w:rsidR="00B16FB3" w:rsidRPr="00CE5A6A" w:rsidRDefault="00B16FB3" w:rsidP="00B16FB3">
      <w:pPr>
        <w:rPr>
          <w:rFonts w:eastAsia="Calibri"/>
          <w:sz w:val="22"/>
          <w:szCs w:val="22"/>
        </w:rPr>
      </w:pPr>
    </w:p>
    <w:p w14:paraId="7811D6DA" w14:textId="77777777" w:rsidR="00B16FB3" w:rsidRPr="00CE5A6A" w:rsidRDefault="00B16FB3" w:rsidP="00B16FB3">
      <w:pPr>
        <w:rPr>
          <w:rFonts w:eastAsia="Calibri"/>
          <w:sz w:val="22"/>
          <w:szCs w:val="22"/>
        </w:rPr>
      </w:pPr>
      <w:r w:rsidRPr="00CE5A6A">
        <w:rPr>
          <w:rFonts w:eastAsia="Calibri"/>
          <w:b/>
          <w:sz w:val="22"/>
          <w:szCs w:val="22"/>
          <w:u w:val="single"/>
        </w:rPr>
        <w:t>Digi Connect Exception</w:t>
      </w:r>
    </w:p>
    <w:p w14:paraId="5F6C6AF8" w14:textId="77777777" w:rsidR="00B16FB3" w:rsidRPr="00CE5A6A" w:rsidRDefault="00B16FB3" w:rsidP="00B16FB3">
      <w:pPr>
        <w:rPr>
          <w:rFonts w:eastAsia="Calibri"/>
          <w:sz w:val="22"/>
          <w:szCs w:val="22"/>
        </w:rPr>
      </w:pPr>
    </w:p>
    <w:p w14:paraId="5D509D02" w14:textId="77777777" w:rsidR="00B16FB3" w:rsidRPr="00CE5A6A" w:rsidRDefault="00B16FB3" w:rsidP="00B16FB3">
      <w:pPr>
        <w:rPr>
          <w:rFonts w:eastAsia="Calibri"/>
          <w:sz w:val="22"/>
          <w:szCs w:val="22"/>
        </w:rPr>
      </w:pPr>
      <w:r w:rsidRPr="00CE5A6A">
        <w:rPr>
          <w:rFonts w:eastAsia="Calibri"/>
          <w:sz w:val="22"/>
          <w:szCs w:val="22"/>
        </w:rPr>
        <w:t>Q:</w:t>
      </w:r>
      <w:r w:rsidRPr="00CE5A6A">
        <w:rPr>
          <w:rFonts w:eastAsia="Calibri"/>
          <w:sz w:val="22"/>
          <w:szCs w:val="22"/>
        </w:rPr>
        <w:tab/>
        <w:t>A strange file called EEEEEEEEEEEE.txt is created.</w:t>
      </w:r>
    </w:p>
    <w:p w14:paraId="78A44BA9" w14:textId="77777777" w:rsidR="00B16FB3" w:rsidRPr="00CE5A6A" w:rsidRDefault="00B16FB3" w:rsidP="00B16FB3">
      <w:pPr>
        <w:rPr>
          <w:rFonts w:eastAsia="Calibri"/>
          <w:sz w:val="22"/>
          <w:szCs w:val="22"/>
        </w:rPr>
      </w:pPr>
      <w:r w:rsidRPr="00CE5A6A">
        <w:rPr>
          <w:rFonts w:eastAsia="Calibri"/>
          <w:sz w:val="22"/>
          <w:szCs w:val="22"/>
        </w:rPr>
        <w:t>A:</w:t>
      </w:r>
      <w:r w:rsidRPr="00CE5A6A">
        <w:rPr>
          <w:rFonts w:eastAsia="Calibri"/>
          <w:sz w:val="22"/>
          <w:szCs w:val="22"/>
        </w:rPr>
        <w:tab/>
        <w:t xml:space="preserve">EEEEEEEEEEEE.txt is created because the serial Number on the Neo/KoolAire board is not set. </w:t>
      </w:r>
    </w:p>
    <w:p w14:paraId="51F78EDA" w14:textId="77777777" w:rsidR="00B16FB3" w:rsidRPr="00B16FB3" w:rsidRDefault="00B16FB3" w:rsidP="00B16FB3">
      <w:pPr>
        <w:rPr>
          <w:rFonts w:ascii="Calibri" w:eastAsia="Calibri" w:hAnsi="Calibri"/>
          <w:sz w:val="22"/>
          <w:szCs w:val="22"/>
        </w:rPr>
      </w:pPr>
    </w:p>
    <w:p w14:paraId="21300FCC" w14:textId="77777777" w:rsidR="00E94A21" w:rsidRDefault="00B16FB3" w:rsidP="00E94A21">
      <w:pPr>
        <w:numPr>
          <w:ilvl w:val="0"/>
          <w:numId w:val="2"/>
        </w:numPr>
        <w:rPr>
          <w:rFonts w:ascii="Cambria" w:hAnsi="Cambria"/>
          <w:b/>
          <w:bCs/>
          <w:sz w:val="28"/>
          <w:szCs w:val="28"/>
        </w:rPr>
      </w:pPr>
      <w:r w:rsidRPr="00B16FB3">
        <w:rPr>
          <w:rFonts w:ascii="Courier" w:eastAsia="SimSun" w:hAnsi="Courier"/>
          <w:szCs w:val="20"/>
        </w:rPr>
        <w:br w:type="page"/>
      </w:r>
      <w:bookmarkStart w:id="1610" w:name="_Toc435192417"/>
      <w:r w:rsidRPr="00B16FB3">
        <w:rPr>
          <w:rFonts w:ascii="Cambria" w:hAnsi="Cambria"/>
          <w:b/>
          <w:bCs/>
          <w:sz w:val="28"/>
          <w:szCs w:val="28"/>
        </w:rPr>
        <w:t>Change Log:</w:t>
      </w:r>
      <w:bookmarkEnd w:id="1610"/>
    </w:p>
    <w:tbl>
      <w:tblPr>
        <w:tblW w:w="9911" w:type="dxa"/>
        <w:jc w:val="center"/>
        <w:tblLook w:val="04A0" w:firstRow="1" w:lastRow="0" w:firstColumn="1" w:lastColumn="0" w:noHBand="0" w:noVBand="1"/>
      </w:tblPr>
      <w:tblGrid>
        <w:gridCol w:w="1097"/>
        <w:gridCol w:w="1310"/>
        <w:gridCol w:w="7669"/>
      </w:tblGrid>
      <w:tr w:rsidR="00E94A21" w:rsidRPr="00C51696" w14:paraId="6EDCCEB2" w14:textId="77777777" w:rsidTr="00F134BA">
        <w:trPr>
          <w:trHeight w:val="300"/>
          <w:jc w:val="center"/>
        </w:trPr>
        <w:tc>
          <w:tcPr>
            <w:tcW w:w="10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ACD57" w14:textId="77777777" w:rsidR="00E94A21" w:rsidRPr="00C51696" w:rsidRDefault="00E94A21">
            <w:pPr>
              <w:jc w:val="center"/>
              <w:rPr>
                <w:b/>
                <w:bCs/>
                <w:color w:val="000000"/>
              </w:rPr>
            </w:pPr>
            <w:r w:rsidRPr="00C51696">
              <w:rPr>
                <w:b/>
                <w:bCs/>
                <w:color w:val="000000"/>
              </w:rPr>
              <w:t>Revision</w:t>
            </w: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24046058" w14:textId="77777777" w:rsidR="00E94A21" w:rsidRPr="00C51696" w:rsidRDefault="00E94A21">
            <w:pPr>
              <w:jc w:val="center"/>
              <w:rPr>
                <w:b/>
                <w:bCs/>
                <w:color w:val="000000"/>
              </w:rPr>
            </w:pPr>
            <w:r w:rsidRPr="00C51696">
              <w:rPr>
                <w:b/>
                <w:bCs/>
                <w:color w:val="000000"/>
              </w:rPr>
              <w:t>Date</w:t>
            </w:r>
          </w:p>
        </w:tc>
        <w:tc>
          <w:tcPr>
            <w:tcW w:w="7669" w:type="dxa"/>
            <w:tcBorders>
              <w:top w:val="single" w:sz="4" w:space="0" w:color="auto"/>
              <w:left w:val="nil"/>
              <w:bottom w:val="single" w:sz="4" w:space="0" w:color="auto"/>
              <w:right w:val="single" w:sz="4" w:space="0" w:color="auto"/>
            </w:tcBorders>
            <w:shd w:val="clear" w:color="auto" w:fill="auto"/>
            <w:noWrap/>
            <w:vAlign w:val="center"/>
            <w:hideMark/>
          </w:tcPr>
          <w:p w14:paraId="56F0CC5C" w14:textId="77777777" w:rsidR="00E94A21" w:rsidRPr="00C51696" w:rsidRDefault="00E94A21">
            <w:pPr>
              <w:jc w:val="center"/>
              <w:rPr>
                <w:b/>
                <w:bCs/>
                <w:color w:val="000000"/>
              </w:rPr>
            </w:pPr>
            <w:r w:rsidRPr="00C51696">
              <w:rPr>
                <w:b/>
                <w:bCs/>
                <w:color w:val="000000"/>
              </w:rPr>
              <w:t>Description of Change</w:t>
            </w:r>
          </w:p>
        </w:tc>
      </w:tr>
      <w:tr w:rsidR="00E94A21" w:rsidRPr="00C51696" w14:paraId="1ACDB76A"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7F2645F" w14:textId="77777777" w:rsidR="00E94A21" w:rsidRPr="00C51696" w:rsidRDefault="00E94A21">
            <w:pPr>
              <w:jc w:val="center"/>
              <w:rPr>
                <w:color w:val="000000"/>
              </w:rPr>
            </w:pPr>
            <w:r w:rsidRPr="00C51696">
              <w:rPr>
                <w:color w:val="000000"/>
              </w:rPr>
              <w:t>2</w:t>
            </w:r>
          </w:p>
        </w:tc>
        <w:tc>
          <w:tcPr>
            <w:tcW w:w="1219" w:type="dxa"/>
            <w:tcBorders>
              <w:top w:val="nil"/>
              <w:left w:val="nil"/>
              <w:bottom w:val="single" w:sz="4" w:space="0" w:color="auto"/>
              <w:right w:val="single" w:sz="4" w:space="0" w:color="auto"/>
            </w:tcBorders>
            <w:shd w:val="clear" w:color="auto" w:fill="auto"/>
            <w:noWrap/>
            <w:vAlign w:val="center"/>
            <w:hideMark/>
          </w:tcPr>
          <w:p w14:paraId="190164F5" w14:textId="77777777" w:rsidR="00E94A21" w:rsidRPr="00C51696" w:rsidRDefault="00E94A21">
            <w:pPr>
              <w:jc w:val="center"/>
              <w:rPr>
                <w:color w:val="000000"/>
              </w:rPr>
            </w:pPr>
            <w:r w:rsidRPr="00C51696">
              <w:rPr>
                <w:color w:val="000000"/>
              </w:rPr>
              <w:t>8/29/2011</w:t>
            </w:r>
          </w:p>
        </w:tc>
        <w:tc>
          <w:tcPr>
            <w:tcW w:w="7669" w:type="dxa"/>
            <w:tcBorders>
              <w:top w:val="nil"/>
              <w:left w:val="nil"/>
              <w:bottom w:val="single" w:sz="4" w:space="0" w:color="auto"/>
              <w:right w:val="single" w:sz="4" w:space="0" w:color="auto"/>
            </w:tcBorders>
            <w:shd w:val="clear" w:color="auto" w:fill="auto"/>
            <w:vAlign w:val="center"/>
            <w:hideMark/>
          </w:tcPr>
          <w:p w14:paraId="658AD9AD" w14:textId="77777777" w:rsidR="00E94A21" w:rsidRPr="00C51696" w:rsidRDefault="00E94A21">
            <w:pPr>
              <w:rPr>
                <w:color w:val="000000"/>
              </w:rPr>
            </w:pPr>
            <w:r w:rsidRPr="00C51696">
              <w:rPr>
                <w:color w:val="000000"/>
              </w:rPr>
              <w:t>Added test mode and flow chart</w:t>
            </w:r>
          </w:p>
        </w:tc>
      </w:tr>
      <w:tr w:rsidR="00E94A21" w:rsidRPr="00C51696" w14:paraId="1E4B7FEB"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610210C2" w14:textId="77777777" w:rsidR="00E94A21" w:rsidRPr="00C51696" w:rsidRDefault="00E94A21">
            <w:pPr>
              <w:jc w:val="center"/>
              <w:rPr>
                <w:color w:val="000000"/>
              </w:rPr>
            </w:pPr>
            <w:r w:rsidRPr="00C51696">
              <w:rPr>
                <w:color w:val="000000"/>
              </w:rPr>
              <w:t>3</w:t>
            </w:r>
          </w:p>
        </w:tc>
        <w:tc>
          <w:tcPr>
            <w:tcW w:w="1219" w:type="dxa"/>
            <w:tcBorders>
              <w:top w:val="nil"/>
              <w:left w:val="nil"/>
              <w:bottom w:val="single" w:sz="4" w:space="0" w:color="auto"/>
              <w:right w:val="single" w:sz="4" w:space="0" w:color="auto"/>
            </w:tcBorders>
            <w:shd w:val="clear" w:color="auto" w:fill="auto"/>
            <w:noWrap/>
            <w:vAlign w:val="center"/>
            <w:hideMark/>
          </w:tcPr>
          <w:p w14:paraId="2749C59C" w14:textId="77777777" w:rsidR="00E94A21" w:rsidRPr="00C51696" w:rsidRDefault="00E94A21">
            <w:pPr>
              <w:jc w:val="center"/>
              <w:rPr>
                <w:color w:val="000000"/>
              </w:rPr>
            </w:pPr>
            <w:r w:rsidRPr="00C51696">
              <w:rPr>
                <w:color w:val="000000"/>
              </w:rPr>
              <w:t>9/21/2011</w:t>
            </w:r>
          </w:p>
        </w:tc>
        <w:tc>
          <w:tcPr>
            <w:tcW w:w="7669" w:type="dxa"/>
            <w:tcBorders>
              <w:top w:val="nil"/>
              <w:left w:val="nil"/>
              <w:bottom w:val="single" w:sz="4" w:space="0" w:color="auto"/>
              <w:right w:val="single" w:sz="4" w:space="0" w:color="auto"/>
            </w:tcBorders>
            <w:shd w:val="clear" w:color="auto" w:fill="auto"/>
            <w:vAlign w:val="center"/>
            <w:hideMark/>
          </w:tcPr>
          <w:p w14:paraId="542EB10F" w14:textId="77777777" w:rsidR="00E94A21" w:rsidRPr="00C51696" w:rsidRDefault="00E94A21">
            <w:pPr>
              <w:rPr>
                <w:color w:val="000000"/>
              </w:rPr>
            </w:pPr>
            <w:r w:rsidRPr="00C51696">
              <w:rPr>
                <w:color w:val="000000"/>
              </w:rPr>
              <w:t>Included board communication specs.</w:t>
            </w:r>
          </w:p>
        </w:tc>
      </w:tr>
      <w:tr w:rsidR="00E94A21" w:rsidRPr="00C51696" w14:paraId="6B2A4F4E"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51770A53" w14:textId="77777777" w:rsidR="00E94A21" w:rsidRPr="00C51696" w:rsidRDefault="00E94A21">
            <w:pPr>
              <w:jc w:val="center"/>
              <w:rPr>
                <w:color w:val="000000"/>
              </w:rPr>
            </w:pPr>
            <w:r w:rsidRPr="00C51696">
              <w:rPr>
                <w:color w:val="000000"/>
              </w:rPr>
              <w:t>4</w:t>
            </w:r>
          </w:p>
        </w:tc>
        <w:tc>
          <w:tcPr>
            <w:tcW w:w="1219" w:type="dxa"/>
            <w:tcBorders>
              <w:top w:val="nil"/>
              <w:left w:val="nil"/>
              <w:bottom w:val="single" w:sz="4" w:space="0" w:color="auto"/>
              <w:right w:val="single" w:sz="4" w:space="0" w:color="auto"/>
            </w:tcBorders>
            <w:shd w:val="clear" w:color="auto" w:fill="auto"/>
            <w:noWrap/>
            <w:vAlign w:val="center"/>
            <w:hideMark/>
          </w:tcPr>
          <w:p w14:paraId="5ED3F595" w14:textId="77777777" w:rsidR="00E94A21" w:rsidRPr="00C51696" w:rsidRDefault="00E94A21">
            <w:pPr>
              <w:jc w:val="center"/>
              <w:rPr>
                <w:color w:val="000000"/>
              </w:rPr>
            </w:pPr>
            <w:r w:rsidRPr="00C51696">
              <w:rPr>
                <w:color w:val="000000"/>
              </w:rPr>
              <w:t>10/14/2011</w:t>
            </w:r>
          </w:p>
        </w:tc>
        <w:tc>
          <w:tcPr>
            <w:tcW w:w="7669" w:type="dxa"/>
            <w:tcBorders>
              <w:top w:val="nil"/>
              <w:left w:val="nil"/>
              <w:bottom w:val="single" w:sz="4" w:space="0" w:color="auto"/>
              <w:right w:val="single" w:sz="4" w:space="0" w:color="auto"/>
            </w:tcBorders>
            <w:shd w:val="clear" w:color="auto" w:fill="auto"/>
            <w:vAlign w:val="center"/>
            <w:hideMark/>
          </w:tcPr>
          <w:p w14:paraId="04813065" w14:textId="77777777" w:rsidR="00E94A21" w:rsidRPr="00C51696" w:rsidRDefault="00E94A21">
            <w:pPr>
              <w:rPr>
                <w:color w:val="000000"/>
              </w:rPr>
            </w:pPr>
            <w:r w:rsidRPr="00C51696">
              <w:rPr>
                <w:color w:val="000000"/>
              </w:rPr>
              <w:t>Specified Microprocessor</w:t>
            </w:r>
          </w:p>
        </w:tc>
      </w:tr>
      <w:tr w:rsidR="00E94A21" w:rsidRPr="00C51696" w14:paraId="2B9987F9"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51316184" w14:textId="77777777" w:rsidR="00E94A21" w:rsidRPr="00C51696" w:rsidRDefault="00E94A21">
            <w:pPr>
              <w:jc w:val="center"/>
              <w:rPr>
                <w:color w:val="000000"/>
              </w:rPr>
            </w:pPr>
            <w:r w:rsidRPr="00C51696">
              <w:rPr>
                <w:color w:val="000000"/>
              </w:rPr>
              <w:t>5</w:t>
            </w:r>
          </w:p>
        </w:tc>
        <w:tc>
          <w:tcPr>
            <w:tcW w:w="1219" w:type="dxa"/>
            <w:tcBorders>
              <w:top w:val="nil"/>
              <w:left w:val="nil"/>
              <w:bottom w:val="single" w:sz="4" w:space="0" w:color="auto"/>
              <w:right w:val="single" w:sz="4" w:space="0" w:color="auto"/>
            </w:tcBorders>
            <w:shd w:val="clear" w:color="auto" w:fill="auto"/>
            <w:noWrap/>
            <w:vAlign w:val="center"/>
            <w:hideMark/>
          </w:tcPr>
          <w:p w14:paraId="6E76DA4B" w14:textId="77777777" w:rsidR="00E94A21" w:rsidRPr="00C51696" w:rsidRDefault="00E94A21">
            <w:pPr>
              <w:jc w:val="center"/>
              <w:rPr>
                <w:color w:val="000000"/>
              </w:rPr>
            </w:pPr>
            <w:r w:rsidRPr="00C51696">
              <w:rPr>
                <w:color w:val="000000"/>
              </w:rPr>
              <w:t>10/17/2011</w:t>
            </w:r>
          </w:p>
        </w:tc>
        <w:tc>
          <w:tcPr>
            <w:tcW w:w="7669" w:type="dxa"/>
            <w:tcBorders>
              <w:top w:val="nil"/>
              <w:left w:val="nil"/>
              <w:bottom w:val="single" w:sz="4" w:space="0" w:color="auto"/>
              <w:right w:val="single" w:sz="4" w:space="0" w:color="auto"/>
            </w:tcBorders>
            <w:shd w:val="clear" w:color="auto" w:fill="auto"/>
            <w:vAlign w:val="center"/>
            <w:hideMark/>
          </w:tcPr>
          <w:p w14:paraId="60A16B2D" w14:textId="77777777" w:rsidR="00E94A21" w:rsidRPr="00C51696" w:rsidRDefault="00E94A21">
            <w:pPr>
              <w:rPr>
                <w:color w:val="000000"/>
              </w:rPr>
            </w:pPr>
            <w:r w:rsidRPr="00C51696">
              <w:rPr>
                <w:color w:val="000000"/>
              </w:rPr>
              <w:t>Changed the connector for Can bus</w:t>
            </w:r>
          </w:p>
        </w:tc>
      </w:tr>
      <w:tr w:rsidR="00E94A21" w:rsidRPr="00C51696" w14:paraId="424F5F8A"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C022124" w14:textId="77777777" w:rsidR="00E94A21" w:rsidRPr="00C51696" w:rsidRDefault="00E94A21">
            <w:pPr>
              <w:jc w:val="center"/>
              <w:rPr>
                <w:color w:val="000000"/>
              </w:rPr>
            </w:pPr>
            <w:r w:rsidRPr="00C51696">
              <w:rPr>
                <w:color w:val="000000"/>
              </w:rPr>
              <w:t>6</w:t>
            </w:r>
          </w:p>
        </w:tc>
        <w:tc>
          <w:tcPr>
            <w:tcW w:w="1219" w:type="dxa"/>
            <w:tcBorders>
              <w:top w:val="nil"/>
              <w:left w:val="nil"/>
              <w:bottom w:val="single" w:sz="4" w:space="0" w:color="auto"/>
              <w:right w:val="single" w:sz="4" w:space="0" w:color="auto"/>
            </w:tcBorders>
            <w:shd w:val="clear" w:color="auto" w:fill="auto"/>
            <w:noWrap/>
            <w:vAlign w:val="center"/>
            <w:hideMark/>
          </w:tcPr>
          <w:p w14:paraId="38BE3912" w14:textId="77777777" w:rsidR="00E94A21" w:rsidRPr="00C51696" w:rsidRDefault="00E94A21">
            <w:pPr>
              <w:jc w:val="center"/>
              <w:rPr>
                <w:color w:val="000000"/>
              </w:rPr>
            </w:pPr>
            <w:r w:rsidRPr="00C51696">
              <w:rPr>
                <w:color w:val="000000"/>
              </w:rPr>
              <w:t>10/17/2011</w:t>
            </w:r>
          </w:p>
        </w:tc>
        <w:tc>
          <w:tcPr>
            <w:tcW w:w="7669" w:type="dxa"/>
            <w:tcBorders>
              <w:top w:val="nil"/>
              <w:left w:val="nil"/>
              <w:bottom w:val="single" w:sz="4" w:space="0" w:color="auto"/>
              <w:right w:val="single" w:sz="4" w:space="0" w:color="auto"/>
            </w:tcBorders>
            <w:shd w:val="clear" w:color="auto" w:fill="auto"/>
            <w:vAlign w:val="center"/>
            <w:hideMark/>
          </w:tcPr>
          <w:p w14:paraId="74A03CF4" w14:textId="77777777" w:rsidR="00E94A21" w:rsidRPr="00C51696" w:rsidRDefault="00E94A21">
            <w:pPr>
              <w:rPr>
                <w:color w:val="000000"/>
              </w:rPr>
            </w:pPr>
            <w:r w:rsidRPr="00C51696">
              <w:rPr>
                <w:color w:val="000000"/>
              </w:rPr>
              <w:t>Made changes to section 3.2</w:t>
            </w:r>
          </w:p>
        </w:tc>
      </w:tr>
      <w:tr w:rsidR="00E94A21" w:rsidRPr="00C51696" w14:paraId="6A6A5C58"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7A11178E" w14:textId="77777777" w:rsidR="00E94A21" w:rsidRPr="00C51696" w:rsidRDefault="00E94A21">
            <w:pPr>
              <w:jc w:val="center"/>
              <w:rPr>
                <w:color w:val="000000"/>
              </w:rPr>
            </w:pPr>
            <w:r w:rsidRPr="00C51696">
              <w:rPr>
                <w:color w:val="000000"/>
              </w:rPr>
              <w:t>7</w:t>
            </w:r>
          </w:p>
        </w:tc>
        <w:tc>
          <w:tcPr>
            <w:tcW w:w="1219" w:type="dxa"/>
            <w:tcBorders>
              <w:top w:val="nil"/>
              <w:left w:val="nil"/>
              <w:bottom w:val="single" w:sz="4" w:space="0" w:color="auto"/>
              <w:right w:val="single" w:sz="4" w:space="0" w:color="auto"/>
            </w:tcBorders>
            <w:shd w:val="clear" w:color="auto" w:fill="auto"/>
            <w:noWrap/>
            <w:vAlign w:val="center"/>
            <w:hideMark/>
          </w:tcPr>
          <w:p w14:paraId="7CC1AE66" w14:textId="77777777" w:rsidR="00E94A21" w:rsidRPr="00C51696" w:rsidRDefault="00E94A21">
            <w:pPr>
              <w:jc w:val="center"/>
              <w:rPr>
                <w:color w:val="000000"/>
              </w:rPr>
            </w:pPr>
            <w:r w:rsidRPr="00C51696">
              <w:rPr>
                <w:color w:val="000000"/>
              </w:rPr>
              <w:t>11/15/2011</w:t>
            </w:r>
          </w:p>
        </w:tc>
        <w:tc>
          <w:tcPr>
            <w:tcW w:w="7669" w:type="dxa"/>
            <w:tcBorders>
              <w:top w:val="nil"/>
              <w:left w:val="nil"/>
              <w:bottom w:val="single" w:sz="4" w:space="0" w:color="auto"/>
              <w:right w:val="single" w:sz="4" w:space="0" w:color="auto"/>
            </w:tcBorders>
            <w:shd w:val="clear" w:color="auto" w:fill="auto"/>
            <w:vAlign w:val="center"/>
            <w:hideMark/>
          </w:tcPr>
          <w:p w14:paraId="2D4C7D29" w14:textId="77777777" w:rsidR="00E94A21" w:rsidRPr="00C51696" w:rsidRDefault="00E94A21">
            <w:pPr>
              <w:rPr>
                <w:color w:val="000000"/>
              </w:rPr>
            </w:pPr>
            <w:r w:rsidRPr="00C51696">
              <w:rPr>
                <w:color w:val="000000"/>
              </w:rPr>
              <w:t xml:space="preserve">Major changes to format &amp; numbering. Added sections 2.1.7, 3.3, 3.4, 3.6 and 6.4, edited sections 2.1.4, 3.1, 6.3. </w:t>
            </w:r>
          </w:p>
        </w:tc>
      </w:tr>
      <w:tr w:rsidR="00E94A21" w:rsidRPr="00C51696" w14:paraId="56EFC318"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0D657CA1" w14:textId="77777777" w:rsidR="00E94A21" w:rsidRPr="00C51696" w:rsidRDefault="00E94A21">
            <w:pPr>
              <w:jc w:val="center"/>
              <w:rPr>
                <w:color w:val="000000"/>
              </w:rPr>
            </w:pPr>
            <w:r w:rsidRPr="00C51696">
              <w:rPr>
                <w:color w:val="000000"/>
              </w:rPr>
              <w:t>8</w:t>
            </w:r>
          </w:p>
        </w:tc>
        <w:tc>
          <w:tcPr>
            <w:tcW w:w="1219" w:type="dxa"/>
            <w:tcBorders>
              <w:top w:val="nil"/>
              <w:left w:val="nil"/>
              <w:bottom w:val="single" w:sz="4" w:space="0" w:color="auto"/>
              <w:right w:val="single" w:sz="4" w:space="0" w:color="auto"/>
            </w:tcBorders>
            <w:shd w:val="clear" w:color="auto" w:fill="auto"/>
            <w:noWrap/>
            <w:vAlign w:val="center"/>
            <w:hideMark/>
          </w:tcPr>
          <w:p w14:paraId="096AEC1B" w14:textId="77777777" w:rsidR="00E94A21" w:rsidRPr="00C51696" w:rsidRDefault="00E94A21">
            <w:pPr>
              <w:jc w:val="center"/>
              <w:rPr>
                <w:color w:val="000000"/>
              </w:rPr>
            </w:pPr>
            <w:r w:rsidRPr="00C51696">
              <w:rPr>
                <w:color w:val="000000"/>
              </w:rPr>
              <w:t>12/2/2011</w:t>
            </w:r>
          </w:p>
        </w:tc>
        <w:tc>
          <w:tcPr>
            <w:tcW w:w="7669" w:type="dxa"/>
            <w:tcBorders>
              <w:top w:val="nil"/>
              <w:left w:val="nil"/>
              <w:bottom w:val="single" w:sz="4" w:space="0" w:color="auto"/>
              <w:right w:val="single" w:sz="4" w:space="0" w:color="auto"/>
            </w:tcBorders>
            <w:shd w:val="clear" w:color="auto" w:fill="auto"/>
            <w:vAlign w:val="center"/>
            <w:hideMark/>
          </w:tcPr>
          <w:p w14:paraId="65F08373" w14:textId="77777777" w:rsidR="00E94A21" w:rsidRPr="00C51696" w:rsidRDefault="00E94A21">
            <w:pPr>
              <w:rPr>
                <w:color w:val="000000"/>
              </w:rPr>
            </w:pPr>
            <w:r w:rsidRPr="00C51696">
              <w:rPr>
                <w:rFonts w:eastAsia="SimSun"/>
                <w:color w:val="000000"/>
              </w:rPr>
              <w:t>Edited sections 2.1.3.1, 2.1.5, 3.1, 3.3, 3.4, 4.1, 5.6</w:t>
            </w:r>
          </w:p>
        </w:tc>
      </w:tr>
      <w:tr w:rsidR="00E94A21" w:rsidRPr="00C51696" w14:paraId="7FB03063"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471C5446" w14:textId="77777777" w:rsidR="00E94A21" w:rsidRPr="00C51696" w:rsidRDefault="00E94A21">
            <w:pPr>
              <w:jc w:val="center"/>
              <w:rPr>
                <w:color w:val="000000"/>
              </w:rPr>
            </w:pPr>
            <w:r w:rsidRPr="00C51696">
              <w:rPr>
                <w:color w:val="000000"/>
              </w:rPr>
              <w:t>9</w:t>
            </w:r>
          </w:p>
        </w:tc>
        <w:tc>
          <w:tcPr>
            <w:tcW w:w="1219" w:type="dxa"/>
            <w:tcBorders>
              <w:top w:val="nil"/>
              <w:left w:val="nil"/>
              <w:bottom w:val="single" w:sz="4" w:space="0" w:color="auto"/>
              <w:right w:val="single" w:sz="4" w:space="0" w:color="auto"/>
            </w:tcBorders>
            <w:shd w:val="clear" w:color="auto" w:fill="auto"/>
            <w:noWrap/>
            <w:vAlign w:val="center"/>
            <w:hideMark/>
          </w:tcPr>
          <w:p w14:paraId="24D9D221" w14:textId="77777777" w:rsidR="00E94A21" w:rsidRPr="00C51696" w:rsidRDefault="00E94A21">
            <w:pPr>
              <w:jc w:val="center"/>
              <w:rPr>
                <w:color w:val="000000"/>
              </w:rPr>
            </w:pPr>
            <w:r w:rsidRPr="00C51696">
              <w:rPr>
                <w:color w:val="000000"/>
              </w:rPr>
              <w:t>12/19/2011</w:t>
            </w:r>
          </w:p>
        </w:tc>
        <w:tc>
          <w:tcPr>
            <w:tcW w:w="7669" w:type="dxa"/>
            <w:tcBorders>
              <w:top w:val="nil"/>
              <w:left w:val="nil"/>
              <w:bottom w:val="single" w:sz="4" w:space="0" w:color="auto"/>
              <w:right w:val="single" w:sz="4" w:space="0" w:color="auto"/>
            </w:tcBorders>
            <w:shd w:val="clear" w:color="auto" w:fill="auto"/>
            <w:vAlign w:val="center"/>
            <w:hideMark/>
          </w:tcPr>
          <w:p w14:paraId="535F0784" w14:textId="77777777" w:rsidR="00E94A21" w:rsidRPr="00C51696" w:rsidRDefault="00E94A21">
            <w:pPr>
              <w:rPr>
                <w:color w:val="000000"/>
              </w:rPr>
            </w:pPr>
            <w:r w:rsidRPr="00C51696">
              <w:rPr>
                <w:color w:val="000000"/>
              </w:rPr>
              <w:t xml:space="preserve">Edited 6.3 and 6.4. </w:t>
            </w:r>
          </w:p>
        </w:tc>
      </w:tr>
      <w:tr w:rsidR="00E94A21" w:rsidRPr="00C51696" w14:paraId="62C3C2EB"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53D3336" w14:textId="77777777" w:rsidR="00E94A21" w:rsidRPr="00C51696" w:rsidRDefault="00E94A21">
            <w:pPr>
              <w:jc w:val="center"/>
              <w:rPr>
                <w:color w:val="000000"/>
              </w:rPr>
            </w:pPr>
            <w:r w:rsidRPr="00C51696">
              <w:rPr>
                <w:color w:val="000000"/>
              </w:rPr>
              <w:t>10</w:t>
            </w:r>
          </w:p>
        </w:tc>
        <w:tc>
          <w:tcPr>
            <w:tcW w:w="1219" w:type="dxa"/>
            <w:tcBorders>
              <w:top w:val="nil"/>
              <w:left w:val="nil"/>
              <w:bottom w:val="single" w:sz="4" w:space="0" w:color="auto"/>
              <w:right w:val="single" w:sz="4" w:space="0" w:color="auto"/>
            </w:tcBorders>
            <w:shd w:val="clear" w:color="auto" w:fill="auto"/>
            <w:noWrap/>
            <w:vAlign w:val="center"/>
            <w:hideMark/>
          </w:tcPr>
          <w:p w14:paraId="37E2722A" w14:textId="77777777" w:rsidR="00E94A21" w:rsidRPr="00C51696" w:rsidRDefault="00E94A21">
            <w:pPr>
              <w:jc w:val="center"/>
              <w:rPr>
                <w:color w:val="000000"/>
              </w:rPr>
            </w:pPr>
            <w:r w:rsidRPr="00C51696">
              <w:rPr>
                <w:color w:val="000000"/>
              </w:rPr>
              <w:t>1/10/2012</w:t>
            </w:r>
          </w:p>
        </w:tc>
        <w:tc>
          <w:tcPr>
            <w:tcW w:w="7669" w:type="dxa"/>
            <w:tcBorders>
              <w:top w:val="nil"/>
              <w:left w:val="nil"/>
              <w:bottom w:val="single" w:sz="4" w:space="0" w:color="auto"/>
              <w:right w:val="single" w:sz="4" w:space="0" w:color="auto"/>
            </w:tcBorders>
            <w:shd w:val="clear" w:color="auto" w:fill="auto"/>
            <w:vAlign w:val="center"/>
            <w:hideMark/>
          </w:tcPr>
          <w:p w14:paraId="05427D0B" w14:textId="77777777" w:rsidR="00E94A21" w:rsidRPr="00C51696" w:rsidRDefault="00E94A21">
            <w:pPr>
              <w:rPr>
                <w:color w:val="000000"/>
              </w:rPr>
            </w:pPr>
            <w:r w:rsidRPr="00C51696">
              <w:rPr>
                <w:color w:val="000000"/>
              </w:rPr>
              <w:t>Edited: 4.1-Push button test switch. Changed 6.1 and 6.6. Full bin light on interface board operates in parallel with damper switch on board.</w:t>
            </w:r>
          </w:p>
        </w:tc>
      </w:tr>
      <w:tr w:rsidR="00E94A21" w:rsidRPr="00C51696" w14:paraId="10C9CEDA"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0B19ACDB" w14:textId="77777777" w:rsidR="00E94A21" w:rsidRPr="00C51696" w:rsidRDefault="00E94A21">
            <w:pPr>
              <w:jc w:val="center"/>
              <w:rPr>
                <w:color w:val="000000"/>
              </w:rPr>
            </w:pPr>
            <w:r w:rsidRPr="00C51696">
              <w:rPr>
                <w:color w:val="000000"/>
              </w:rPr>
              <w:t>11</w:t>
            </w:r>
          </w:p>
        </w:tc>
        <w:tc>
          <w:tcPr>
            <w:tcW w:w="1219" w:type="dxa"/>
            <w:tcBorders>
              <w:top w:val="nil"/>
              <w:left w:val="nil"/>
              <w:bottom w:val="single" w:sz="4" w:space="0" w:color="auto"/>
              <w:right w:val="single" w:sz="4" w:space="0" w:color="auto"/>
            </w:tcBorders>
            <w:shd w:val="clear" w:color="auto" w:fill="auto"/>
            <w:noWrap/>
            <w:vAlign w:val="center"/>
            <w:hideMark/>
          </w:tcPr>
          <w:p w14:paraId="73090E38" w14:textId="77777777" w:rsidR="00E94A21" w:rsidRPr="00C51696" w:rsidRDefault="00E94A21">
            <w:pPr>
              <w:jc w:val="center"/>
              <w:rPr>
                <w:color w:val="000000"/>
              </w:rPr>
            </w:pPr>
            <w:r w:rsidRPr="00C51696">
              <w:rPr>
                <w:color w:val="000000"/>
              </w:rPr>
              <w:t>2/7/2012</w:t>
            </w:r>
          </w:p>
        </w:tc>
        <w:tc>
          <w:tcPr>
            <w:tcW w:w="7669" w:type="dxa"/>
            <w:tcBorders>
              <w:top w:val="nil"/>
              <w:left w:val="nil"/>
              <w:bottom w:val="single" w:sz="4" w:space="0" w:color="auto"/>
              <w:right w:val="single" w:sz="4" w:space="0" w:color="auto"/>
            </w:tcBorders>
            <w:shd w:val="clear" w:color="auto" w:fill="auto"/>
            <w:vAlign w:val="center"/>
            <w:hideMark/>
          </w:tcPr>
          <w:p w14:paraId="3D73712E" w14:textId="77777777" w:rsidR="00E94A21" w:rsidRPr="00C51696" w:rsidRDefault="00E94A21">
            <w:pPr>
              <w:rPr>
                <w:color w:val="000000"/>
              </w:rPr>
            </w:pPr>
            <w:r w:rsidRPr="00C51696">
              <w:rPr>
                <w:color w:val="000000"/>
              </w:rPr>
              <w:t>Edited sections 3.3, 6.2.4, 6.4</w:t>
            </w:r>
          </w:p>
        </w:tc>
      </w:tr>
      <w:tr w:rsidR="00E94A21" w:rsidRPr="00C51696" w14:paraId="19BE3C0D"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9112C35" w14:textId="77777777" w:rsidR="00E94A21" w:rsidRPr="00C51696" w:rsidRDefault="00E94A21">
            <w:pPr>
              <w:jc w:val="center"/>
              <w:rPr>
                <w:color w:val="000000"/>
              </w:rPr>
            </w:pPr>
            <w:r w:rsidRPr="00C51696">
              <w:rPr>
                <w:color w:val="000000"/>
              </w:rPr>
              <w:t>12</w:t>
            </w:r>
          </w:p>
        </w:tc>
        <w:tc>
          <w:tcPr>
            <w:tcW w:w="1219" w:type="dxa"/>
            <w:tcBorders>
              <w:top w:val="nil"/>
              <w:left w:val="nil"/>
              <w:bottom w:val="single" w:sz="4" w:space="0" w:color="auto"/>
              <w:right w:val="single" w:sz="4" w:space="0" w:color="auto"/>
            </w:tcBorders>
            <w:shd w:val="clear" w:color="auto" w:fill="auto"/>
            <w:noWrap/>
            <w:vAlign w:val="center"/>
            <w:hideMark/>
          </w:tcPr>
          <w:p w14:paraId="12D9AAC6" w14:textId="77777777" w:rsidR="00E94A21" w:rsidRPr="00C51696" w:rsidRDefault="00E94A21">
            <w:pPr>
              <w:jc w:val="center"/>
              <w:rPr>
                <w:color w:val="000000"/>
              </w:rPr>
            </w:pPr>
            <w:r w:rsidRPr="00C51696">
              <w:rPr>
                <w:color w:val="000000"/>
              </w:rPr>
              <w:t>2/9/2012</w:t>
            </w:r>
          </w:p>
        </w:tc>
        <w:tc>
          <w:tcPr>
            <w:tcW w:w="7669" w:type="dxa"/>
            <w:tcBorders>
              <w:top w:val="nil"/>
              <w:left w:val="nil"/>
              <w:bottom w:val="single" w:sz="4" w:space="0" w:color="auto"/>
              <w:right w:val="single" w:sz="4" w:space="0" w:color="auto"/>
            </w:tcBorders>
            <w:shd w:val="clear" w:color="auto" w:fill="auto"/>
            <w:vAlign w:val="center"/>
            <w:hideMark/>
          </w:tcPr>
          <w:p w14:paraId="43792647" w14:textId="77777777" w:rsidR="00E94A21" w:rsidRPr="00C51696" w:rsidRDefault="00E94A21">
            <w:pPr>
              <w:rPr>
                <w:color w:val="000000"/>
              </w:rPr>
            </w:pPr>
            <w:r w:rsidRPr="00C51696">
              <w:rPr>
                <w:rFonts w:eastAsia="SimSun"/>
                <w:color w:val="000000"/>
              </w:rPr>
              <w:t xml:space="preserve">Edited for part names consistency, added section 3.6 </w:t>
            </w:r>
          </w:p>
        </w:tc>
      </w:tr>
      <w:tr w:rsidR="00E94A21" w:rsidRPr="00C51696" w14:paraId="47AF3F34"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212726D" w14:textId="77777777" w:rsidR="00E94A21" w:rsidRPr="00C51696" w:rsidRDefault="00E94A21">
            <w:pPr>
              <w:jc w:val="center"/>
              <w:rPr>
                <w:color w:val="000000"/>
              </w:rPr>
            </w:pPr>
            <w:r w:rsidRPr="00C51696">
              <w:rPr>
                <w:color w:val="000000"/>
              </w:rPr>
              <w:t>13</w:t>
            </w:r>
          </w:p>
        </w:tc>
        <w:tc>
          <w:tcPr>
            <w:tcW w:w="1219" w:type="dxa"/>
            <w:tcBorders>
              <w:top w:val="nil"/>
              <w:left w:val="nil"/>
              <w:bottom w:val="single" w:sz="4" w:space="0" w:color="auto"/>
              <w:right w:val="single" w:sz="4" w:space="0" w:color="auto"/>
            </w:tcBorders>
            <w:shd w:val="clear" w:color="auto" w:fill="auto"/>
            <w:noWrap/>
            <w:vAlign w:val="center"/>
            <w:hideMark/>
          </w:tcPr>
          <w:p w14:paraId="08BC7FD1" w14:textId="77777777" w:rsidR="00E94A21" w:rsidRPr="00C51696" w:rsidRDefault="00E94A21">
            <w:pPr>
              <w:jc w:val="center"/>
              <w:rPr>
                <w:color w:val="000000"/>
              </w:rPr>
            </w:pPr>
            <w:r w:rsidRPr="00C51696">
              <w:rPr>
                <w:color w:val="000000"/>
              </w:rPr>
              <w:t>4/18/2012</w:t>
            </w:r>
          </w:p>
        </w:tc>
        <w:tc>
          <w:tcPr>
            <w:tcW w:w="7669" w:type="dxa"/>
            <w:tcBorders>
              <w:top w:val="nil"/>
              <w:left w:val="nil"/>
              <w:bottom w:val="single" w:sz="4" w:space="0" w:color="auto"/>
              <w:right w:val="single" w:sz="4" w:space="0" w:color="auto"/>
            </w:tcBorders>
            <w:shd w:val="clear" w:color="auto" w:fill="auto"/>
            <w:vAlign w:val="center"/>
            <w:hideMark/>
          </w:tcPr>
          <w:p w14:paraId="42801B97" w14:textId="77777777" w:rsidR="00E94A21" w:rsidRPr="00C51696" w:rsidRDefault="00E94A21">
            <w:pPr>
              <w:rPr>
                <w:color w:val="000000"/>
              </w:rPr>
            </w:pPr>
            <w:r w:rsidRPr="00C51696">
              <w:rPr>
                <w:color w:val="000000"/>
              </w:rPr>
              <w:t>Included KoolAire Specs and the gateway.</w:t>
            </w:r>
          </w:p>
        </w:tc>
      </w:tr>
      <w:tr w:rsidR="00E94A21" w:rsidRPr="00C51696" w14:paraId="4C604F5C"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9189571" w14:textId="77777777" w:rsidR="00E94A21" w:rsidRPr="00C51696" w:rsidRDefault="00E94A21">
            <w:pPr>
              <w:jc w:val="center"/>
              <w:rPr>
                <w:color w:val="000000"/>
              </w:rPr>
            </w:pPr>
            <w:r w:rsidRPr="00C51696">
              <w:rPr>
                <w:color w:val="000000"/>
              </w:rPr>
              <w:t>14</w:t>
            </w:r>
          </w:p>
        </w:tc>
        <w:tc>
          <w:tcPr>
            <w:tcW w:w="1219" w:type="dxa"/>
            <w:tcBorders>
              <w:top w:val="nil"/>
              <w:left w:val="nil"/>
              <w:bottom w:val="single" w:sz="4" w:space="0" w:color="auto"/>
              <w:right w:val="single" w:sz="4" w:space="0" w:color="auto"/>
            </w:tcBorders>
            <w:shd w:val="clear" w:color="auto" w:fill="auto"/>
            <w:noWrap/>
            <w:vAlign w:val="center"/>
            <w:hideMark/>
          </w:tcPr>
          <w:p w14:paraId="2F29EAF1" w14:textId="77777777" w:rsidR="00E94A21" w:rsidRPr="00C51696" w:rsidRDefault="00E94A21">
            <w:pPr>
              <w:jc w:val="center"/>
              <w:rPr>
                <w:color w:val="000000"/>
              </w:rPr>
            </w:pPr>
            <w:r w:rsidRPr="00C51696">
              <w:rPr>
                <w:color w:val="000000"/>
              </w:rPr>
              <w:t>4/24/2012</w:t>
            </w:r>
          </w:p>
        </w:tc>
        <w:tc>
          <w:tcPr>
            <w:tcW w:w="7669" w:type="dxa"/>
            <w:tcBorders>
              <w:top w:val="nil"/>
              <w:left w:val="nil"/>
              <w:bottom w:val="single" w:sz="4" w:space="0" w:color="auto"/>
              <w:right w:val="single" w:sz="4" w:space="0" w:color="auto"/>
            </w:tcBorders>
            <w:shd w:val="clear" w:color="auto" w:fill="auto"/>
            <w:vAlign w:val="center"/>
            <w:hideMark/>
          </w:tcPr>
          <w:p w14:paraId="7626DFB0" w14:textId="77777777" w:rsidR="00E94A21" w:rsidRPr="00C51696" w:rsidRDefault="00E94A21">
            <w:pPr>
              <w:rPr>
                <w:color w:val="000000"/>
              </w:rPr>
            </w:pPr>
            <w:r w:rsidRPr="00C51696">
              <w:rPr>
                <w:color w:val="000000"/>
              </w:rPr>
              <w:t xml:space="preserve">Updated the cleaning sequence for KoolAire, initial start for Neo, KoolAire. </w:t>
            </w:r>
          </w:p>
        </w:tc>
      </w:tr>
      <w:tr w:rsidR="00E94A21" w:rsidRPr="00C51696" w14:paraId="46D6F1E0"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5D14FF8" w14:textId="77777777" w:rsidR="00E94A21" w:rsidRPr="00C51696" w:rsidRDefault="00E94A21">
            <w:pPr>
              <w:jc w:val="center"/>
              <w:rPr>
                <w:color w:val="000000"/>
              </w:rPr>
            </w:pPr>
            <w:r w:rsidRPr="00C51696">
              <w:rPr>
                <w:color w:val="000000"/>
              </w:rPr>
              <w:t>15</w:t>
            </w:r>
          </w:p>
        </w:tc>
        <w:tc>
          <w:tcPr>
            <w:tcW w:w="1219" w:type="dxa"/>
            <w:tcBorders>
              <w:top w:val="nil"/>
              <w:left w:val="nil"/>
              <w:bottom w:val="single" w:sz="4" w:space="0" w:color="auto"/>
              <w:right w:val="single" w:sz="4" w:space="0" w:color="auto"/>
            </w:tcBorders>
            <w:shd w:val="clear" w:color="auto" w:fill="auto"/>
            <w:noWrap/>
            <w:vAlign w:val="center"/>
            <w:hideMark/>
          </w:tcPr>
          <w:p w14:paraId="69F5A4DF" w14:textId="77777777" w:rsidR="00E94A21" w:rsidRPr="00C51696" w:rsidRDefault="00E94A21">
            <w:pPr>
              <w:jc w:val="center"/>
              <w:rPr>
                <w:color w:val="000000"/>
              </w:rPr>
            </w:pPr>
            <w:r w:rsidRPr="00C51696">
              <w:rPr>
                <w:color w:val="000000"/>
              </w:rPr>
              <w:t>6/7/2012</w:t>
            </w:r>
          </w:p>
        </w:tc>
        <w:tc>
          <w:tcPr>
            <w:tcW w:w="7669" w:type="dxa"/>
            <w:tcBorders>
              <w:top w:val="nil"/>
              <w:left w:val="nil"/>
              <w:bottom w:val="single" w:sz="4" w:space="0" w:color="auto"/>
              <w:right w:val="single" w:sz="4" w:space="0" w:color="auto"/>
            </w:tcBorders>
            <w:shd w:val="clear" w:color="auto" w:fill="auto"/>
            <w:vAlign w:val="center"/>
            <w:hideMark/>
          </w:tcPr>
          <w:p w14:paraId="0FC2FFAB" w14:textId="77777777" w:rsidR="00E94A21" w:rsidRPr="00C51696" w:rsidRDefault="00E94A21">
            <w:pPr>
              <w:rPr>
                <w:color w:val="000000"/>
              </w:rPr>
            </w:pPr>
            <w:r w:rsidRPr="00C51696">
              <w:rPr>
                <w:color w:val="000000"/>
              </w:rPr>
              <w:t xml:space="preserve">Removed section 6.2.1-2. Added water inlet debounce. </w:t>
            </w:r>
          </w:p>
        </w:tc>
      </w:tr>
      <w:tr w:rsidR="00E94A21" w:rsidRPr="00C51696" w14:paraId="49163070"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F0A0567" w14:textId="77777777" w:rsidR="00E94A21" w:rsidRPr="00C51696" w:rsidRDefault="00E94A21">
            <w:pPr>
              <w:jc w:val="center"/>
              <w:rPr>
                <w:color w:val="000000"/>
              </w:rPr>
            </w:pPr>
            <w:r w:rsidRPr="00C51696">
              <w:rPr>
                <w:color w:val="000000"/>
              </w:rPr>
              <w:t>16</w:t>
            </w:r>
          </w:p>
        </w:tc>
        <w:tc>
          <w:tcPr>
            <w:tcW w:w="1219" w:type="dxa"/>
            <w:tcBorders>
              <w:top w:val="nil"/>
              <w:left w:val="nil"/>
              <w:bottom w:val="single" w:sz="4" w:space="0" w:color="auto"/>
              <w:right w:val="single" w:sz="4" w:space="0" w:color="auto"/>
            </w:tcBorders>
            <w:shd w:val="clear" w:color="auto" w:fill="auto"/>
            <w:noWrap/>
            <w:vAlign w:val="center"/>
            <w:hideMark/>
          </w:tcPr>
          <w:p w14:paraId="7E7E10E3" w14:textId="77777777" w:rsidR="00E94A21" w:rsidRPr="00C51696" w:rsidRDefault="00E94A21">
            <w:pPr>
              <w:jc w:val="center"/>
              <w:rPr>
                <w:color w:val="000000"/>
              </w:rPr>
            </w:pPr>
            <w:r w:rsidRPr="00C51696">
              <w:rPr>
                <w:color w:val="000000"/>
              </w:rPr>
              <w:t>6/13/2012</w:t>
            </w:r>
          </w:p>
        </w:tc>
        <w:tc>
          <w:tcPr>
            <w:tcW w:w="7669" w:type="dxa"/>
            <w:tcBorders>
              <w:top w:val="nil"/>
              <w:left w:val="nil"/>
              <w:bottom w:val="single" w:sz="4" w:space="0" w:color="auto"/>
              <w:right w:val="single" w:sz="4" w:space="0" w:color="auto"/>
            </w:tcBorders>
            <w:shd w:val="clear" w:color="auto" w:fill="auto"/>
            <w:vAlign w:val="center"/>
            <w:hideMark/>
          </w:tcPr>
          <w:p w14:paraId="455AD7D0" w14:textId="77777777" w:rsidR="00E94A21" w:rsidRPr="00C51696" w:rsidRDefault="00E94A21">
            <w:pPr>
              <w:rPr>
                <w:color w:val="000000"/>
              </w:rPr>
            </w:pPr>
            <w:r w:rsidRPr="00C51696">
              <w:rPr>
                <w:rFonts w:eastAsia="SimSun"/>
                <w:color w:val="000000"/>
              </w:rPr>
              <w:t>Agency requirements updated.</w:t>
            </w:r>
          </w:p>
        </w:tc>
      </w:tr>
      <w:tr w:rsidR="00E94A21" w:rsidRPr="00C51696" w14:paraId="25451CB3"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734D0569" w14:textId="77777777" w:rsidR="00E94A21" w:rsidRPr="00C51696" w:rsidRDefault="00E94A21">
            <w:pPr>
              <w:jc w:val="center"/>
              <w:rPr>
                <w:color w:val="000000"/>
              </w:rPr>
            </w:pPr>
            <w:r w:rsidRPr="00C51696">
              <w:rPr>
                <w:color w:val="000000"/>
              </w:rPr>
              <w:t>17</w:t>
            </w:r>
          </w:p>
        </w:tc>
        <w:tc>
          <w:tcPr>
            <w:tcW w:w="1219" w:type="dxa"/>
            <w:tcBorders>
              <w:top w:val="nil"/>
              <w:left w:val="nil"/>
              <w:bottom w:val="single" w:sz="4" w:space="0" w:color="auto"/>
              <w:right w:val="single" w:sz="4" w:space="0" w:color="auto"/>
            </w:tcBorders>
            <w:shd w:val="clear" w:color="auto" w:fill="auto"/>
            <w:noWrap/>
            <w:vAlign w:val="center"/>
            <w:hideMark/>
          </w:tcPr>
          <w:p w14:paraId="6CD58D58" w14:textId="77777777" w:rsidR="00E94A21" w:rsidRPr="00C51696" w:rsidRDefault="00E94A21">
            <w:pPr>
              <w:jc w:val="center"/>
              <w:rPr>
                <w:color w:val="000000"/>
              </w:rPr>
            </w:pPr>
            <w:r w:rsidRPr="00C51696">
              <w:rPr>
                <w:color w:val="000000"/>
              </w:rPr>
              <w:t>7/18/2012</w:t>
            </w:r>
          </w:p>
        </w:tc>
        <w:tc>
          <w:tcPr>
            <w:tcW w:w="7669" w:type="dxa"/>
            <w:tcBorders>
              <w:top w:val="nil"/>
              <w:left w:val="nil"/>
              <w:bottom w:val="single" w:sz="4" w:space="0" w:color="auto"/>
              <w:right w:val="single" w:sz="4" w:space="0" w:color="auto"/>
            </w:tcBorders>
            <w:shd w:val="clear" w:color="auto" w:fill="auto"/>
            <w:vAlign w:val="center"/>
            <w:hideMark/>
          </w:tcPr>
          <w:p w14:paraId="579C6114" w14:textId="77777777" w:rsidR="00E94A21" w:rsidRPr="00C51696" w:rsidRDefault="00E94A21">
            <w:pPr>
              <w:rPr>
                <w:color w:val="000000"/>
              </w:rPr>
            </w:pPr>
            <w:r w:rsidRPr="00C51696">
              <w:rPr>
                <w:color w:val="000000"/>
              </w:rPr>
              <w:t xml:space="preserve">Updated gateway features </w:t>
            </w:r>
          </w:p>
        </w:tc>
      </w:tr>
      <w:tr w:rsidR="00E94A21" w:rsidRPr="00C51696" w14:paraId="79CA4036"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676AD019" w14:textId="77777777" w:rsidR="00E94A21" w:rsidRPr="00C51696" w:rsidRDefault="00E94A21">
            <w:pPr>
              <w:jc w:val="center"/>
              <w:rPr>
                <w:color w:val="000000"/>
              </w:rPr>
            </w:pPr>
            <w:r w:rsidRPr="00C51696">
              <w:rPr>
                <w:color w:val="000000"/>
              </w:rPr>
              <w:t>18</w:t>
            </w:r>
          </w:p>
        </w:tc>
        <w:tc>
          <w:tcPr>
            <w:tcW w:w="1219" w:type="dxa"/>
            <w:tcBorders>
              <w:top w:val="nil"/>
              <w:left w:val="nil"/>
              <w:bottom w:val="single" w:sz="4" w:space="0" w:color="auto"/>
              <w:right w:val="single" w:sz="4" w:space="0" w:color="auto"/>
            </w:tcBorders>
            <w:shd w:val="clear" w:color="auto" w:fill="auto"/>
            <w:noWrap/>
            <w:vAlign w:val="center"/>
            <w:hideMark/>
          </w:tcPr>
          <w:p w14:paraId="07BE3D75" w14:textId="77777777" w:rsidR="00E94A21" w:rsidRPr="00C51696" w:rsidRDefault="00E94A21">
            <w:pPr>
              <w:jc w:val="center"/>
              <w:rPr>
                <w:color w:val="000000"/>
              </w:rPr>
            </w:pPr>
            <w:r w:rsidRPr="00C51696">
              <w:rPr>
                <w:color w:val="000000"/>
              </w:rPr>
              <w:t>8/13/2012</w:t>
            </w:r>
          </w:p>
        </w:tc>
        <w:tc>
          <w:tcPr>
            <w:tcW w:w="7669" w:type="dxa"/>
            <w:tcBorders>
              <w:top w:val="nil"/>
              <w:left w:val="nil"/>
              <w:bottom w:val="single" w:sz="4" w:space="0" w:color="auto"/>
              <w:right w:val="single" w:sz="4" w:space="0" w:color="auto"/>
            </w:tcBorders>
            <w:shd w:val="clear" w:color="auto" w:fill="auto"/>
            <w:vAlign w:val="center"/>
            <w:hideMark/>
          </w:tcPr>
          <w:p w14:paraId="284853F9" w14:textId="77777777" w:rsidR="00E94A21" w:rsidRPr="00C51696" w:rsidRDefault="00E94A21">
            <w:pPr>
              <w:rPr>
                <w:color w:val="000000"/>
              </w:rPr>
            </w:pPr>
            <w:r w:rsidRPr="00C51696">
              <w:rPr>
                <w:color w:val="000000"/>
              </w:rPr>
              <w:t>Updated KoolAire to UI Membrane with corresponding ice and clean sequence changes. Added modbus setting for freeze delay.</w:t>
            </w:r>
          </w:p>
        </w:tc>
      </w:tr>
      <w:tr w:rsidR="00E94A21" w:rsidRPr="00C51696" w14:paraId="5A034565"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5F0E3FC4" w14:textId="77777777" w:rsidR="00E94A21" w:rsidRPr="00C51696" w:rsidRDefault="00E94A21">
            <w:pPr>
              <w:jc w:val="center"/>
              <w:rPr>
                <w:color w:val="000000"/>
              </w:rPr>
            </w:pPr>
            <w:r w:rsidRPr="00C51696">
              <w:rPr>
                <w:color w:val="000000"/>
              </w:rPr>
              <w:t>18</w:t>
            </w:r>
          </w:p>
        </w:tc>
        <w:tc>
          <w:tcPr>
            <w:tcW w:w="1219" w:type="dxa"/>
            <w:tcBorders>
              <w:top w:val="nil"/>
              <w:left w:val="nil"/>
              <w:bottom w:val="single" w:sz="4" w:space="0" w:color="auto"/>
              <w:right w:val="single" w:sz="4" w:space="0" w:color="auto"/>
            </w:tcBorders>
            <w:shd w:val="clear" w:color="auto" w:fill="auto"/>
            <w:noWrap/>
            <w:vAlign w:val="center"/>
            <w:hideMark/>
          </w:tcPr>
          <w:p w14:paraId="40B12EA0" w14:textId="77777777" w:rsidR="00E94A21" w:rsidRPr="00C51696" w:rsidRDefault="00E94A21">
            <w:pPr>
              <w:jc w:val="center"/>
              <w:rPr>
                <w:color w:val="000000"/>
              </w:rPr>
            </w:pPr>
            <w:r w:rsidRPr="00C51696">
              <w:rPr>
                <w:color w:val="000000"/>
              </w:rPr>
              <w:t>8/22/2012</w:t>
            </w:r>
          </w:p>
        </w:tc>
        <w:tc>
          <w:tcPr>
            <w:tcW w:w="7669" w:type="dxa"/>
            <w:tcBorders>
              <w:top w:val="nil"/>
              <w:left w:val="nil"/>
              <w:bottom w:val="single" w:sz="4" w:space="0" w:color="auto"/>
              <w:right w:val="single" w:sz="4" w:space="0" w:color="auto"/>
            </w:tcBorders>
            <w:shd w:val="clear" w:color="auto" w:fill="auto"/>
            <w:vAlign w:val="center"/>
            <w:hideMark/>
          </w:tcPr>
          <w:p w14:paraId="68568398" w14:textId="77777777" w:rsidR="00E94A21" w:rsidRPr="00C51696" w:rsidRDefault="00E94A21">
            <w:pPr>
              <w:rPr>
                <w:color w:val="000000"/>
              </w:rPr>
            </w:pPr>
            <w:r w:rsidRPr="00C51696">
              <w:rPr>
                <w:rFonts w:eastAsia="SimSun"/>
                <w:color w:val="000000"/>
              </w:rPr>
              <w:t xml:space="preserve">Updated safety limit 1, 2, test mode. Added safety limit 3 – water loss. Fixed contents table. </w:t>
            </w:r>
          </w:p>
        </w:tc>
      </w:tr>
      <w:tr w:rsidR="00E94A21" w:rsidRPr="00C51696" w14:paraId="75B8DB9F"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4A8A121A" w14:textId="77777777" w:rsidR="00E94A21" w:rsidRPr="00C51696" w:rsidRDefault="00E94A21">
            <w:pPr>
              <w:jc w:val="center"/>
              <w:rPr>
                <w:color w:val="000000"/>
              </w:rPr>
            </w:pPr>
            <w:r w:rsidRPr="00C51696">
              <w:rPr>
                <w:color w:val="000000"/>
              </w:rPr>
              <w:t>19</w:t>
            </w:r>
          </w:p>
        </w:tc>
        <w:tc>
          <w:tcPr>
            <w:tcW w:w="1219" w:type="dxa"/>
            <w:tcBorders>
              <w:top w:val="nil"/>
              <w:left w:val="nil"/>
              <w:bottom w:val="single" w:sz="4" w:space="0" w:color="auto"/>
              <w:right w:val="single" w:sz="4" w:space="0" w:color="auto"/>
            </w:tcBorders>
            <w:shd w:val="clear" w:color="auto" w:fill="auto"/>
            <w:noWrap/>
            <w:vAlign w:val="center"/>
            <w:hideMark/>
          </w:tcPr>
          <w:p w14:paraId="2DE54431" w14:textId="77777777" w:rsidR="00E94A21" w:rsidRPr="00C51696" w:rsidRDefault="00E94A21">
            <w:pPr>
              <w:jc w:val="center"/>
              <w:rPr>
                <w:color w:val="000000"/>
              </w:rPr>
            </w:pPr>
            <w:r w:rsidRPr="00C51696">
              <w:rPr>
                <w:color w:val="000000"/>
              </w:rPr>
              <w:t>9/10/2012</w:t>
            </w:r>
          </w:p>
        </w:tc>
        <w:tc>
          <w:tcPr>
            <w:tcW w:w="7669" w:type="dxa"/>
            <w:tcBorders>
              <w:top w:val="nil"/>
              <w:left w:val="nil"/>
              <w:bottom w:val="single" w:sz="4" w:space="0" w:color="auto"/>
              <w:right w:val="single" w:sz="4" w:space="0" w:color="auto"/>
            </w:tcBorders>
            <w:shd w:val="clear" w:color="auto" w:fill="auto"/>
            <w:vAlign w:val="center"/>
            <w:hideMark/>
          </w:tcPr>
          <w:p w14:paraId="4F75CFFC" w14:textId="77777777" w:rsidR="00E94A21" w:rsidRPr="00C51696" w:rsidRDefault="00E94A21">
            <w:pPr>
              <w:rPr>
                <w:color w:val="000000"/>
              </w:rPr>
            </w:pPr>
            <w:r w:rsidRPr="00C51696">
              <w:rPr>
                <w:color w:val="000000"/>
              </w:rPr>
              <w:t xml:space="preserve">Updated the KoolAire back to toggle switch sequence instead of membrane UI. Updated SL3 specifics. </w:t>
            </w:r>
          </w:p>
        </w:tc>
      </w:tr>
      <w:tr w:rsidR="00E94A21" w:rsidRPr="00C51696" w14:paraId="002C75E0" w14:textId="77777777" w:rsidTr="00F134BA">
        <w:trPr>
          <w:trHeight w:val="9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4FCE643D" w14:textId="77777777" w:rsidR="00E94A21" w:rsidRPr="00C51696" w:rsidRDefault="00E94A21">
            <w:pPr>
              <w:jc w:val="center"/>
              <w:rPr>
                <w:color w:val="000000"/>
              </w:rPr>
            </w:pPr>
            <w:r w:rsidRPr="00C51696">
              <w:rPr>
                <w:color w:val="000000"/>
              </w:rPr>
              <w:t>20</w:t>
            </w:r>
          </w:p>
        </w:tc>
        <w:tc>
          <w:tcPr>
            <w:tcW w:w="1219" w:type="dxa"/>
            <w:tcBorders>
              <w:top w:val="nil"/>
              <w:left w:val="nil"/>
              <w:bottom w:val="single" w:sz="4" w:space="0" w:color="auto"/>
              <w:right w:val="single" w:sz="4" w:space="0" w:color="auto"/>
            </w:tcBorders>
            <w:shd w:val="clear" w:color="auto" w:fill="auto"/>
            <w:noWrap/>
            <w:vAlign w:val="center"/>
            <w:hideMark/>
          </w:tcPr>
          <w:p w14:paraId="3BE84D34" w14:textId="77777777" w:rsidR="00E94A21" w:rsidRPr="00C51696" w:rsidRDefault="00E94A21">
            <w:pPr>
              <w:jc w:val="center"/>
              <w:rPr>
                <w:color w:val="000000"/>
              </w:rPr>
            </w:pPr>
            <w:r w:rsidRPr="00C51696">
              <w:rPr>
                <w:color w:val="000000"/>
              </w:rPr>
              <w:t>10/4/2012</w:t>
            </w:r>
          </w:p>
        </w:tc>
        <w:tc>
          <w:tcPr>
            <w:tcW w:w="7669" w:type="dxa"/>
            <w:tcBorders>
              <w:top w:val="nil"/>
              <w:left w:val="nil"/>
              <w:bottom w:val="single" w:sz="4" w:space="0" w:color="auto"/>
              <w:right w:val="single" w:sz="4" w:space="0" w:color="auto"/>
            </w:tcBorders>
            <w:shd w:val="clear" w:color="auto" w:fill="auto"/>
            <w:vAlign w:val="center"/>
            <w:hideMark/>
          </w:tcPr>
          <w:p w14:paraId="59E6A3F3" w14:textId="77777777" w:rsidR="00E94A21" w:rsidRPr="00C51696" w:rsidRDefault="00E94A21">
            <w:pPr>
              <w:rPr>
                <w:color w:val="000000"/>
              </w:rPr>
            </w:pPr>
            <w:r w:rsidRPr="00C51696">
              <w:rPr>
                <w:color w:val="000000"/>
              </w:rPr>
              <w:t xml:space="preserve">Changed the second injection of water during freeze 7 sec (Neo)  and 12 sec (KoolAire). Increased the cycle count for safety limit 3. Changed the safety limit. Added modbus test register for safety limits.    </w:t>
            </w:r>
          </w:p>
        </w:tc>
      </w:tr>
      <w:tr w:rsidR="00E94A21" w:rsidRPr="00C51696" w14:paraId="1F1AE788"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44B2C8A0" w14:textId="77777777" w:rsidR="00E94A21" w:rsidRPr="00C51696" w:rsidRDefault="00E94A21">
            <w:pPr>
              <w:jc w:val="center"/>
              <w:rPr>
                <w:color w:val="000000"/>
              </w:rPr>
            </w:pPr>
            <w:r w:rsidRPr="00C51696">
              <w:rPr>
                <w:color w:val="000000"/>
              </w:rPr>
              <w:t>21</w:t>
            </w:r>
          </w:p>
        </w:tc>
        <w:tc>
          <w:tcPr>
            <w:tcW w:w="1219" w:type="dxa"/>
            <w:tcBorders>
              <w:top w:val="nil"/>
              <w:left w:val="nil"/>
              <w:bottom w:val="single" w:sz="4" w:space="0" w:color="auto"/>
              <w:right w:val="single" w:sz="4" w:space="0" w:color="auto"/>
            </w:tcBorders>
            <w:shd w:val="clear" w:color="auto" w:fill="auto"/>
            <w:noWrap/>
            <w:vAlign w:val="center"/>
            <w:hideMark/>
          </w:tcPr>
          <w:p w14:paraId="19C76916" w14:textId="77777777" w:rsidR="00E94A21" w:rsidRPr="00C51696" w:rsidRDefault="00E94A21">
            <w:pPr>
              <w:jc w:val="center"/>
              <w:rPr>
                <w:color w:val="000000"/>
              </w:rPr>
            </w:pPr>
            <w:r w:rsidRPr="00C51696">
              <w:rPr>
                <w:color w:val="000000"/>
              </w:rPr>
              <w:t>10/18/2012</w:t>
            </w:r>
          </w:p>
        </w:tc>
        <w:tc>
          <w:tcPr>
            <w:tcW w:w="7669" w:type="dxa"/>
            <w:tcBorders>
              <w:top w:val="nil"/>
              <w:left w:val="nil"/>
              <w:bottom w:val="single" w:sz="4" w:space="0" w:color="auto"/>
              <w:right w:val="single" w:sz="4" w:space="0" w:color="auto"/>
            </w:tcBorders>
            <w:shd w:val="clear" w:color="auto" w:fill="auto"/>
            <w:vAlign w:val="center"/>
            <w:hideMark/>
          </w:tcPr>
          <w:p w14:paraId="12173362" w14:textId="77777777" w:rsidR="00E94A21" w:rsidRPr="00C51696" w:rsidRDefault="00E94A21">
            <w:pPr>
              <w:rPr>
                <w:color w:val="000000"/>
              </w:rPr>
            </w:pPr>
            <w:r w:rsidRPr="00C51696">
              <w:rPr>
                <w:color w:val="000000"/>
              </w:rPr>
              <w:t>Updated safety limit 3, added states in sub-topics, updated water-fill to match software.</w:t>
            </w:r>
          </w:p>
        </w:tc>
      </w:tr>
      <w:tr w:rsidR="00E94A21" w:rsidRPr="00C51696" w14:paraId="249EDA7B"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66311755" w14:textId="77777777" w:rsidR="00E94A21" w:rsidRPr="00C51696" w:rsidRDefault="00E94A21">
            <w:pPr>
              <w:jc w:val="center"/>
              <w:rPr>
                <w:color w:val="000000"/>
              </w:rPr>
            </w:pPr>
            <w:r w:rsidRPr="00C51696">
              <w:rPr>
                <w:color w:val="000000"/>
              </w:rPr>
              <w:t>22</w:t>
            </w:r>
          </w:p>
        </w:tc>
        <w:tc>
          <w:tcPr>
            <w:tcW w:w="1219" w:type="dxa"/>
            <w:tcBorders>
              <w:top w:val="nil"/>
              <w:left w:val="nil"/>
              <w:bottom w:val="single" w:sz="4" w:space="0" w:color="auto"/>
              <w:right w:val="single" w:sz="4" w:space="0" w:color="auto"/>
            </w:tcBorders>
            <w:shd w:val="clear" w:color="auto" w:fill="auto"/>
            <w:noWrap/>
            <w:vAlign w:val="center"/>
            <w:hideMark/>
          </w:tcPr>
          <w:p w14:paraId="04590A4C" w14:textId="77777777" w:rsidR="00E94A21" w:rsidRPr="00C51696" w:rsidRDefault="00E94A21">
            <w:pPr>
              <w:jc w:val="center"/>
              <w:rPr>
                <w:color w:val="000000"/>
              </w:rPr>
            </w:pPr>
            <w:r w:rsidRPr="00C51696">
              <w:rPr>
                <w:color w:val="000000"/>
              </w:rPr>
              <w:t> </w:t>
            </w:r>
          </w:p>
        </w:tc>
        <w:tc>
          <w:tcPr>
            <w:tcW w:w="7669" w:type="dxa"/>
            <w:tcBorders>
              <w:top w:val="nil"/>
              <w:left w:val="nil"/>
              <w:bottom w:val="single" w:sz="4" w:space="0" w:color="auto"/>
              <w:right w:val="single" w:sz="4" w:space="0" w:color="auto"/>
            </w:tcBorders>
            <w:shd w:val="clear" w:color="auto" w:fill="auto"/>
            <w:vAlign w:val="center"/>
            <w:hideMark/>
          </w:tcPr>
          <w:p w14:paraId="66ECC718" w14:textId="77777777" w:rsidR="00E94A21" w:rsidRPr="00C51696" w:rsidRDefault="00E94A21">
            <w:pPr>
              <w:rPr>
                <w:color w:val="000000"/>
              </w:rPr>
            </w:pPr>
            <w:r w:rsidRPr="00C51696">
              <w:rPr>
                <w:color w:val="000000"/>
              </w:rPr>
              <w:t>Updated FRS to match software rev 2.28</w:t>
            </w:r>
          </w:p>
        </w:tc>
      </w:tr>
      <w:tr w:rsidR="00E94A21" w:rsidRPr="00C51696" w14:paraId="441935BF"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7D3076B3" w14:textId="77777777" w:rsidR="00E94A21" w:rsidRPr="00C51696" w:rsidRDefault="00E94A21">
            <w:pPr>
              <w:jc w:val="center"/>
              <w:rPr>
                <w:color w:val="000000"/>
              </w:rPr>
            </w:pPr>
            <w:r w:rsidRPr="00C51696">
              <w:rPr>
                <w:color w:val="000000"/>
              </w:rPr>
              <w:t>23</w:t>
            </w:r>
          </w:p>
        </w:tc>
        <w:tc>
          <w:tcPr>
            <w:tcW w:w="1219" w:type="dxa"/>
            <w:tcBorders>
              <w:top w:val="nil"/>
              <w:left w:val="nil"/>
              <w:bottom w:val="single" w:sz="4" w:space="0" w:color="auto"/>
              <w:right w:val="single" w:sz="4" w:space="0" w:color="auto"/>
            </w:tcBorders>
            <w:shd w:val="clear" w:color="auto" w:fill="auto"/>
            <w:noWrap/>
            <w:vAlign w:val="center"/>
            <w:hideMark/>
          </w:tcPr>
          <w:p w14:paraId="47469EF2" w14:textId="77777777" w:rsidR="00E94A21" w:rsidRPr="00C51696" w:rsidRDefault="00E94A21">
            <w:pPr>
              <w:jc w:val="center"/>
              <w:rPr>
                <w:color w:val="000000"/>
              </w:rPr>
            </w:pPr>
            <w:r w:rsidRPr="00C51696">
              <w:rPr>
                <w:color w:val="000000"/>
              </w:rPr>
              <w:t> </w:t>
            </w:r>
          </w:p>
        </w:tc>
        <w:tc>
          <w:tcPr>
            <w:tcW w:w="7669" w:type="dxa"/>
            <w:tcBorders>
              <w:top w:val="nil"/>
              <w:left w:val="nil"/>
              <w:bottom w:val="single" w:sz="4" w:space="0" w:color="auto"/>
              <w:right w:val="single" w:sz="4" w:space="0" w:color="auto"/>
            </w:tcBorders>
            <w:shd w:val="clear" w:color="auto" w:fill="auto"/>
            <w:vAlign w:val="center"/>
            <w:hideMark/>
          </w:tcPr>
          <w:p w14:paraId="7B4C95BC" w14:textId="77777777" w:rsidR="00E94A21" w:rsidRPr="00C51696" w:rsidRDefault="00E94A21">
            <w:pPr>
              <w:rPr>
                <w:color w:val="000000"/>
              </w:rPr>
            </w:pPr>
            <w:r w:rsidRPr="00C51696">
              <w:rPr>
                <w:color w:val="000000"/>
              </w:rPr>
              <w:t>Added changes to clean &amp; test mode.</w:t>
            </w:r>
          </w:p>
        </w:tc>
      </w:tr>
      <w:tr w:rsidR="00E94A21" w:rsidRPr="00C51696" w14:paraId="289904A2"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162FC252" w14:textId="77777777" w:rsidR="00E94A21" w:rsidRPr="00C51696" w:rsidRDefault="00E94A21">
            <w:pPr>
              <w:jc w:val="center"/>
              <w:rPr>
                <w:color w:val="000000"/>
              </w:rPr>
            </w:pPr>
            <w:r w:rsidRPr="00C51696">
              <w:rPr>
                <w:color w:val="000000"/>
              </w:rPr>
              <w:t>24</w:t>
            </w:r>
          </w:p>
        </w:tc>
        <w:tc>
          <w:tcPr>
            <w:tcW w:w="1219" w:type="dxa"/>
            <w:tcBorders>
              <w:top w:val="nil"/>
              <w:left w:val="nil"/>
              <w:bottom w:val="single" w:sz="4" w:space="0" w:color="auto"/>
              <w:right w:val="single" w:sz="4" w:space="0" w:color="auto"/>
            </w:tcBorders>
            <w:shd w:val="clear" w:color="auto" w:fill="auto"/>
            <w:noWrap/>
            <w:vAlign w:val="center"/>
            <w:hideMark/>
          </w:tcPr>
          <w:p w14:paraId="413E86C6" w14:textId="77777777" w:rsidR="00E94A21" w:rsidRPr="00C51696" w:rsidRDefault="00E94A21">
            <w:pPr>
              <w:jc w:val="center"/>
              <w:rPr>
                <w:color w:val="000000"/>
              </w:rPr>
            </w:pPr>
            <w:r w:rsidRPr="00C51696">
              <w:rPr>
                <w:color w:val="000000"/>
              </w:rPr>
              <w:t>11/6/2012</w:t>
            </w:r>
          </w:p>
        </w:tc>
        <w:tc>
          <w:tcPr>
            <w:tcW w:w="7669" w:type="dxa"/>
            <w:tcBorders>
              <w:top w:val="nil"/>
              <w:left w:val="nil"/>
              <w:bottom w:val="single" w:sz="4" w:space="0" w:color="auto"/>
              <w:right w:val="single" w:sz="4" w:space="0" w:color="auto"/>
            </w:tcBorders>
            <w:shd w:val="clear" w:color="auto" w:fill="auto"/>
            <w:vAlign w:val="center"/>
            <w:hideMark/>
          </w:tcPr>
          <w:p w14:paraId="16C5429B" w14:textId="77777777" w:rsidR="00E94A21" w:rsidRPr="00C51696" w:rsidRDefault="00E94A21">
            <w:pPr>
              <w:rPr>
                <w:color w:val="000000"/>
              </w:rPr>
            </w:pPr>
            <w:r w:rsidRPr="00C51696">
              <w:rPr>
                <w:color w:val="000000"/>
              </w:rPr>
              <w:t xml:space="preserve">updated clean mode, delay mode. </w:t>
            </w:r>
          </w:p>
        </w:tc>
      </w:tr>
      <w:tr w:rsidR="00E94A21" w:rsidRPr="00C51696" w14:paraId="77EF4DDB"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115389E7" w14:textId="77777777" w:rsidR="00E94A21" w:rsidRPr="00C51696" w:rsidRDefault="00E94A21">
            <w:pPr>
              <w:jc w:val="center"/>
              <w:rPr>
                <w:color w:val="000000"/>
              </w:rPr>
            </w:pPr>
            <w:r w:rsidRPr="00C51696">
              <w:rPr>
                <w:color w:val="000000"/>
              </w:rPr>
              <w:t>25</w:t>
            </w:r>
          </w:p>
        </w:tc>
        <w:tc>
          <w:tcPr>
            <w:tcW w:w="1219" w:type="dxa"/>
            <w:tcBorders>
              <w:top w:val="nil"/>
              <w:left w:val="nil"/>
              <w:bottom w:val="single" w:sz="4" w:space="0" w:color="auto"/>
              <w:right w:val="single" w:sz="4" w:space="0" w:color="auto"/>
            </w:tcBorders>
            <w:shd w:val="clear" w:color="auto" w:fill="auto"/>
            <w:noWrap/>
            <w:vAlign w:val="center"/>
            <w:hideMark/>
          </w:tcPr>
          <w:p w14:paraId="4CDE2E98" w14:textId="77777777" w:rsidR="00E94A21" w:rsidRPr="00C51696" w:rsidRDefault="00E94A21">
            <w:pPr>
              <w:jc w:val="center"/>
              <w:rPr>
                <w:color w:val="000000"/>
              </w:rPr>
            </w:pPr>
            <w:r w:rsidRPr="00C51696">
              <w:rPr>
                <w:color w:val="000000"/>
              </w:rPr>
              <w:t>11/13/2012</w:t>
            </w:r>
          </w:p>
        </w:tc>
        <w:tc>
          <w:tcPr>
            <w:tcW w:w="7669" w:type="dxa"/>
            <w:tcBorders>
              <w:top w:val="nil"/>
              <w:left w:val="nil"/>
              <w:bottom w:val="single" w:sz="4" w:space="0" w:color="auto"/>
              <w:right w:val="single" w:sz="4" w:space="0" w:color="auto"/>
            </w:tcBorders>
            <w:shd w:val="clear" w:color="auto" w:fill="auto"/>
            <w:vAlign w:val="center"/>
            <w:hideMark/>
          </w:tcPr>
          <w:p w14:paraId="02AE6898" w14:textId="77777777" w:rsidR="00E94A21" w:rsidRPr="00C51696" w:rsidRDefault="00E94A21">
            <w:pPr>
              <w:rPr>
                <w:color w:val="000000"/>
              </w:rPr>
            </w:pPr>
            <w:r w:rsidRPr="00C51696">
              <w:rPr>
                <w:rFonts w:eastAsia="SimSun"/>
                <w:color w:val="000000"/>
              </w:rPr>
              <w:t>Added logic for power interruption to the ice machine. Ver. 2.31</w:t>
            </w:r>
          </w:p>
        </w:tc>
      </w:tr>
      <w:tr w:rsidR="00E94A21" w:rsidRPr="00C51696" w14:paraId="47CDB66F"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28AC512" w14:textId="77777777" w:rsidR="00E94A21" w:rsidRPr="00C51696" w:rsidRDefault="00E94A21">
            <w:pPr>
              <w:jc w:val="center"/>
              <w:rPr>
                <w:color w:val="000000"/>
              </w:rPr>
            </w:pPr>
            <w:r w:rsidRPr="00C51696">
              <w:rPr>
                <w:color w:val="000000"/>
              </w:rPr>
              <w:t>26</w:t>
            </w:r>
          </w:p>
        </w:tc>
        <w:tc>
          <w:tcPr>
            <w:tcW w:w="1219" w:type="dxa"/>
            <w:tcBorders>
              <w:top w:val="nil"/>
              <w:left w:val="nil"/>
              <w:bottom w:val="single" w:sz="4" w:space="0" w:color="auto"/>
              <w:right w:val="single" w:sz="4" w:space="0" w:color="auto"/>
            </w:tcBorders>
            <w:shd w:val="clear" w:color="auto" w:fill="auto"/>
            <w:noWrap/>
            <w:vAlign w:val="center"/>
            <w:hideMark/>
          </w:tcPr>
          <w:p w14:paraId="10B70D59" w14:textId="77777777" w:rsidR="00E94A21" w:rsidRPr="00C51696" w:rsidRDefault="00E94A21">
            <w:pPr>
              <w:jc w:val="center"/>
              <w:rPr>
                <w:color w:val="000000"/>
              </w:rPr>
            </w:pPr>
            <w:r w:rsidRPr="00C51696">
              <w:rPr>
                <w:color w:val="000000"/>
              </w:rPr>
              <w:t>1/8/2013</w:t>
            </w:r>
          </w:p>
        </w:tc>
        <w:tc>
          <w:tcPr>
            <w:tcW w:w="7669" w:type="dxa"/>
            <w:tcBorders>
              <w:top w:val="nil"/>
              <w:left w:val="nil"/>
              <w:bottom w:val="single" w:sz="4" w:space="0" w:color="auto"/>
              <w:right w:val="single" w:sz="4" w:space="0" w:color="auto"/>
            </w:tcBorders>
            <w:shd w:val="clear" w:color="auto" w:fill="auto"/>
            <w:vAlign w:val="center"/>
            <w:hideMark/>
          </w:tcPr>
          <w:p w14:paraId="5987BF96" w14:textId="77777777" w:rsidR="00E94A21" w:rsidRPr="00C51696" w:rsidRDefault="00E94A21">
            <w:pPr>
              <w:rPr>
                <w:color w:val="000000"/>
              </w:rPr>
            </w:pPr>
            <w:r w:rsidRPr="00C51696">
              <w:rPr>
                <w:rFonts w:eastAsia="SimSun"/>
                <w:color w:val="000000"/>
              </w:rPr>
              <w:t>Updated the Neo to start in harvest for state 1 (not used).</w:t>
            </w:r>
          </w:p>
        </w:tc>
      </w:tr>
      <w:tr w:rsidR="00E94A21" w:rsidRPr="00C51696" w14:paraId="41A015AA"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9DC8B1A" w14:textId="77777777" w:rsidR="00E94A21" w:rsidRPr="00C51696" w:rsidRDefault="00E94A21">
            <w:pPr>
              <w:jc w:val="center"/>
              <w:rPr>
                <w:color w:val="000000"/>
              </w:rPr>
            </w:pPr>
            <w:r w:rsidRPr="00C51696">
              <w:rPr>
                <w:color w:val="000000"/>
              </w:rPr>
              <w:t>27</w:t>
            </w:r>
          </w:p>
        </w:tc>
        <w:tc>
          <w:tcPr>
            <w:tcW w:w="1219" w:type="dxa"/>
            <w:tcBorders>
              <w:top w:val="nil"/>
              <w:left w:val="nil"/>
              <w:bottom w:val="single" w:sz="4" w:space="0" w:color="auto"/>
              <w:right w:val="single" w:sz="4" w:space="0" w:color="auto"/>
            </w:tcBorders>
            <w:shd w:val="clear" w:color="auto" w:fill="auto"/>
            <w:noWrap/>
            <w:vAlign w:val="center"/>
            <w:hideMark/>
          </w:tcPr>
          <w:p w14:paraId="5CD148EC" w14:textId="77777777" w:rsidR="00E94A21" w:rsidRPr="00C51696" w:rsidRDefault="00E94A21">
            <w:pPr>
              <w:jc w:val="center"/>
              <w:rPr>
                <w:color w:val="000000"/>
              </w:rPr>
            </w:pPr>
            <w:r w:rsidRPr="00C51696">
              <w:rPr>
                <w:color w:val="000000"/>
              </w:rPr>
              <w:t>1/15/2013</w:t>
            </w:r>
          </w:p>
        </w:tc>
        <w:tc>
          <w:tcPr>
            <w:tcW w:w="7669" w:type="dxa"/>
            <w:tcBorders>
              <w:top w:val="nil"/>
              <w:left w:val="nil"/>
              <w:bottom w:val="single" w:sz="4" w:space="0" w:color="auto"/>
              <w:right w:val="single" w:sz="4" w:space="0" w:color="auto"/>
            </w:tcBorders>
            <w:shd w:val="clear" w:color="auto" w:fill="auto"/>
            <w:vAlign w:val="center"/>
            <w:hideMark/>
          </w:tcPr>
          <w:p w14:paraId="63E775D3" w14:textId="77777777" w:rsidR="00E94A21" w:rsidRPr="00C51696" w:rsidRDefault="00E94A21">
            <w:pPr>
              <w:rPr>
                <w:color w:val="000000"/>
              </w:rPr>
            </w:pPr>
            <w:r w:rsidRPr="00C51696">
              <w:rPr>
                <w:rFonts w:eastAsia="SimSun"/>
                <w:color w:val="000000"/>
              </w:rPr>
              <w:t>Updated power off sequence for Neo to delay by 3 seconds, changed start- up seqeunce back to back to FRS25. Ver. 2.34</w:t>
            </w:r>
          </w:p>
        </w:tc>
      </w:tr>
      <w:tr w:rsidR="00E94A21" w:rsidRPr="00C51696" w14:paraId="0C4D0350"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56BF7D2" w14:textId="77777777" w:rsidR="00E94A21" w:rsidRPr="00C51696" w:rsidRDefault="00E94A21">
            <w:pPr>
              <w:jc w:val="center"/>
              <w:rPr>
                <w:color w:val="000000"/>
              </w:rPr>
            </w:pPr>
            <w:r w:rsidRPr="00C51696">
              <w:rPr>
                <w:color w:val="000000"/>
              </w:rPr>
              <w:t>28</w:t>
            </w:r>
          </w:p>
        </w:tc>
        <w:tc>
          <w:tcPr>
            <w:tcW w:w="1219" w:type="dxa"/>
            <w:tcBorders>
              <w:top w:val="nil"/>
              <w:left w:val="nil"/>
              <w:bottom w:val="single" w:sz="4" w:space="0" w:color="auto"/>
              <w:right w:val="single" w:sz="4" w:space="0" w:color="auto"/>
            </w:tcBorders>
            <w:shd w:val="clear" w:color="auto" w:fill="auto"/>
            <w:noWrap/>
            <w:vAlign w:val="center"/>
            <w:hideMark/>
          </w:tcPr>
          <w:p w14:paraId="0A0EFDB2" w14:textId="77777777" w:rsidR="00E94A21" w:rsidRPr="00C51696" w:rsidRDefault="00E94A21">
            <w:pPr>
              <w:jc w:val="center"/>
              <w:rPr>
                <w:color w:val="000000"/>
              </w:rPr>
            </w:pPr>
            <w:r w:rsidRPr="00C51696">
              <w:rPr>
                <w:color w:val="000000"/>
              </w:rPr>
              <w:t>2/12/2013</w:t>
            </w:r>
          </w:p>
        </w:tc>
        <w:tc>
          <w:tcPr>
            <w:tcW w:w="7669" w:type="dxa"/>
            <w:tcBorders>
              <w:top w:val="nil"/>
              <w:left w:val="nil"/>
              <w:bottom w:val="single" w:sz="4" w:space="0" w:color="auto"/>
              <w:right w:val="single" w:sz="4" w:space="0" w:color="auto"/>
            </w:tcBorders>
            <w:shd w:val="clear" w:color="auto" w:fill="auto"/>
            <w:vAlign w:val="center"/>
            <w:hideMark/>
          </w:tcPr>
          <w:p w14:paraId="7C27574C" w14:textId="77777777" w:rsidR="00E94A21" w:rsidRPr="00C51696" w:rsidRDefault="00E94A21">
            <w:pPr>
              <w:rPr>
                <w:color w:val="000000"/>
              </w:rPr>
            </w:pPr>
            <w:r w:rsidRPr="00C51696">
              <w:rPr>
                <w:rFonts w:eastAsia="SimSun"/>
                <w:color w:val="000000"/>
              </w:rPr>
              <w:t>Added 6 minute max fill time for KoolAire and the DACO modbus Serial number. Changed Neo interface picture, changed float-nomenclature, format corrections.</w:t>
            </w:r>
          </w:p>
        </w:tc>
      </w:tr>
    </w:tbl>
    <w:p w14:paraId="0184BB8E" w14:textId="77777777" w:rsidR="00E94A21" w:rsidRPr="00E94A21" w:rsidRDefault="00E94A21" w:rsidP="00E94A21">
      <w:pPr>
        <w:rPr>
          <w:rFonts w:ascii="Cambria" w:hAnsi="Cambria"/>
          <w:bCs/>
          <w:sz w:val="28"/>
          <w:szCs w:val="28"/>
        </w:rPr>
      </w:pPr>
    </w:p>
    <w:tbl>
      <w:tblPr>
        <w:tblW w:w="10142" w:type="dxa"/>
        <w:tblInd w:w="93" w:type="dxa"/>
        <w:tblLook w:val="04A0" w:firstRow="1" w:lastRow="0" w:firstColumn="1" w:lastColumn="0" w:noHBand="0" w:noVBand="1"/>
      </w:tblPr>
      <w:tblGrid>
        <w:gridCol w:w="1097"/>
        <w:gridCol w:w="1370"/>
        <w:gridCol w:w="7675"/>
      </w:tblGrid>
      <w:tr w:rsidR="00F134BA" w:rsidRPr="00C51696" w14:paraId="4D74ED89" w14:textId="77777777" w:rsidTr="007C4754">
        <w:trPr>
          <w:trHeight w:val="300"/>
        </w:trPr>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DF7F" w14:textId="77777777" w:rsidR="00F134BA" w:rsidRPr="00C51696" w:rsidRDefault="00F134BA">
            <w:pPr>
              <w:jc w:val="center"/>
              <w:rPr>
                <w:b/>
                <w:bCs/>
                <w:color w:val="000000"/>
              </w:rPr>
            </w:pPr>
            <w:r w:rsidRPr="00C51696">
              <w:rPr>
                <w:b/>
                <w:bCs/>
                <w:color w:val="000000"/>
              </w:rPr>
              <w:t>Revision</w:t>
            </w:r>
          </w:p>
        </w:tc>
        <w:tc>
          <w:tcPr>
            <w:tcW w:w="1370" w:type="dxa"/>
            <w:tcBorders>
              <w:top w:val="single" w:sz="4" w:space="0" w:color="auto"/>
              <w:left w:val="nil"/>
              <w:bottom w:val="single" w:sz="4" w:space="0" w:color="auto"/>
              <w:right w:val="single" w:sz="4" w:space="0" w:color="auto"/>
            </w:tcBorders>
            <w:shd w:val="clear" w:color="auto" w:fill="auto"/>
            <w:noWrap/>
            <w:vAlign w:val="center"/>
            <w:hideMark/>
          </w:tcPr>
          <w:p w14:paraId="3459EBB9" w14:textId="77777777" w:rsidR="00F134BA" w:rsidRPr="00C51696" w:rsidRDefault="00F134BA">
            <w:pPr>
              <w:jc w:val="center"/>
              <w:rPr>
                <w:b/>
                <w:bCs/>
                <w:color w:val="000000"/>
              </w:rPr>
            </w:pPr>
            <w:r w:rsidRPr="00C51696">
              <w:rPr>
                <w:b/>
                <w:bCs/>
                <w:color w:val="000000"/>
              </w:rPr>
              <w:t>Date</w:t>
            </w:r>
          </w:p>
        </w:tc>
        <w:tc>
          <w:tcPr>
            <w:tcW w:w="7675" w:type="dxa"/>
            <w:tcBorders>
              <w:top w:val="single" w:sz="4" w:space="0" w:color="auto"/>
              <w:left w:val="nil"/>
              <w:bottom w:val="single" w:sz="4" w:space="0" w:color="auto"/>
              <w:right w:val="single" w:sz="4" w:space="0" w:color="auto"/>
            </w:tcBorders>
            <w:shd w:val="clear" w:color="auto" w:fill="auto"/>
            <w:noWrap/>
            <w:vAlign w:val="center"/>
            <w:hideMark/>
          </w:tcPr>
          <w:p w14:paraId="78B4DC50" w14:textId="77777777" w:rsidR="00F134BA" w:rsidRPr="00C51696" w:rsidRDefault="00F134BA">
            <w:pPr>
              <w:jc w:val="center"/>
              <w:rPr>
                <w:b/>
                <w:bCs/>
                <w:color w:val="000000"/>
              </w:rPr>
            </w:pPr>
            <w:r w:rsidRPr="00C51696">
              <w:rPr>
                <w:b/>
                <w:bCs/>
                <w:color w:val="000000"/>
              </w:rPr>
              <w:t>Description of Change</w:t>
            </w:r>
          </w:p>
        </w:tc>
      </w:tr>
      <w:tr w:rsidR="00F134BA" w:rsidRPr="00C51696" w14:paraId="0AF10F40" w14:textId="77777777" w:rsidTr="007C4754">
        <w:trPr>
          <w:trHeight w:val="6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19C98002" w14:textId="77777777" w:rsidR="00F134BA" w:rsidRPr="00C51696" w:rsidRDefault="00F134BA">
            <w:pPr>
              <w:jc w:val="center"/>
              <w:rPr>
                <w:color w:val="000000"/>
              </w:rPr>
            </w:pPr>
            <w:r w:rsidRPr="00C51696">
              <w:rPr>
                <w:color w:val="000000"/>
              </w:rPr>
              <w:t>29</w:t>
            </w:r>
          </w:p>
        </w:tc>
        <w:tc>
          <w:tcPr>
            <w:tcW w:w="1370" w:type="dxa"/>
            <w:tcBorders>
              <w:top w:val="nil"/>
              <w:left w:val="nil"/>
              <w:bottom w:val="single" w:sz="4" w:space="0" w:color="auto"/>
              <w:right w:val="single" w:sz="4" w:space="0" w:color="auto"/>
            </w:tcBorders>
            <w:shd w:val="clear" w:color="auto" w:fill="auto"/>
            <w:noWrap/>
            <w:vAlign w:val="center"/>
            <w:hideMark/>
          </w:tcPr>
          <w:p w14:paraId="62407B08" w14:textId="77777777" w:rsidR="00F134BA" w:rsidRPr="00C51696" w:rsidRDefault="00F134BA">
            <w:pPr>
              <w:jc w:val="center"/>
              <w:rPr>
                <w:color w:val="000000"/>
              </w:rPr>
            </w:pPr>
            <w:r w:rsidRPr="00C51696">
              <w:rPr>
                <w:color w:val="000000"/>
              </w:rPr>
              <w:t>2/19/2013</w:t>
            </w:r>
          </w:p>
        </w:tc>
        <w:tc>
          <w:tcPr>
            <w:tcW w:w="7675" w:type="dxa"/>
            <w:tcBorders>
              <w:top w:val="nil"/>
              <w:left w:val="nil"/>
              <w:bottom w:val="single" w:sz="4" w:space="0" w:color="auto"/>
              <w:right w:val="single" w:sz="4" w:space="0" w:color="auto"/>
            </w:tcBorders>
            <w:shd w:val="clear" w:color="auto" w:fill="auto"/>
            <w:vAlign w:val="center"/>
            <w:hideMark/>
          </w:tcPr>
          <w:p w14:paraId="5EBCC57C" w14:textId="77777777" w:rsidR="00F134BA" w:rsidRPr="00C51696" w:rsidRDefault="00F134BA">
            <w:pPr>
              <w:rPr>
                <w:color w:val="000000"/>
              </w:rPr>
            </w:pPr>
            <w:r w:rsidRPr="00C51696">
              <w:rPr>
                <w:rFonts w:eastAsia="SimSun"/>
                <w:color w:val="000000"/>
              </w:rPr>
              <w:t xml:space="preserve">Changed the harvest seqeunce for KoolAire if the curtain is open during the freeze cycle. Section 6.2.1 updated. </w:t>
            </w:r>
          </w:p>
        </w:tc>
      </w:tr>
      <w:tr w:rsidR="00F134BA" w:rsidRPr="00C51696" w14:paraId="0AB602AC" w14:textId="77777777" w:rsidTr="007C4754">
        <w:trPr>
          <w:trHeight w:val="6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5CE2BEA0" w14:textId="77777777" w:rsidR="00F134BA" w:rsidRPr="00C51696" w:rsidRDefault="00F134BA">
            <w:pPr>
              <w:jc w:val="center"/>
              <w:rPr>
                <w:color w:val="000000"/>
              </w:rPr>
            </w:pPr>
            <w:r w:rsidRPr="00C51696">
              <w:rPr>
                <w:color w:val="000000"/>
              </w:rPr>
              <w:t>30</w:t>
            </w:r>
          </w:p>
        </w:tc>
        <w:tc>
          <w:tcPr>
            <w:tcW w:w="1370" w:type="dxa"/>
            <w:tcBorders>
              <w:top w:val="nil"/>
              <w:left w:val="nil"/>
              <w:bottom w:val="single" w:sz="4" w:space="0" w:color="auto"/>
              <w:right w:val="single" w:sz="4" w:space="0" w:color="auto"/>
            </w:tcBorders>
            <w:shd w:val="clear" w:color="auto" w:fill="auto"/>
            <w:noWrap/>
            <w:vAlign w:val="center"/>
            <w:hideMark/>
          </w:tcPr>
          <w:p w14:paraId="01B7D8B2" w14:textId="77777777" w:rsidR="00F134BA" w:rsidRPr="00C51696" w:rsidRDefault="00F134BA">
            <w:pPr>
              <w:jc w:val="center"/>
              <w:rPr>
                <w:color w:val="000000"/>
              </w:rPr>
            </w:pPr>
            <w:r w:rsidRPr="00C51696">
              <w:rPr>
                <w:color w:val="000000"/>
              </w:rPr>
              <w:t>3/13/2013</w:t>
            </w:r>
          </w:p>
        </w:tc>
        <w:tc>
          <w:tcPr>
            <w:tcW w:w="7675" w:type="dxa"/>
            <w:tcBorders>
              <w:top w:val="nil"/>
              <w:left w:val="nil"/>
              <w:bottom w:val="single" w:sz="4" w:space="0" w:color="auto"/>
              <w:right w:val="single" w:sz="4" w:space="0" w:color="auto"/>
            </w:tcBorders>
            <w:shd w:val="clear" w:color="auto" w:fill="auto"/>
            <w:vAlign w:val="center"/>
            <w:hideMark/>
          </w:tcPr>
          <w:p w14:paraId="0500CC9B" w14:textId="77777777" w:rsidR="00F134BA" w:rsidRPr="00C51696" w:rsidRDefault="00F134BA">
            <w:pPr>
              <w:rPr>
                <w:color w:val="000000"/>
              </w:rPr>
            </w:pPr>
            <w:r w:rsidRPr="00C51696">
              <w:rPr>
                <w:rFonts w:eastAsia="SimSun"/>
                <w:color w:val="000000"/>
              </w:rPr>
              <w:t>For KoolAire changed the sequence to add water for the circulation system, during freeze for the 120 second initial start-up. Section 6.2.4, Ver.2.40</w:t>
            </w:r>
          </w:p>
        </w:tc>
      </w:tr>
      <w:tr w:rsidR="00F134BA" w:rsidRPr="00C51696" w14:paraId="40ECE303" w14:textId="77777777" w:rsidTr="007C4754">
        <w:trPr>
          <w:trHeight w:val="9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039138FA" w14:textId="77777777" w:rsidR="00F134BA" w:rsidRPr="00C51696" w:rsidRDefault="00F134BA">
            <w:pPr>
              <w:jc w:val="center"/>
              <w:rPr>
                <w:color w:val="000000"/>
              </w:rPr>
            </w:pPr>
            <w:r w:rsidRPr="00C51696">
              <w:rPr>
                <w:color w:val="000000"/>
              </w:rPr>
              <w:t>31</w:t>
            </w:r>
          </w:p>
        </w:tc>
        <w:tc>
          <w:tcPr>
            <w:tcW w:w="1370" w:type="dxa"/>
            <w:tcBorders>
              <w:top w:val="nil"/>
              <w:left w:val="nil"/>
              <w:bottom w:val="single" w:sz="4" w:space="0" w:color="auto"/>
              <w:right w:val="single" w:sz="4" w:space="0" w:color="auto"/>
            </w:tcBorders>
            <w:shd w:val="clear" w:color="auto" w:fill="auto"/>
            <w:noWrap/>
            <w:vAlign w:val="center"/>
            <w:hideMark/>
          </w:tcPr>
          <w:p w14:paraId="75437163" w14:textId="77777777" w:rsidR="00F134BA" w:rsidRPr="00C51696" w:rsidRDefault="00F134BA">
            <w:pPr>
              <w:jc w:val="center"/>
              <w:rPr>
                <w:color w:val="000000"/>
              </w:rPr>
            </w:pPr>
            <w:r w:rsidRPr="00C51696">
              <w:rPr>
                <w:color w:val="000000"/>
              </w:rPr>
              <w:t>3/20/2013</w:t>
            </w:r>
          </w:p>
        </w:tc>
        <w:tc>
          <w:tcPr>
            <w:tcW w:w="7675" w:type="dxa"/>
            <w:tcBorders>
              <w:top w:val="nil"/>
              <w:left w:val="nil"/>
              <w:bottom w:val="single" w:sz="4" w:space="0" w:color="auto"/>
              <w:right w:val="single" w:sz="4" w:space="0" w:color="auto"/>
            </w:tcBorders>
            <w:shd w:val="clear" w:color="auto" w:fill="auto"/>
            <w:vAlign w:val="center"/>
            <w:hideMark/>
          </w:tcPr>
          <w:p w14:paraId="3761E076" w14:textId="77777777" w:rsidR="00F134BA" w:rsidRPr="00C51696" w:rsidRDefault="00F134BA">
            <w:pPr>
              <w:rPr>
                <w:color w:val="000000"/>
              </w:rPr>
            </w:pPr>
            <w:r w:rsidRPr="00C51696">
              <w:rPr>
                <w:rFonts w:eastAsia="SimSun"/>
                <w:color w:val="000000"/>
              </w:rPr>
              <w:t xml:space="preserve">For KoolAire and Neo bypass the 6 minute lock in for the initial freeze cycle. Change safety limit 2 –long harvest from 500 to 100 cycles, and flash the service wrench from 100 to 75 cycles. </w:t>
            </w:r>
          </w:p>
        </w:tc>
      </w:tr>
      <w:tr w:rsidR="00F134BA" w:rsidRPr="00C51696" w14:paraId="64BF2D6C" w14:textId="77777777" w:rsidTr="007C4754">
        <w:trPr>
          <w:trHeight w:val="9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5ACDC341" w14:textId="77777777" w:rsidR="00F134BA" w:rsidRPr="00C51696" w:rsidRDefault="00F134BA">
            <w:pPr>
              <w:jc w:val="center"/>
              <w:rPr>
                <w:color w:val="000000"/>
              </w:rPr>
            </w:pPr>
            <w:r w:rsidRPr="00C51696">
              <w:rPr>
                <w:color w:val="000000"/>
              </w:rPr>
              <w:t>32</w:t>
            </w:r>
          </w:p>
        </w:tc>
        <w:tc>
          <w:tcPr>
            <w:tcW w:w="1370" w:type="dxa"/>
            <w:tcBorders>
              <w:top w:val="nil"/>
              <w:left w:val="nil"/>
              <w:bottom w:val="single" w:sz="4" w:space="0" w:color="auto"/>
              <w:right w:val="single" w:sz="4" w:space="0" w:color="auto"/>
            </w:tcBorders>
            <w:shd w:val="clear" w:color="auto" w:fill="auto"/>
            <w:noWrap/>
            <w:vAlign w:val="center"/>
            <w:hideMark/>
          </w:tcPr>
          <w:p w14:paraId="22C8744C" w14:textId="77777777" w:rsidR="00F134BA" w:rsidRPr="00C51696" w:rsidRDefault="00F134BA">
            <w:pPr>
              <w:jc w:val="center"/>
              <w:rPr>
                <w:color w:val="000000"/>
              </w:rPr>
            </w:pPr>
            <w:r w:rsidRPr="00C51696">
              <w:rPr>
                <w:color w:val="000000"/>
              </w:rPr>
              <w:t>4/18/2013</w:t>
            </w:r>
          </w:p>
        </w:tc>
        <w:tc>
          <w:tcPr>
            <w:tcW w:w="7675" w:type="dxa"/>
            <w:tcBorders>
              <w:top w:val="nil"/>
              <w:left w:val="nil"/>
              <w:bottom w:val="single" w:sz="4" w:space="0" w:color="auto"/>
              <w:right w:val="single" w:sz="4" w:space="0" w:color="auto"/>
            </w:tcBorders>
            <w:shd w:val="clear" w:color="auto" w:fill="auto"/>
            <w:vAlign w:val="center"/>
            <w:hideMark/>
          </w:tcPr>
          <w:p w14:paraId="7F225FB9" w14:textId="77777777" w:rsidR="00F134BA" w:rsidRPr="00C51696" w:rsidRDefault="00F134BA">
            <w:pPr>
              <w:rPr>
                <w:color w:val="000000"/>
              </w:rPr>
            </w:pPr>
            <w:r w:rsidRPr="00C51696">
              <w:rPr>
                <w:rFonts w:eastAsia="SimSun"/>
                <w:color w:val="000000"/>
              </w:rPr>
              <w:t>For KoolAire changed the clean mode to allow for the removal of the water curtain. Test mode Led status. Revised the modbus to read the DACO serial # for end of line testing. Initial pre-chill time on Neo changed to 2 minutes. Software V2.45-2.50</w:t>
            </w:r>
          </w:p>
        </w:tc>
      </w:tr>
      <w:tr w:rsidR="00F134BA" w:rsidRPr="00C51696" w14:paraId="4106EDD3" w14:textId="77777777" w:rsidTr="007C4754">
        <w:trPr>
          <w:trHeight w:val="3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153E73C2" w14:textId="77777777" w:rsidR="00F134BA" w:rsidRPr="00C51696" w:rsidRDefault="00F134BA">
            <w:pPr>
              <w:jc w:val="center"/>
              <w:rPr>
                <w:color w:val="000000"/>
              </w:rPr>
            </w:pPr>
            <w:r w:rsidRPr="00C51696">
              <w:rPr>
                <w:color w:val="000000"/>
              </w:rPr>
              <w:t>33</w:t>
            </w:r>
          </w:p>
        </w:tc>
        <w:tc>
          <w:tcPr>
            <w:tcW w:w="1370" w:type="dxa"/>
            <w:tcBorders>
              <w:top w:val="nil"/>
              <w:left w:val="nil"/>
              <w:bottom w:val="single" w:sz="4" w:space="0" w:color="auto"/>
              <w:right w:val="single" w:sz="4" w:space="0" w:color="auto"/>
            </w:tcBorders>
            <w:shd w:val="clear" w:color="auto" w:fill="auto"/>
            <w:noWrap/>
            <w:vAlign w:val="center"/>
            <w:hideMark/>
          </w:tcPr>
          <w:p w14:paraId="17EBA60E" w14:textId="77777777" w:rsidR="00F134BA" w:rsidRPr="00C51696" w:rsidRDefault="00F134BA">
            <w:pPr>
              <w:jc w:val="center"/>
              <w:rPr>
                <w:color w:val="000000"/>
              </w:rPr>
            </w:pPr>
            <w:r w:rsidRPr="00C51696">
              <w:rPr>
                <w:color w:val="000000"/>
              </w:rPr>
              <w:t>6/11/2013</w:t>
            </w:r>
          </w:p>
        </w:tc>
        <w:tc>
          <w:tcPr>
            <w:tcW w:w="7675" w:type="dxa"/>
            <w:tcBorders>
              <w:top w:val="nil"/>
              <w:left w:val="nil"/>
              <w:bottom w:val="single" w:sz="4" w:space="0" w:color="auto"/>
              <w:right w:val="single" w:sz="4" w:space="0" w:color="auto"/>
            </w:tcBorders>
            <w:shd w:val="clear" w:color="auto" w:fill="auto"/>
            <w:vAlign w:val="center"/>
            <w:hideMark/>
          </w:tcPr>
          <w:p w14:paraId="464E32FD" w14:textId="77777777" w:rsidR="00F134BA" w:rsidRPr="00C51696" w:rsidRDefault="00F134BA">
            <w:pPr>
              <w:rPr>
                <w:color w:val="000000"/>
              </w:rPr>
            </w:pPr>
            <w:r w:rsidRPr="00C51696">
              <w:rPr>
                <w:rFonts w:eastAsia="SimSun"/>
                <w:color w:val="000000"/>
              </w:rPr>
              <w:t>For Neo, water inlet on time on initial cycle and water inlet off time on all cycles.</w:t>
            </w:r>
          </w:p>
        </w:tc>
      </w:tr>
      <w:tr w:rsidR="00F134BA" w:rsidRPr="00C51696" w14:paraId="1F457FD2" w14:textId="77777777" w:rsidTr="007C4754">
        <w:trPr>
          <w:trHeight w:val="15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41DE904B" w14:textId="77777777" w:rsidR="00F134BA" w:rsidRPr="00C51696" w:rsidRDefault="00F134BA">
            <w:pPr>
              <w:jc w:val="center"/>
              <w:rPr>
                <w:color w:val="000000"/>
              </w:rPr>
            </w:pPr>
            <w:r w:rsidRPr="00C51696">
              <w:rPr>
                <w:color w:val="000000"/>
              </w:rPr>
              <w:t>34</w:t>
            </w:r>
          </w:p>
        </w:tc>
        <w:tc>
          <w:tcPr>
            <w:tcW w:w="1370" w:type="dxa"/>
            <w:tcBorders>
              <w:top w:val="nil"/>
              <w:left w:val="nil"/>
              <w:bottom w:val="single" w:sz="4" w:space="0" w:color="auto"/>
              <w:right w:val="single" w:sz="4" w:space="0" w:color="auto"/>
            </w:tcBorders>
            <w:shd w:val="clear" w:color="auto" w:fill="auto"/>
            <w:noWrap/>
            <w:vAlign w:val="center"/>
            <w:hideMark/>
          </w:tcPr>
          <w:p w14:paraId="12526285" w14:textId="77777777" w:rsidR="00F134BA" w:rsidRPr="00C51696" w:rsidRDefault="00F134BA">
            <w:pPr>
              <w:jc w:val="center"/>
              <w:rPr>
                <w:color w:val="000000"/>
              </w:rPr>
            </w:pPr>
            <w:r w:rsidRPr="00C51696">
              <w:rPr>
                <w:color w:val="000000"/>
              </w:rPr>
              <w:t>11/14/2014</w:t>
            </w:r>
          </w:p>
        </w:tc>
        <w:tc>
          <w:tcPr>
            <w:tcW w:w="7675" w:type="dxa"/>
            <w:tcBorders>
              <w:top w:val="nil"/>
              <w:left w:val="nil"/>
              <w:bottom w:val="single" w:sz="4" w:space="0" w:color="auto"/>
              <w:right w:val="single" w:sz="4" w:space="0" w:color="auto"/>
            </w:tcBorders>
            <w:shd w:val="clear" w:color="auto" w:fill="auto"/>
            <w:vAlign w:val="center"/>
            <w:hideMark/>
          </w:tcPr>
          <w:p w14:paraId="7D9A308D" w14:textId="77777777" w:rsidR="00F134BA" w:rsidRPr="00C51696" w:rsidRDefault="00F134BA">
            <w:pPr>
              <w:rPr>
                <w:color w:val="000000"/>
              </w:rPr>
            </w:pPr>
            <w:r w:rsidRPr="00C51696">
              <w:rPr>
                <w:color w:val="000000"/>
              </w:rPr>
              <w:t xml:space="preserve">Changed the code name to actual models through FRS, Orca = Neo, Nevada = KoolAire. For Neo, changed the max freeze time to 45 minutes, added “pump pulse” to help reduce water slushing in the prechill cycle. Added a water assist during harvest, extending out from 3.5 to 7 minutes. Added water thaw cycle (state 10) after long harvest to help prevent freeze up. Software V2.54. </w:t>
            </w:r>
          </w:p>
        </w:tc>
      </w:tr>
      <w:tr w:rsidR="00F134BA" w:rsidRPr="00C51696" w14:paraId="2C1D2FF9" w14:textId="77777777" w:rsidTr="007C4754">
        <w:trPr>
          <w:trHeight w:val="6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484552A9" w14:textId="77777777" w:rsidR="00F134BA" w:rsidRPr="00C51696" w:rsidRDefault="00F134BA">
            <w:pPr>
              <w:jc w:val="center"/>
              <w:rPr>
                <w:color w:val="000000"/>
              </w:rPr>
            </w:pPr>
            <w:r w:rsidRPr="00C51696">
              <w:rPr>
                <w:color w:val="000000"/>
              </w:rPr>
              <w:t>35</w:t>
            </w:r>
          </w:p>
        </w:tc>
        <w:tc>
          <w:tcPr>
            <w:tcW w:w="1370" w:type="dxa"/>
            <w:tcBorders>
              <w:top w:val="nil"/>
              <w:left w:val="nil"/>
              <w:bottom w:val="single" w:sz="4" w:space="0" w:color="auto"/>
              <w:right w:val="single" w:sz="4" w:space="0" w:color="auto"/>
            </w:tcBorders>
            <w:shd w:val="clear" w:color="auto" w:fill="auto"/>
            <w:noWrap/>
            <w:vAlign w:val="center"/>
            <w:hideMark/>
          </w:tcPr>
          <w:p w14:paraId="26810027" w14:textId="77777777" w:rsidR="00F134BA" w:rsidRPr="00C51696" w:rsidRDefault="00F134BA">
            <w:pPr>
              <w:jc w:val="center"/>
              <w:rPr>
                <w:color w:val="000000"/>
              </w:rPr>
            </w:pPr>
            <w:r w:rsidRPr="00C51696">
              <w:rPr>
                <w:color w:val="000000"/>
              </w:rPr>
              <w:t>12/3/2014</w:t>
            </w:r>
          </w:p>
        </w:tc>
        <w:tc>
          <w:tcPr>
            <w:tcW w:w="7675" w:type="dxa"/>
            <w:tcBorders>
              <w:top w:val="nil"/>
              <w:left w:val="nil"/>
              <w:bottom w:val="single" w:sz="4" w:space="0" w:color="auto"/>
              <w:right w:val="single" w:sz="4" w:space="0" w:color="auto"/>
            </w:tcBorders>
            <w:shd w:val="clear" w:color="auto" w:fill="auto"/>
            <w:vAlign w:val="center"/>
            <w:hideMark/>
          </w:tcPr>
          <w:p w14:paraId="3DEF9B14" w14:textId="77777777" w:rsidR="00F134BA" w:rsidRPr="00C51696" w:rsidRDefault="00F134BA">
            <w:pPr>
              <w:rPr>
                <w:color w:val="000000"/>
              </w:rPr>
            </w:pPr>
            <w:r w:rsidRPr="00C51696">
              <w:rPr>
                <w:rFonts w:eastAsia="SimSun"/>
                <w:color w:val="000000"/>
              </w:rPr>
              <w:t>Clarified the Safety limits in the in the sequence. Reset the Safety limit 2 counter after power cycle. Fixed shutting off after a SL 2/ full bin condition. Software V2.55</w:t>
            </w:r>
          </w:p>
        </w:tc>
      </w:tr>
      <w:tr w:rsidR="00F134BA" w:rsidRPr="00C51696" w14:paraId="3022FF3A" w14:textId="77777777" w:rsidTr="007C4754">
        <w:trPr>
          <w:trHeight w:val="12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76C637E6" w14:textId="77777777" w:rsidR="00F134BA" w:rsidRPr="00C51696" w:rsidRDefault="00F134BA">
            <w:pPr>
              <w:jc w:val="center"/>
              <w:rPr>
                <w:color w:val="000000"/>
              </w:rPr>
            </w:pPr>
            <w:r w:rsidRPr="00C51696">
              <w:rPr>
                <w:color w:val="000000"/>
              </w:rPr>
              <w:t>38</w:t>
            </w:r>
          </w:p>
        </w:tc>
        <w:tc>
          <w:tcPr>
            <w:tcW w:w="1370" w:type="dxa"/>
            <w:tcBorders>
              <w:top w:val="nil"/>
              <w:left w:val="nil"/>
              <w:bottom w:val="single" w:sz="4" w:space="0" w:color="auto"/>
              <w:right w:val="single" w:sz="4" w:space="0" w:color="auto"/>
            </w:tcBorders>
            <w:shd w:val="clear" w:color="auto" w:fill="auto"/>
            <w:noWrap/>
            <w:vAlign w:val="center"/>
            <w:hideMark/>
          </w:tcPr>
          <w:p w14:paraId="2D5B6798" w14:textId="77777777" w:rsidR="00F134BA" w:rsidRPr="00C51696" w:rsidRDefault="00F134BA">
            <w:pPr>
              <w:jc w:val="center"/>
              <w:rPr>
                <w:color w:val="000000"/>
              </w:rPr>
            </w:pPr>
            <w:r w:rsidRPr="00C51696">
              <w:rPr>
                <w:color w:val="000000"/>
              </w:rPr>
              <w:t>9/18/2015</w:t>
            </w:r>
          </w:p>
        </w:tc>
        <w:tc>
          <w:tcPr>
            <w:tcW w:w="7675" w:type="dxa"/>
            <w:tcBorders>
              <w:top w:val="nil"/>
              <w:left w:val="nil"/>
              <w:bottom w:val="single" w:sz="4" w:space="0" w:color="auto"/>
              <w:right w:val="single" w:sz="4" w:space="0" w:color="auto"/>
            </w:tcBorders>
            <w:shd w:val="clear" w:color="auto" w:fill="auto"/>
            <w:vAlign w:val="center"/>
            <w:hideMark/>
          </w:tcPr>
          <w:p w14:paraId="26A20192" w14:textId="77777777" w:rsidR="00F134BA" w:rsidRPr="00C51696" w:rsidRDefault="00F134BA">
            <w:pPr>
              <w:rPr>
                <w:color w:val="000000"/>
              </w:rPr>
            </w:pPr>
            <w:r w:rsidRPr="00C51696">
              <w:rPr>
                <w:rFonts w:eastAsia="SimSun"/>
                <w:color w:val="000000"/>
              </w:rPr>
              <w:t>Section 4.6, pg. 9 added input.  Section 6.2.4, pg. added pump OFF time selection based on section 4.6 input.  Section 6.2.4, pg. 15 added pump OFF for 30 seconds.  Section 6.2.3, pg. 14 deleted 3 seconds pump ON. Section 6.4, pg. 25 edited that delay cannot be entered while in clean.  Software V2.58.</w:t>
            </w:r>
          </w:p>
        </w:tc>
      </w:tr>
      <w:tr w:rsidR="007C4754" w:rsidRPr="00C51696" w14:paraId="0B818BFE" w14:textId="77777777" w:rsidTr="007C4754">
        <w:trPr>
          <w:trHeight w:val="1200"/>
        </w:trPr>
        <w:tc>
          <w:tcPr>
            <w:tcW w:w="1097" w:type="dxa"/>
            <w:tcBorders>
              <w:top w:val="nil"/>
              <w:left w:val="single" w:sz="4" w:space="0" w:color="auto"/>
              <w:bottom w:val="single" w:sz="4" w:space="0" w:color="auto"/>
              <w:right w:val="single" w:sz="4" w:space="0" w:color="auto"/>
            </w:tcBorders>
            <w:shd w:val="clear" w:color="auto" w:fill="auto"/>
            <w:noWrap/>
            <w:vAlign w:val="center"/>
          </w:tcPr>
          <w:p w14:paraId="49A62EF5" w14:textId="77777777" w:rsidR="007C4754" w:rsidRPr="00515C18" w:rsidRDefault="007C4754" w:rsidP="007C4754">
            <w:pPr>
              <w:jc w:val="center"/>
            </w:pPr>
            <w:r w:rsidRPr="00515C18">
              <w:t>39</w:t>
            </w:r>
          </w:p>
        </w:tc>
        <w:tc>
          <w:tcPr>
            <w:tcW w:w="1370" w:type="dxa"/>
            <w:tcBorders>
              <w:top w:val="nil"/>
              <w:left w:val="nil"/>
              <w:bottom w:val="single" w:sz="4" w:space="0" w:color="auto"/>
              <w:right w:val="single" w:sz="4" w:space="0" w:color="auto"/>
            </w:tcBorders>
            <w:shd w:val="clear" w:color="auto" w:fill="auto"/>
            <w:noWrap/>
            <w:vAlign w:val="center"/>
          </w:tcPr>
          <w:p w14:paraId="07645382" w14:textId="77777777" w:rsidR="007C4754" w:rsidRPr="00515C18" w:rsidRDefault="007C4754" w:rsidP="007C4754">
            <w:pPr>
              <w:jc w:val="center"/>
            </w:pPr>
            <w:r w:rsidRPr="00515C18">
              <w:t>04/15/2016 </w:t>
            </w:r>
          </w:p>
        </w:tc>
        <w:tc>
          <w:tcPr>
            <w:tcW w:w="7675" w:type="dxa"/>
            <w:tcBorders>
              <w:top w:val="nil"/>
              <w:left w:val="nil"/>
              <w:bottom w:val="single" w:sz="4" w:space="0" w:color="auto"/>
              <w:right w:val="single" w:sz="4" w:space="0" w:color="auto"/>
            </w:tcBorders>
            <w:shd w:val="clear" w:color="auto" w:fill="auto"/>
            <w:vAlign w:val="center"/>
          </w:tcPr>
          <w:p w14:paraId="2EE46849" w14:textId="77777777" w:rsidR="007C4754" w:rsidRPr="00515C18" w:rsidRDefault="007C4754" w:rsidP="007C4754">
            <w:r w:rsidRPr="00515C18">
              <w:t>Copied NEO and KoolAire FRS to D-spec.  Changed format of Change Log to a table format.  Removed pump pause time switch and added thermistor (Section 4.6, pg. 9).  Updated Figure 3 (Section 5.6, pg. 11).  Added thermistor LED (Section 6.1, pg. 12).  Revised pump pause control by adding thermistor and removing jumper (Section 6.2.4, pg 15-18).  Revised Safety Limit 3 during automatic restarts by shutting down after pre-chill if the harvest float is closed (Section 6.5.3, pg. 28).  Added registers 25, 26 and 27 (Section 7.1, pg. 35)</w:t>
            </w:r>
          </w:p>
        </w:tc>
      </w:tr>
      <w:tr w:rsidR="007C4754" w:rsidRPr="00C51696" w14:paraId="5D3607AF" w14:textId="77777777" w:rsidTr="007C4754">
        <w:trPr>
          <w:trHeight w:val="300"/>
        </w:trPr>
        <w:tc>
          <w:tcPr>
            <w:tcW w:w="1097" w:type="dxa"/>
            <w:tcBorders>
              <w:top w:val="nil"/>
              <w:left w:val="single" w:sz="4" w:space="0" w:color="auto"/>
              <w:bottom w:val="nil"/>
              <w:right w:val="single" w:sz="4" w:space="0" w:color="auto"/>
            </w:tcBorders>
            <w:shd w:val="clear" w:color="auto" w:fill="auto"/>
            <w:noWrap/>
            <w:vAlign w:val="center"/>
            <w:hideMark/>
          </w:tcPr>
          <w:p w14:paraId="03E45017" w14:textId="77777777" w:rsidR="007C4754" w:rsidRPr="00515C18" w:rsidRDefault="007C4754" w:rsidP="007C4754">
            <w:pPr>
              <w:jc w:val="center"/>
            </w:pPr>
            <w:r>
              <w:t>40</w:t>
            </w:r>
          </w:p>
        </w:tc>
        <w:tc>
          <w:tcPr>
            <w:tcW w:w="1370" w:type="dxa"/>
            <w:tcBorders>
              <w:top w:val="nil"/>
              <w:left w:val="nil"/>
              <w:bottom w:val="nil"/>
              <w:right w:val="single" w:sz="4" w:space="0" w:color="auto"/>
            </w:tcBorders>
            <w:shd w:val="clear" w:color="auto" w:fill="auto"/>
            <w:noWrap/>
            <w:vAlign w:val="center"/>
            <w:hideMark/>
          </w:tcPr>
          <w:p w14:paraId="68E13A66" w14:textId="77777777" w:rsidR="007C4754" w:rsidRPr="00515C18" w:rsidRDefault="007C4754" w:rsidP="007C4754">
            <w:pPr>
              <w:jc w:val="center"/>
            </w:pPr>
            <w:r>
              <w:t>08/27/2017</w:t>
            </w:r>
            <w:r w:rsidRPr="00515C18">
              <w:t> </w:t>
            </w:r>
          </w:p>
        </w:tc>
        <w:tc>
          <w:tcPr>
            <w:tcW w:w="7675" w:type="dxa"/>
            <w:tcBorders>
              <w:top w:val="nil"/>
              <w:left w:val="nil"/>
              <w:bottom w:val="nil"/>
              <w:right w:val="single" w:sz="4" w:space="0" w:color="auto"/>
            </w:tcBorders>
            <w:shd w:val="clear" w:color="auto" w:fill="auto"/>
            <w:noWrap/>
            <w:vAlign w:val="center"/>
          </w:tcPr>
          <w:p w14:paraId="238A562A" w14:textId="77777777" w:rsidR="009E2C37" w:rsidRDefault="007C4754" w:rsidP="009E2C37">
            <w:r>
              <w:t>Per Tom Antoine and MCF testing on ORCAMC</w:t>
            </w:r>
            <w:r w:rsidR="009E2C37">
              <w:t>F-H1 with software version 2.60, following bugs encountered ( 5 Dec 2016)</w:t>
            </w:r>
            <w:r w:rsidR="009E2C37" w:rsidRPr="009E2C37">
              <w:t xml:space="preserve">-        </w:t>
            </w:r>
          </w:p>
          <w:p w14:paraId="0D184D72" w14:textId="77777777" w:rsidR="009E2C37" w:rsidRDefault="009E2C37" w:rsidP="009E2C37">
            <w:pPr>
              <w:pStyle w:val="ListParagraph"/>
              <w:numPr>
                <w:ilvl w:val="0"/>
                <w:numId w:val="36"/>
              </w:numPr>
            </w:pPr>
            <w:r w:rsidRPr="009E2C37">
              <w:t>During start-up cycle the harvest state is triggered by harvest</w:t>
            </w:r>
            <w:r>
              <w:t xml:space="preserve"> </w:t>
            </w:r>
            <w:r w:rsidRPr="009E2C37">
              <w:t xml:space="preserve">float down/closed for 30 seconds </w:t>
            </w:r>
            <w:r>
              <w:t>–</w:t>
            </w:r>
            <w:r w:rsidRPr="009E2C37">
              <w:t xml:space="preserve"> ERROR</w:t>
            </w:r>
          </w:p>
          <w:p w14:paraId="785FCD20" w14:textId="77777777" w:rsidR="009E2C37" w:rsidRDefault="009E2C37" w:rsidP="009E2C37">
            <w:pPr>
              <w:pStyle w:val="ListParagraph"/>
              <w:numPr>
                <w:ilvl w:val="0"/>
                <w:numId w:val="36"/>
              </w:numPr>
            </w:pPr>
            <w:r>
              <w:t>During the second cycle the ice machine will NOT enter harvest when the harvest float is down/closed for 10 seconds or 30 seconds, resulting in 45 minute freeze time – ERROR</w:t>
            </w:r>
          </w:p>
          <w:p w14:paraId="0E4D461B" w14:textId="77777777" w:rsidR="009E2C37" w:rsidRDefault="009E2C37" w:rsidP="009E2C37">
            <w:r>
              <w:t>Above bugs fixed with below resolution under software test version 2.701.</w:t>
            </w:r>
          </w:p>
          <w:p w14:paraId="4587287D" w14:textId="77777777" w:rsidR="009E2C37" w:rsidRDefault="009E2C37" w:rsidP="009E2C37">
            <w:pPr>
              <w:pStyle w:val="ListParagraph"/>
              <w:numPr>
                <w:ilvl w:val="0"/>
                <w:numId w:val="37"/>
              </w:numPr>
            </w:pPr>
            <w:r>
              <w:t>Harvest state should trigger after 10 seconds</w:t>
            </w:r>
          </w:p>
          <w:p w14:paraId="6D292377" w14:textId="77777777" w:rsidR="009E2C37" w:rsidRDefault="009E2C37" w:rsidP="009E2C37">
            <w:pPr>
              <w:pStyle w:val="ListParagraph"/>
              <w:numPr>
                <w:ilvl w:val="0"/>
                <w:numId w:val="37"/>
              </w:numPr>
            </w:pPr>
            <w:r>
              <w:t>Ice maker should enter harvest state when harvest float is down/closed for 10 seconds, this can occur at any point in the start-up cycle and any time after 6 minutes in subsequent cycles</w:t>
            </w:r>
          </w:p>
          <w:p w14:paraId="5E428730" w14:textId="77777777" w:rsidR="008C23E1" w:rsidRDefault="008C23E1" w:rsidP="008C23E1">
            <w:pPr>
              <w:pStyle w:val="ListParagraph"/>
            </w:pPr>
            <w:r>
              <w:t>( See FRS section 6.2.4 Freeze Cycle: Freeze Lock-in time , page 18)</w:t>
            </w:r>
          </w:p>
          <w:p w14:paraId="39491920" w14:textId="77777777" w:rsidR="009E2C37" w:rsidRDefault="009E2C37" w:rsidP="009E2C37">
            <w:r>
              <w:t xml:space="preserve">MII and MCF regression tested 2.701 to verify if bugs are fixed and software works per FRS. </w:t>
            </w:r>
          </w:p>
          <w:p w14:paraId="4455AE8D" w14:textId="77777777" w:rsidR="009E2C37" w:rsidRDefault="009E2C37" w:rsidP="009E2C37">
            <w:r>
              <w:t xml:space="preserve">MII and MCF recommended to release test software version 2.701 as production software for ORCA NEO. </w:t>
            </w:r>
          </w:p>
          <w:p w14:paraId="26162D78" w14:textId="77777777" w:rsidR="009E2C37" w:rsidRPr="009E2C37" w:rsidRDefault="008C23E1" w:rsidP="009E2C37">
            <w:r>
              <w:t xml:space="preserve">Production software </w:t>
            </w:r>
            <w:r w:rsidR="009E2C37">
              <w:t>version will be 2.70.</w:t>
            </w:r>
          </w:p>
          <w:p w14:paraId="3BDB0AB1" w14:textId="77777777" w:rsidR="007C4754" w:rsidRPr="00515C18" w:rsidRDefault="007C4754" w:rsidP="007C4754"/>
        </w:tc>
      </w:tr>
      <w:tr w:rsidR="007C4754" w:rsidRPr="00C51696" w14:paraId="1549AB45" w14:textId="77777777" w:rsidTr="007C4754">
        <w:trPr>
          <w:trHeight w:val="300"/>
        </w:trPr>
        <w:tc>
          <w:tcPr>
            <w:tcW w:w="1097" w:type="dxa"/>
            <w:tcBorders>
              <w:top w:val="nil"/>
              <w:left w:val="single" w:sz="4" w:space="0" w:color="auto"/>
              <w:bottom w:val="single" w:sz="4" w:space="0" w:color="auto"/>
              <w:right w:val="single" w:sz="4" w:space="0" w:color="auto"/>
            </w:tcBorders>
            <w:shd w:val="clear" w:color="auto" w:fill="auto"/>
            <w:noWrap/>
            <w:vAlign w:val="center"/>
          </w:tcPr>
          <w:p w14:paraId="7CD1A72D" w14:textId="77777777" w:rsidR="007C4754" w:rsidRPr="00515C18" w:rsidRDefault="007C4754" w:rsidP="007C4754">
            <w:pPr>
              <w:jc w:val="center"/>
            </w:pPr>
          </w:p>
        </w:tc>
        <w:tc>
          <w:tcPr>
            <w:tcW w:w="1370" w:type="dxa"/>
            <w:tcBorders>
              <w:top w:val="nil"/>
              <w:left w:val="nil"/>
              <w:bottom w:val="single" w:sz="4" w:space="0" w:color="auto"/>
              <w:right w:val="single" w:sz="4" w:space="0" w:color="auto"/>
            </w:tcBorders>
            <w:shd w:val="clear" w:color="auto" w:fill="auto"/>
            <w:noWrap/>
            <w:vAlign w:val="center"/>
          </w:tcPr>
          <w:p w14:paraId="12076B0D" w14:textId="77777777" w:rsidR="007C4754" w:rsidRPr="00515C18" w:rsidRDefault="007C4754" w:rsidP="007C4754">
            <w:pPr>
              <w:jc w:val="center"/>
            </w:pPr>
          </w:p>
        </w:tc>
        <w:tc>
          <w:tcPr>
            <w:tcW w:w="7675" w:type="dxa"/>
            <w:tcBorders>
              <w:top w:val="nil"/>
              <w:left w:val="nil"/>
              <w:bottom w:val="single" w:sz="4" w:space="0" w:color="auto"/>
              <w:right w:val="single" w:sz="4" w:space="0" w:color="auto"/>
            </w:tcBorders>
            <w:shd w:val="clear" w:color="auto" w:fill="auto"/>
            <w:noWrap/>
            <w:vAlign w:val="center"/>
          </w:tcPr>
          <w:p w14:paraId="41A29562" w14:textId="77777777" w:rsidR="007C4754" w:rsidRPr="00515C18" w:rsidRDefault="007C4754" w:rsidP="007C4754"/>
        </w:tc>
      </w:tr>
    </w:tbl>
    <w:p w14:paraId="463C214D" w14:textId="77777777" w:rsidR="00791B21" w:rsidRDefault="00791B21" w:rsidP="00B16FB3">
      <w:pPr>
        <w:pStyle w:val="Heading1"/>
        <w:keepLines/>
        <w:widowControl w:val="0"/>
        <w:numPr>
          <w:ilvl w:val="0"/>
          <w:numId w:val="0"/>
        </w:numPr>
        <w:spacing w:before="480" w:after="0"/>
      </w:pPr>
    </w:p>
    <w:sectPr w:rsidR="00791B21" w:rsidSect="00B37B20">
      <w:headerReference w:type="default" r:id="rId24"/>
      <w:footerReference w:type="default" r:id="rId25"/>
      <w:footerReference w:type="first" r:id="rId26"/>
      <w:pgSz w:w="12240" w:h="15840"/>
      <w:pgMar w:top="1440" w:right="1440" w:bottom="1728" w:left="1440" w:header="720" w:footer="144"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51" w:author="Anagal, Viraj" w:date="2017-07-27T15:20:00Z" w:initials="AV">
    <w:p w14:paraId="26F76BDA" w14:textId="77777777" w:rsidR="0011029D" w:rsidRDefault="0011029D" w:rsidP="007C4754">
      <w:pPr>
        <w:pStyle w:val="CommentText"/>
      </w:pPr>
      <w:r>
        <w:rPr>
          <w:rStyle w:val="CommentReference"/>
        </w:rPr>
        <w:annotationRef/>
      </w:r>
      <w:r>
        <w:rPr>
          <w:rStyle w:val="CommentReference"/>
        </w:rPr>
        <w:t>Software version 2.701</w:t>
      </w:r>
    </w:p>
  </w:comment>
  <w:comment w:id="852" w:author="Anagal, Viraj" w:date="2017-07-27T15:20:00Z" w:initials="AV">
    <w:p w14:paraId="7CF14E3A" w14:textId="77777777" w:rsidR="0011029D" w:rsidRDefault="0011029D" w:rsidP="007C4754">
      <w:pPr>
        <w:pStyle w:val="CommentText"/>
      </w:pPr>
      <w:r>
        <w:rPr>
          <w:rStyle w:val="CommentReference"/>
        </w:rPr>
        <w:annotationRef/>
      </w:r>
      <w:r>
        <w:rPr>
          <w:rStyle w:val="CommentReference"/>
        </w:rPr>
        <w:annotationRef/>
      </w:r>
      <w:r>
        <w:rPr>
          <w:rStyle w:val="CommentReference"/>
        </w:rPr>
        <w:t>Software version 2.701</w:t>
      </w:r>
    </w:p>
    <w:p w14:paraId="50530493" w14:textId="77777777" w:rsidR="0011029D" w:rsidRDefault="0011029D" w:rsidP="007C475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F76BDA" w15:done="0"/>
  <w15:commentEx w15:paraId="5053049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50FF1" w14:textId="77777777" w:rsidR="0011029D" w:rsidRDefault="0011029D">
      <w:r>
        <w:separator/>
      </w:r>
    </w:p>
  </w:endnote>
  <w:endnote w:type="continuationSeparator" w:id="0">
    <w:p w14:paraId="758A0038" w14:textId="77777777" w:rsidR="0011029D" w:rsidRDefault="0011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91C75" w14:textId="7E13799D" w:rsidR="0011029D" w:rsidRDefault="0011029D" w:rsidP="008E76D1">
    <w:pPr>
      <w:pStyle w:val="Footer"/>
      <w:tabs>
        <w:tab w:val="clear" w:pos="8640"/>
        <w:tab w:val="left" w:pos="3618"/>
        <w:tab w:val="left" w:pos="3726"/>
        <w:tab w:val="right" w:pos="8820"/>
      </w:tabs>
      <w:ind w:right="-90"/>
      <w:jc w:val="center"/>
      <w:rPr>
        <w:sz w:val="20"/>
        <w:szCs w:val="20"/>
      </w:rPr>
    </w:pPr>
    <w:r w:rsidRPr="00650DEE">
      <w:rPr>
        <w:b/>
        <w:sz w:val="20"/>
        <w:szCs w:val="20"/>
      </w:rPr>
      <w:t>Uncontrolled Document</w:t>
    </w:r>
    <w:r w:rsidRPr="00650DEE">
      <w:rPr>
        <w:sz w:val="20"/>
        <w:szCs w:val="20"/>
      </w:rPr>
      <w:t xml:space="preserve"> – This printed copy is valid </w:t>
    </w:r>
    <w:r>
      <w:rPr>
        <w:sz w:val="20"/>
        <w:szCs w:val="20"/>
      </w:rPr>
      <w:t xml:space="preserve">for use only within 24 hours of </w:t>
    </w:r>
    <w:r>
      <w:rPr>
        <w:sz w:val="20"/>
        <w:szCs w:val="20"/>
      </w:rPr>
      <w:fldChar w:fldCharType="begin"/>
    </w:r>
    <w:r>
      <w:rPr>
        <w:sz w:val="20"/>
        <w:szCs w:val="20"/>
      </w:rPr>
      <w:instrText xml:space="preserve"> DATE \@ "M/d/yyyy" </w:instrText>
    </w:r>
    <w:r>
      <w:rPr>
        <w:sz w:val="20"/>
        <w:szCs w:val="20"/>
      </w:rPr>
      <w:fldChar w:fldCharType="separate"/>
    </w:r>
    <w:ins w:id="1611" w:author="Woltman, Andrew P" w:date="2018-01-03T11:50:00Z">
      <w:r w:rsidR="00CD4AE7">
        <w:rPr>
          <w:noProof/>
          <w:sz w:val="20"/>
          <w:szCs w:val="20"/>
        </w:rPr>
        <w:t>1/3/2018</w:t>
      </w:r>
    </w:ins>
    <w:ins w:id="1612" w:author="Short, Daniel L" w:date="2018-01-02T17:17:00Z">
      <w:del w:id="1613" w:author="Woltman, Andrew P" w:date="2018-01-03T11:50:00Z">
        <w:r w:rsidDel="00CD4AE7">
          <w:rPr>
            <w:noProof/>
            <w:sz w:val="20"/>
            <w:szCs w:val="20"/>
          </w:rPr>
          <w:delText>1/2/2018</w:delText>
        </w:r>
      </w:del>
    </w:ins>
    <w:del w:id="1614" w:author="Woltman, Andrew P" w:date="2018-01-03T11:50:00Z">
      <w:r w:rsidDel="00CD4AE7">
        <w:rPr>
          <w:noProof/>
          <w:sz w:val="20"/>
          <w:szCs w:val="20"/>
        </w:rPr>
        <w:delText>12/7/2017</w:delText>
      </w:r>
    </w:del>
    <w:r>
      <w:rPr>
        <w:sz w:val="20"/>
        <w:szCs w:val="20"/>
      </w:rPr>
      <w:fldChar w:fldCharType="end"/>
    </w:r>
  </w:p>
  <w:p w14:paraId="2A2595D6" w14:textId="77777777" w:rsidR="0011029D" w:rsidRPr="00B37B20" w:rsidRDefault="0011029D" w:rsidP="00B37B20">
    <w:pPr>
      <w:pStyle w:val="Footer"/>
      <w:tabs>
        <w:tab w:val="clear" w:pos="8640"/>
        <w:tab w:val="left" w:pos="3618"/>
        <w:tab w:val="left" w:pos="3726"/>
        <w:tab w:val="right" w:pos="8820"/>
      </w:tabs>
      <w:ind w:right="-90"/>
      <w:jc w:val="center"/>
      <w:rPr>
        <w:sz w:val="16"/>
        <w:szCs w:val="16"/>
      </w:rPr>
    </w:pPr>
    <w:r w:rsidRPr="00B37B20">
      <w:rPr>
        <w:sz w:val="16"/>
        <w:szCs w:val="16"/>
      </w:rPr>
      <w:t>THIS DOCUMENT REMAINS THE PROPERTY OF MANITOWOC FOODSERVICE.  ALL INFORMATION CONTAINED THERON IS CONFIDENTIAL.  IT IS LOANED, SUBJECT TO RETURN UPON DEMAND, AND ON THE EXPRESS CONDITION THAT IT IS NOT TO BE COPIED OR USED DIRECTLY OR INDIRECTLY IN ANY WAY WHATSOEVER DETTRIMENTAL TO OUR INTERESTS.</w:t>
    </w:r>
  </w:p>
  <w:p w14:paraId="7EF20AB4" w14:textId="77777777" w:rsidR="0011029D" w:rsidRDefault="0011029D" w:rsidP="008E76D1">
    <w:pPr>
      <w:pStyle w:val="Footer"/>
      <w:tabs>
        <w:tab w:val="clear" w:pos="8640"/>
        <w:tab w:val="left" w:pos="3618"/>
        <w:tab w:val="left" w:pos="3726"/>
        <w:tab w:val="right" w:pos="8820"/>
      </w:tabs>
      <w:ind w:right="-90"/>
      <w:jc w:val="center"/>
      <w:rPr>
        <w:sz w:val="20"/>
        <w:szCs w:val="20"/>
      </w:rPr>
    </w:pPr>
    <w:r>
      <w:rPr>
        <w:noProof/>
        <w:sz w:val="20"/>
        <w:szCs w:val="20"/>
      </w:rPr>
      <w:drawing>
        <wp:anchor distT="0" distB="0" distL="114300" distR="114300" simplePos="0" relativeHeight="251657216" behindDoc="0" locked="0" layoutInCell="1" allowOverlap="0" wp14:anchorId="36F6A87E" wp14:editId="2FAAA87D">
          <wp:simplePos x="0" y="0"/>
          <wp:positionH relativeFrom="column">
            <wp:posOffset>489585</wp:posOffset>
          </wp:positionH>
          <wp:positionV relativeFrom="paragraph">
            <wp:posOffset>54610</wp:posOffset>
          </wp:positionV>
          <wp:extent cx="1119505" cy="274320"/>
          <wp:effectExtent l="0" t="0" r="0" b="0"/>
          <wp:wrapNone/>
          <wp:docPr id="4" name="Picture 4" descr="Manitow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itow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505" cy="274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1A509" w14:textId="3AFADC33" w:rsidR="0011029D" w:rsidRPr="00650DEE" w:rsidRDefault="0011029D" w:rsidP="008E76D1">
    <w:pPr>
      <w:pStyle w:val="Footer"/>
      <w:tabs>
        <w:tab w:val="clear" w:pos="8640"/>
        <w:tab w:val="left" w:pos="3618"/>
        <w:tab w:val="left" w:pos="3726"/>
        <w:tab w:val="right" w:pos="8820"/>
      </w:tabs>
      <w:ind w:right="-90"/>
      <w:jc w:val="center"/>
      <w:rPr>
        <w:sz w:val="20"/>
        <w:szCs w:val="20"/>
      </w:rPr>
    </w:pPr>
    <w:r w:rsidRPr="00C67B32">
      <w:rPr>
        <w:sz w:val="20"/>
        <w:szCs w:val="20"/>
      </w:rPr>
      <w:fldChar w:fldCharType="begin"/>
    </w:r>
    <w:r w:rsidRPr="00C67B32">
      <w:rPr>
        <w:sz w:val="20"/>
        <w:szCs w:val="20"/>
      </w:rPr>
      <w:instrText xml:space="preserve"> PAGE   \* MERGEFORMAT </w:instrText>
    </w:r>
    <w:r w:rsidRPr="00C67B32">
      <w:rPr>
        <w:sz w:val="20"/>
        <w:szCs w:val="20"/>
      </w:rPr>
      <w:fldChar w:fldCharType="separate"/>
    </w:r>
    <w:r w:rsidR="00CD4AE7">
      <w:rPr>
        <w:noProof/>
        <w:sz w:val="20"/>
        <w:szCs w:val="20"/>
      </w:rPr>
      <w:t>20</w:t>
    </w:r>
    <w:r w:rsidRPr="00C67B32">
      <w:rPr>
        <w:noProof/>
        <w:sz w:val="20"/>
        <w:szCs w:val="20"/>
      </w:rPr>
      <w:fldChar w:fldCharType="end"/>
    </w:r>
  </w:p>
  <w:p w14:paraId="3C7517AC" w14:textId="77777777" w:rsidR="0011029D" w:rsidRPr="0096161F" w:rsidRDefault="0011029D" w:rsidP="003819A5">
    <w:pPr>
      <w:pStyle w:val="Footer"/>
      <w:rPr>
        <w:sz w:val="36"/>
        <w:szCs w:val="3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9FA39" w14:textId="161F2627" w:rsidR="0011029D" w:rsidRPr="00EE2C56" w:rsidRDefault="0011029D" w:rsidP="000D296C">
    <w:pPr>
      <w:tabs>
        <w:tab w:val="left" w:pos="3618"/>
        <w:tab w:val="left" w:pos="3726"/>
        <w:tab w:val="center" w:pos="4320"/>
        <w:tab w:val="right" w:pos="8820"/>
      </w:tabs>
      <w:ind w:right="-90"/>
      <w:jc w:val="center"/>
      <w:rPr>
        <w:sz w:val="20"/>
        <w:szCs w:val="20"/>
      </w:rPr>
    </w:pPr>
    <w:r w:rsidRPr="00EE2C56">
      <w:rPr>
        <w:b/>
        <w:sz w:val="20"/>
        <w:szCs w:val="20"/>
      </w:rPr>
      <w:t>Uncontrolled Document</w:t>
    </w:r>
    <w:r w:rsidRPr="00EE2C56">
      <w:rPr>
        <w:sz w:val="20"/>
        <w:szCs w:val="20"/>
      </w:rPr>
      <w:t xml:space="preserve"> – This printed copy is valid for use only within 24 hours of </w:t>
    </w:r>
    <w:r w:rsidRPr="00EE2C56">
      <w:rPr>
        <w:sz w:val="20"/>
        <w:szCs w:val="20"/>
      </w:rPr>
      <w:fldChar w:fldCharType="begin"/>
    </w:r>
    <w:r w:rsidRPr="00EE2C56">
      <w:rPr>
        <w:sz w:val="20"/>
        <w:szCs w:val="20"/>
      </w:rPr>
      <w:instrText xml:space="preserve"> DATE \@ "M/d/yyyy" </w:instrText>
    </w:r>
    <w:r w:rsidRPr="00EE2C56">
      <w:rPr>
        <w:sz w:val="20"/>
        <w:szCs w:val="20"/>
      </w:rPr>
      <w:fldChar w:fldCharType="separate"/>
    </w:r>
    <w:ins w:id="1615" w:author="Woltman, Andrew P" w:date="2018-01-03T11:50:00Z">
      <w:r w:rsidR="00CD4AE7">
        <w:rPr>
          <w:noProof/>
          <w:sz w:val="20"/>
          <w:szCs w:val="20"/>
        </w:rPr>
        <w:t>1/3/2018</w:t>
      </w:r>
    </w:ins>
    <w:ins w:id="1616" w:author="Short, Daniel L" w:date="2018-01-02T17:17:00Z">
      <w:del w:id="1617" w:author="Woltman, Andrew P" w:date="2018-01-03T11:50:00Z">
        <w:r w:rsidDel="00CD4AE7">
          <w:rPr>
            <w:noProof/>
            <w:sz w:val="20"/>
            <w:szCs w:val="20"/>
          </w:rPr>
          <w:delText>1/2/2018</w:delText>
        </w:r>
      </w:del>
    </w:ins>
    <w:del w:id="1618" w:author="Woltman, Andrew P" w:date="2018-01-03T11:50:00Z">
      <w:r w:rsidDel="00CD4AE7">
        <w:rPr>
          <w:noProof/>
          <w:sz w:val="20"/>
          <w:szCs w:val="20"/>
        </w:rPr>
        <w:delText>12/7/2017</w:delText>
      </w:r>
    </w:del>
    <w:r w:rsidRPr="00EE2C56">
      <w:rPr>
        <w:sz w:val="20"/>
        <w:szCs w:val="20"/>
      </w:rPr>
      <w:fldChar w:fldCharType="end"/>
    </w:r>
    <w:r>
      <w:rPr>
        <w:sz w:val="20"/>
        <w:szCs w:val="20"/>
      </w:rPr>
      <w:t>.</w:t>
    </w:r>
  </w:p>
  <w:p w14:paraId="42814921" w14:textId="77777777" w:rsidR="0011029D" w:rsidRPr="00EE2C56" w:rsidRDefault="0011029D" w:rsidP="000D296C">
    <w:pPr>
      <w:tabs>
        <w:tab w:val="left" w:pos="3618"/>
        <w:tab w:val="left" w:pos="3726"/>
        <w:tab w:val="center" w:pos="4320"/>
        <w:tab w:val="right" w:pos="8820"/>
      </w:tabs>
      <w:ind w:right="-90"/>
      <w:jc w:val="center"/>
      <w:rPr>
        <w:sz w:val="16"/>
        <w:szCs w:val="16"/>
      </w:rPr>
    </w:pPr>
    <w:r w:rsidRPr="00EE2C56">
      <w:rPr>
        <w:sz w:val="16"/>
        <w:szCs w:val="16"/>
      </w:rPr>
      <w:t xml:space="preserve">THIS DOCUMENT REMAINS THE PROPERTY OF </w:t>
    </w:r>
    <w:r>
      <w:rPr>
        <w:sz w:val="16"/>
        <w:szCs w:val="16"/>
      </w:rPr>
      <w:t>WELBILT, Inc</w:t>
    </w:r>
    <w:r w:rsidRPr="00EE2C56">
      <w:rPr>
        <w:sz w:val="16"/>
        <w:szCs w:val="16"/>
      </w:rPr>
      <w:t xml:space="preserve">.  ALL INFORMATION CONTAINED </w:t>
    </w:r>
    <w:r w:rsidRPr="009914EB">
      <w:rPr>
        <w:sz w:val="16"/>
        <w:szCs w:val="16"/>
      </w:rPr>
      <w:t>THEREIN</w:t>
    </w:r>
    <w:r w:rsidRPr="00EE2C56">
      <w:rPr>
        <w:sz w:val="16"/>
        <w:szCs w:val="16"/>
      </w:rPr>
      <w:t xml:space="preserve"> IS CONFIDENTIAL.  IT IS LOANED, SUBJECT TO RETURN UPON DEMAND, AND ON THE EXPRESS CONDITION THAT IT IS NOT TO BE COPIED OR USED DIRECTLY OR INDIRECTLY IN ANY WAY WHATSOEVER DETTRIMENTAL TO OUR INTERESTS.</w:t>
    </w:r>
  </w:p>
  <w:p w14:paraId="74DF4A75" w14:textId="77777777" w:rsidR="0011029D" w:rsidRPr="00EE2C56" w:rsidRDefault="0011029D" w:rsidP="000D296C">
    <w:pPr>
      <w:tabs>
        <w:tab w:val="left" w:pos="3618"/>
        <w:tab w:val="left" w:pos="3726"/>
        <w:tab w:val="center" w:pos="4320"/>
        <w:tab w:val="right" w:pos="8820"/>
      </w:tabs>
      <w:ind w:right="-90"/>
      <w:rPr>
        <w:sz w:val="20"/>
        <w:szCs w:val="20"/>
      </w:rPr>
    </w:pPr>
  </w:p>
  <w:p w14:paraId="353851AE" w14:textId="77777777" w:rsidR="0011029D" w:rsidRPr="00EE2C56" w:rsidRDefault="0011029D" w:rsidP="000D296C">
    <w:pPr>
      <w:tabs>
        <w:tab w:val="left" w:pos="3618"/>
        <w:tab w:val="left" w:pos="3726"/>
        <w:tab w:val="center" w:pos="4320"/>
        <w:tab w:val="right" w:pos="8820"/>
      </w:tabs>
      <w:ind w:right="-90"/>
      <w:rPr>
        <w:sz w:val="20"/>
        <w:szCs w:val="20"/>
      </w:rPr>
    </w:pPr>
    <w:r>
      <w:rPr>
        <w:sz w:val="20"/>
        <w:szCs w:val="20"/>
      </w:rPr>
      <w:t xml:space="preserve">      </w:t>
    </w:r>
    <w:r>
      <w:rPr>
        <w:sz w:val="20"/>
        <w:szCs w:val="20"/>
      </w:rPr>
      <w:tab/>
    </w:r>
    <w:r>
      <w:rPr>
        <w:noProof/>
        <w:sz w:val="20"/>
        <w:szCs w:val="20"/>
      </w:rPr>
      <w:drawing>
        <wp:inline distT="0" distB="0" distL="0" distR="0" wp14:anchorId="4CA25EB2" wp14:editId="0C17AE61">
          <wp:extent cx="1499191" cy="34024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bilt_Logo_Email.png"/>
                  <pic:cNvPicPr/>
                </pic:nvPicPr>
                <pic:blipFill>
                  <a:blip r:embed="rId1">
                    <a:extLst>
                      <a:ext uri="{28A0092B-C50C-407E-A947-70E740481C1C}">
                        <a14:useLocalDpi xmlns:a14="http://schemas.microsoft.com/office/drawing/2010/main" val="0"/>
                      </a:ext>
                    </a:extLst>
                  </a:blip>
                  <a:stretch>
                    <a:fillRect/>
                  </a:stretch>
                </pic:blipFill>
                <pic:spPr>
                  <a:xfrm>
                    <a:off x="0" y="0"/>
                    <a:ext cx="1510907" cy="34290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F180D" w14:textId="77777777" w:rsidR="0011029D" w:rsidRDefault="0011029D">
      <w:r>
        <w:separator/>
      </w:r>
    </w:p>
  </w:footnote>
  <w:footnote w:type="continuationSeparator" w:id="0">
    <w:p w14:paraId="61C3AFF8" w14:textId="77777777" w:rsidR="0011029D" w:rsidRDefault="00110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D94BC" w14:textId="77777777" w:rsidR="0011029D" w:rsidRDefault="0011029D" w:rsidP="00C67B32">
    <w:pPr>
      <w:pStyle w:val="Header"/>
    </w:pPr>
    <w:r>
      <w:t>D-11001.00001</w:t>
    </w:r>
    <w:r>
      <w:tab/>
      <w:t>: Functional Requirements Specification for NEO &amp; KoolAire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6C42"/>
    <w:multiLevelType w:val="hybridMultilevel"/>
    <w:tmpl w:val="D5281B88"/>
    <w:lvl w:ilvl="0" w:tplc="04090011">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4196502"/>
    <w:multiLevelType w:val="hybridMultilevel"/>
    <w:tmpl w:val="F04404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207906"/>
    <w:multiLevelType w:val="multilevel"/>
    <w:tmpl w:val="BB7613E2"/>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0A1F6AEB"/>
    <w:multiLevelType w:val="hybridMultilevel"/>
    <w:tmpl w:val="AA9E0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7398D"/>
    <w:multiLevelType w:val="hybridMultilevel"/>
    <w:tmpl w:val="A80C402E"/>
    <w:lvl w:ilvl="0" w:tplc="61A6B87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2465E1"/>
    <w:multiLevelType w:val="hybridMultilevel"/>
    <w:tmpl w:val="57A60EFA"/>
    <w:lvl w:ilvl="0" w:tplc="04090011">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15AC2A48"/>
    <w:multiLevelType w:val="multilevel"/>
    <w:tmpl w:val="43B038A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331B96"/>
    <w:multiLevelType w:val="hybridMultilevel"/>
    <w:tmpl w:val="F1DAC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604EC"/>
    <w:multiLevelType w:val="hybridMultilevel"/>
    <w:tmpl w:val="4E98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46636"/>
    <w:multiLevelType w:val="hybridMultilevel"/>
    <w:tmpl w:val="DD8265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B7D0A"/>
    <w:multiLevelType w:val="hybridMultilevel"/>
    <w:tmpl w:val="D2B043AE"/>
    <w:lvl w:ilvl="0" w:tplc="FAC6429C">
      <w:start w:val="1"/>
      <w:numFmt w:val="decimal"/>
      <w:lvlText w:val="%1)"/>
      <w:lvlJc w:val="left"/>
      <w:pPr>
        <w:ind w:left="1440" w:hanging="360"/>
      </w:pPr>
      <w:rPr>
        <w:rFonts w:ascii="Times New Roman" w:eastAsia="SimSu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B05179"/>
    <w:multiLevelType w:val="hybridMultilevel"/>
    <w:tmpl w:val="B910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61820"/>
    <w:multiLevelType w:val="hybridMultilevel"/>
    <w:tmpl w:val="6E52A23A"/>
    <w:lvl w:ilvl="0" w:tplc="04090011">
      <w:start w:val="1"/>
      <w:numFmt w:val="decimal"/>
      <w:lvlText w:val="%1)"/>
      <w:lvlJc w:val="left"/>
      <w:pPr>
        <w:ind w:left="1440" w:hanging="360"/>
      </w:p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15:restartNumberingAfterBreak="0">
    <w:nsid w:val="280331AE"/>
    <w:multiLevelType w:val="hybridMultilevel"/>
    <w:tmpl w:val="91D040E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074B0C4">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046AD4"/>
    <w:multiLevelType w:val="hybridMultilevel"/>
    <w:tmpl w:val="1A4C4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F16222"/>
    <w:multiLevelType w:val="multilevel"/>
    <w:tmpl w:val="00506888"/>
    <w:lvl w:ilvl="0">
      <w:start w:val="1"/>
      <w:numFmt w:val="decimal"/>
      <w:lvlText w:val="%1."/>
      <w:lvlJc w:val="left"/>
      <w:pPr>
        <w:ind w:left="720" w:hanging="360"/>
      </w:pPr>
      <w:rPr>
        <w:rFonts w:ascii="Cambria" w:eastAsia="Times New Roman" w:hAnsi="Cambria" w:cs="Arial" w:hint="default"/>
        <w:sz w:val="28"/>
        <w:szCs w:val="28"/>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440" w:hanging="108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520" w:hanging="2160"/>
      </w:pPr>
      <w:rPr>
        <w:rFonts w:cs="Times New Roman" w:hint="default"/>
      </w:rPr>
    </w:lvl>
    <w:lvl w:ilvl="7">
      <w:start w:val="1"/>
      <w:numFmt w:val="decimal"/>
      <w:isLgl/>
      <w:lvlText w:val="%1.%2.%3.%4.%5.%6.%7.%8"/>
      <w:lvlJc w:val="left"/>
      <w:pPr>
        <w:ind w:left="2880" w:hanging="252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6" w15:restartNumberingAfterBreak="0">
    <w:nsid w:val="34FC613F"/>
    <w:multiLevelType w:val="hybridMultilevel"/>
    <w:tmpl w:val="0C0C6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0F518E"/>
    <w:multiLevelType w:val="hybridMultilevel"/>
    <w:tmpl w:val="D74C0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3159F2"/>
    <w:multiLevelType w:val="hybridMultilevel"/>
    <w:tmpl w:val="D5640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D3139A"/>
    <w:multiLevelType w:val="hybridMultilevel"/>
    <w:tmpl w:val="B2E80370"/>
    <w:lvl w:ilvl="0" w:tplc="7D48D96A">
      <w:start w:val="1"/>
      <w:numFmt w:val="decimal"/>
      <w:lvlText w:val="%1)"/>
      <w:lvlJc w:val="left"/>
      <w:pPr>
        <w:ind w:left="1440" w:hanging="360"/>
      </w:pPr>
      <w:rPr>
        <w:rFonts w:ascii="Times New Roman" w:eastAsia="SimSun" w:hAnsi="Times New Roman" w:cs="Times New Roman"/>
      </w:rPr>
    </w:lvl>
    <w:lvl w:ilvl="1" w:tplc="370C3B30">
      <w:start w:val="1"/>
      <w:numFmt w:val="upperLetter"/>
      <w:lvlText w:val="%2."/>
      <w:lvlJc w:val="left"/>
      <w:pPr>
        <w:ind w:left="2160" w:hanging="360"/>
      </w:pPr>
      <w:rPr>
        <w:rFonts w:ascii="Times New Roman" w:eastAsia="SimSun" w:hAnsi="Times New Roman" w:cs="Times New Roman"/>
      </w:rPr>
    </w:lvl>
    <w:lvl w:ilvl="2" w:tplc="ABC2B2A4">
      <w:start w:val="1"/>
      <w:numFmt w:val="decimal"/>
      <w:lvlText w:val="%3)"/>
      <w:lvlJc w:val="left"/>
      <w:pPr>
        <w:ind w:left="3060" w:hanging="360"/>
      </w:pPr>
      <w:rPr>
        <w:rFonts w:hint="default"/>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15:restartNumberingAfterBreak="0">
    <w:nsid w:val="42C255AE"/>
    <w:multiLevelType w:val="hybridMultilevel"/>
    <w:tmpl w:val="D3424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C9711C2"/>
    <w:multiLevelType w:val="hybridMultilevel"/>
    <w:tmpl w:val="D3424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F0548A"/>
    <w:multiLevelType w:val="hybridMultilevel"/>
    <w:tmpl w:val="FBEC5A88"/>
    <w:lvl w:ilvl="0" w:tplc="725467BE">
      <w:start w:val="1"/>
      <w:numFmt w:val="decimal"/>
      <w:lvlText w:val="%1)"/>
      <w:lvlJc w:val="left"/>
      <w:pPr>
        <w:ind w:left="1440" w:hanging="360"/>
      </w:pPr>
      <w:rPr>
        <w:rFonts w:ascii="Times New Roman" w:eastAsia="SimSun" w:hAnsi="Times New Roman" w:cs="Times New Roman"/>
      </w:rPr>
    </w:lvl>
    <w:lvl w:ilvl="1" w:tplc="9E2EC84E">
      <w:start w:val="1"/>
      <w:numFmt w:val="upperLetter"/>
      <w:lvlText w:val="%2."/>
      <w:lvlJc w:val="left"/>
      <w:pPr>
        <w:ind w:left="2160" w:hanging="360"/>
      </w:pPr>
      <w:rPr>
        <w:rFonts w:ascii="Times New Roman" w:eastAsia="SimSun" w:hAnsi="Times New Roman"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15:restartNumberingAfterBreak="0">
    <w:nsid w:val="553E787F"/>
    <w:multiLevelType w:val="hybridMultilevel"/>
    <w:tmpl w:val="CFFA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B04BD"/>
    <w:multiLevelType w:val="hybridMultilevel"/>
    <w:tmpl w:val="F12CD970"/>
    <w:lvl w:ilvl="0" w:tplc="04090015">
      <w:start w:val="1"/>
      <w:numFmt w:val="upperLetter"/>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5" w15:restartNumberingAfterBreak="0">
    <w:nsid w:val="5C5D32B4"/>
    <w:multiLevelType w:val="hybridMultilevel"/>
    <w:tmpl w:val="5FD87878"/>
    <w:lvl w:ilvl="0" w:tplc="13A284EA">
      <w:start w:val="1"/>
      <w:numFmt w:val="decimal"/>
      <w:lvlText w:val="%1)"/>
      <w:lvlJc w:val="left"/>
      <w:pPr>
        <w:ind w:left="1440" w:hanging="360"/>
      </w:pPr>
      <w:rPr>
        <w:rFonts w:ascii="Times New Roman" w:eastAsia="SimSun" w:hAnsi="Times New Roman" w:cs="Times New Roman"/>
      </w:r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BD1D8D"/>
    <w:multiLevelType w:val="hybridMultilevel"/>
    <w:tmpl w:val="C030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870C8"/>
    <w:multiLevelType w:val="hybridMultilevel"/>
    <w:tmpl w:val="5504F8E0"/>
    <w:lvl w:ilvl="0" w:tplc="9F4828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3310D7"/>
    <w:multiLevelType w:val="hybridMultilevel"/>
    <w:tmpl w:val="64C8EA32"/>
    <w:lvl w:ilvl="0" w:tplc="2C0C444A">
      <w:start w:val="1"/>
      <w:numFmt w:val="decimal"/>
      <w:lvlText w:val="%1)"/>
      <w:lvlJc w:val="left"/>
      <w:pPr>
        <w:ind w:left="1440" w:hanging="360"/>
      </w:pPr>
      <w:rPr>
        <w:rFonts w:ascii="Times New Roman" w:eastAsia="SimSu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58258E"/>
    <w:multiLevelType w:val="hybridMultilevel"/>
    <w:tmpl w:val="CC94C5BE"/>
    <w:lvl w:ilvl="0" w:tplc="9C3C33DC">
      <w:start w:val="1"/>
      <w:numFmt w:val="lowerRoman"/>
      <w:lvlText w:val="%1."/>
      <w:lvlJc w:val="right"/>
      <w:pPr>
        <w:ind w:left="288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820D1A"/>
    <w:multiLevelType w:val="hybridMultilevel"/>
    <w:tmpl w:val="9CE218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33C2323"/>
    <w:multiLevelType w:val="hybridMultilevel"/>
    <w:tmpl w:val="8142288C"/>
    <w:lvl w:ilvl="0" w:tplc="04090015">
      <w:start w:val="1"/>
      <w:numFmt w:val="upperLetter"/>
      <w:lvlText w:val="%1."/>
      <w:lvlJc w:val="left"/>
      <w:pPr>
        <w:ind w:left="1800" w:hanging="360"/>
      </w:p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2" w15:restartNumberingAfterBreak="0">
    <w:nsid w:val="75116644"/>
    <w:multiLevelType w:val="hybridMultilevel"/>
    <w:tmpl w:val="3C6686B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5686330"/>
    <w:multiLevelType w:val="hybridMultilevel"/>
    <w:tmpl w:val="E454F2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577170E"/>
    <w:multiLevelType w:val="hybridMultilevel"/>
    <w:tmpl w:val="6CEAE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6160B0C"/>
    <w:multiLevelType w:val="hybridMultilevel"/>
    <w:tmpl w:val="E7A41FD6"/>
    <w:lvl w:ilvl="0" w:tplc="04090011">
      <w:start w:val="1"/>
      <w:numFmt w:val="decimal"/>
      <w:lvlText w:val="%1)"/>
      <w:lvlJc w:val="left"/>
      <w:pPr>
        <w:ind w:left="1440" w:hanging="360"/>
      </w:p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6" w15:restartNumberingAfterBreak="0">
    <w:nsid w:val="7E277DF6"/>
    <w:multiLevelType w:val="hybridMultilevel"/>
    <w:tmpl w:val="3C526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FE559E3"/>
    <w:multiLevelType w:val="hybridMultilevel"/>
    <w:tmpl w:val="4B1A7DAA"/>
    <w:lvl w:ilvl="0" w:tplc="898665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5"/>
  </w:num>
  <w:num w:numId="3">
    <w:abstractNumId w:val="30"/>
  </w:num>
  <w:num w:numId="4">
    <w:abstractNumId w:val="9"/>
  </w:num>
  <w:num w:numId="5">
    <w:abstractNumId w:val="34"/>
  </w:num>
  <w:num w:numId="6">
    <w:abstractNumId w:val="18"/>
  </w:num>
  <w:num w:numId="7">
    <w:abstractNumId w:val="17"/>
  </w:num>
  <w:num w:numId="8">
    <w:abstractNumId w:val="36"/>
  </w:num>
  <w:num w:numId="9">
    <w:abstractNumId w:val="0"/>
  </w:num>
  <w:num w:numId="10">
    <w:abstractNumId w:val="31"/>
  </w:num>
  <w:num w:numId="11">
    <w:abstractNumId w:val="35"/>
  </w:num>
  <w:num w:numId="12">
    <w:abstractNumId w:val="14"/>
  </w:num>
  <w:num w:numId="13">
    <w:abstractNumId w:val="5"/>
  </w:num>
  <w:num w:numId="14">
    <w:abstractNumId w:val="12"/>
  </w:num>
  <w:num w:numId="15">
    <w:abstractNumId w:val="21"/>
  </w:num>
  <w:num w:numId="16">
    <w:abstractNumId w:val="20"/>
  </w:num>
  <w:num w:numId="17">
    <w:abstractNumId w:val="27"/>
  </w:num>
  <w:num w:numId="18">
    <w:abstractNumId w:val="28"/>
  </w:num>
  <w:num w:numId="19">
    <w:abstractNumId w:val="7"/>
  </w:num>
  <w:num w:numId="20">
    <w:abstractNumId w:val="3"/>
  </w:num>
  <w:num w:numId="21">
    <w:abstractNumId w:val="26"/>
  </w:num>
  <w:num w:numId="22">
    <w:abstractNumId w:val="25"/>
  </w:num>
  <w:num w:numId="23">
    <w:abstractNumId w:val="24"/>
  </w:num>
  <w:num w:numId="24">
    <w:abstractNumId w:val="22"/>
  </w:num>
  <w:num w:numId="25">
    <w:abstractNumId w:val="19"/>
  </w:num>
  <w:num w:numId="26">
    <w:abstractNumId w:val="1"/>
  </w:num>
  <w:num w:numId="27">
    <w:abstractNumId w:val="13"/>
  </w:num>
  <w:num w:numId="28">
    <w:abstractNumId w:val="32"/>
  </w:num>
  <w:num w:numId="29">
    <w:abstractNumId w:val="8"/>
  </w:num>
  <w:num w:numId="30">
    <w:abstractNumId w:val="33"/>
  </w:num>
  <w:num w:numId="31">
    <w:abstractNumId w:val="37"/>
  </w:num>
  <w:num w:numId="32">
    <w:abstractNumId w:val="10"/>
  </w:num>
  <w:num w:numId="33">
    <w:abstractNumId w:val="4"/>
  </w:num>
  <w:num w:numId="34">
    <w:abstractNumId w:val="2"/>
  </w:num>
  <w:num w:numId="35">
    <w:abstractNumId w:val="6"/>
  </w:num>
  <w:num w:numId="36">
    <w:abstractNumId w:val="23"/>
  </w:num>
  <w:num w:numId="37">
    <w:abstractNumId w:val="11"/>
  </w:num>
  <w:num w:numId="38">
    <w:abstractNumId w:val="16"/>
  </w:num>
  <w:num w:numId="39">
    <w:abstractNumId w:val="29"/>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ltman, Andrew P">
    <w15:presenceInfo w15:providerId="AD" w15:userId="S-1-5-21-1619530892-2833110027-973687605-44646"/>
  </w15:person>
  <w15:person w15:author="Short, Daniel L">
    <w15:presenceInfo w15:providerId="AD" w15:userId="S-1-5-21-1619530892-2833110027-973687605-43238"/>
  </w15:person>
  <w15:person w15:author="Anagal, Viraj">
    <w15:presenceInfo w15:providerId="AD" w15:userId="S-1-5-21-1619530892-2833110027-973687605-30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8"/>
    <w:rsid w:val="00010946"/>
    <w:rsid w:val="00021AC4"/>
    <w:rsid w:val="00032E5F"/>
    <w:rsid w:val="00033200"/>
    <w:rsid w:val="00034239"/>
    <w:rsid w:val="00053E61"/>
    <w:rsid w:val="00060537"/>
    <w:rsid w:val="00061A2F"/>
    <w:rsid w:val="000639DC"/>
    <w:rsid w:val="0007695C"/>
    <w:rsid w:val="0008689D"/>
    <w:rsid w:val="00086ECF"/>
    <w:rsid w:val="00090815"/>
    <w:rsid w:val="000909E3"/>
    <w:rsid w:val="00091EFD"/>
    <w:rsid w:val="00094120"/>
    <w:rsid w:val="000A5522"/>
    <w:rsid w:val="000A7011"/>
    <w:rsid w:val="000B3F54"/>
    <w:rsid w:val="000B73BB"/>
    <w:rsid w:val="000C36E5"/>
    <w:rsid w:val="000C460D"/>
    <w:rsid w:val="000C491A"/>
    <w:rsid w:val="000D0A56"/>
    <w:rsid w:val="000D296C"/>
    <w:rsid w:val="000D3BB3"/>
    <w:rsid w:val="000E2C50"/>
    <w:rsid w:val="000F1FFB"/>
    <w:rsid w:val="001004B5"/>
    <w:rsid w:val="001031B2"/>
    <w:rsid w:val="0011029D"/>
    <w:rsid w:val="00111ABC"/>
    <w:rsid w:val="001179F3"/>
    <w:rsid w:val="001312F5"/>
    <w:rsid w:val="00133D63"/>
    <w:rsid w:val="001464A8"/>
    <w:rsid w:val="00147FE3"/>
    <w:rsid w:val="00150ACE"/>
    <w:rsid w:val="00154294"/>
    <w:rsid w:val="001609F6"/>
    <w:rsid w:val="00165473"/>
    <w:rsid w:val="00171468"/>
    <w:rsid w:val="001808E7"/>
    <w:rsid w:val="001A4904"/>
    <w:rsid w:val="001A5991"/>
    <w:rsid w:val="001B3A51"/>
    <w:rsid w:val="001B4A59"/>
    <w:rsid w:val="001C3E31"/>
    <w:rsid w:val="001C5F28"/>
    <w:rsid w:val="001E4560"/>
    <w:rsid w:val="001E5EF1"/>
    <w:rsid w:val="001F04D0"/>
    <w:rsid w:val="001F213A"/>
    <w:rsid w:val="001F4DF1"/>
    <w:rsid w:val="0020515B"/>
    <w:rsid w:val="002101C7"/>
    <w:rsid w:val="002128E6"/>
    <w:rsid w:val="00216B84"/>
    <w:rsid w:val="00224C08"/>
    <w:rsid w:val="00236F6F"/>
    <w:rsid w:val="002418F6"/>
    <w:rsid w:val="0024710F"/>
    <w:rsid w:val="00253A5C"/>
    <w:rsid w:val="002609E0"/>
    <w:rsid w:val="00261BA5"/>
    <w:rsid w:val="0027112C"/>
    <w:rsid w:val="00272EF3"/>
    <w:rsid w:val="002809DE"/>
    <w:rsid w:val="002842C7"/>
    <w:rsid w:val="00286D2A"/>
    <w:rsid w:val="00291F99"/>
    <w:rsid w:val="00297CC9"/>
    <w:rsid w:val="002B618E"/>
    <w:rsid w:val="002D17E3"/>
    <w:rsid w:val="002F0F67"/>
    <w:rsid w:val="003025AC"/>
    <w:rsid w:val="003036F2"/>
    <w:rsid w:val="00316B35"/>
    <w:rsid w:val="003202ED"/>
    <w:rsid w:val="00320EEF"/>
    <w:rsid w:val="003249AE"/>
    <w:rsid w:val="00327737"/>
    <w:rsid w:val="003339FC"/>
    <w:rsid w:val="00337EF8"/>
    <w:rsid w:val="00340889"/>
    <w:rsid w:val="00344C59"/>
    <w:rsid w:val="00350606"/>
    <w:rsid w:val="00362091"/>
    <w:rsid w:val="00367639"/>
    <w:rsid w:val="00371757"/>
    <w:rsid w:val="003775DA"/>
    <w:rsid w:val="003819A5"/>
    <w:rsid w:val="003848FA"/>
    <w:rsid w:val="00395421"/>
    <w:rsid w:val="003A51E7"/>
    <w:rsid w:val="003A5D56"/>
    <w:rsid w:val="003A6135"/>
    <w:rsid w:val="003B7FA3"/>
    <w:rsid w:val="003C52BD"/>
    <w:rsid w:val="00410145"/>
    <w:rsid w:val="004225E4"/>
    <w:rsid w:val="00425036"/>
    <w:rsid w:val="0042613A"/>
    <w:rsid w:val="004318DD"/>
    <w:rsid w:val="00433582"/>
    <w:rsid w:val="00436359"/>
    <w:rsid w:val="004367E7"/>
    <w:rsid w:val="00440CDC"/>
    <w:rsid w:val="004412A2"/>
    <w:rsid w:val="00443EC0"/>
    <w:rsid w:val="00447049"/>
    <w:rsid w:val="0045350E"/>
    <w:rsid w:val="00455ADE"/>
    <w:rsid w:val="00457D2A"/>
    <w:rsid w:val="004614FF"/>
    <w:rsid w:val="0046570B"/>
    <w:rsid w:val="0047480E"/>
    <w:rsid w:val="004775EA"/>
    <w:rsid w:val="00486140"/>
    <w:rsid w:val="004866A7"/>
    <w:rsid w:val="004926B1"/>
    <w:rsid w:val="004A3525"/>
    <w:rsid w:val="004A644A"/>
    <w:rsid w:val="004C5D8A"/>
    <w:rsid w:val="004D59EA"/>
    <w:rsid w:val="004E4667"/>
    <w:rsid w:val="004E48A0"/>
    <w:rsid w:val="004E5189"/>
    <w:rsid w:val="004F6549"/>
    <w:rsid w:val="00500E83"/>
    <w:rsid w:val="00503E80"/>
    <w:rsid w:val="005110ED"/>
    <w:rsid w:val="00515C18"/>
    <w:rsid w:val="00542559"/>
    <w:rsid w:val="00560BAC"/>
    <w:rsid w:val="005706ED"/>
    <w:rsid w:val="0057594C"/>
    <w:rsid w:val="0058212E"/>
    <w:rsid w:val="00584BFF"/>
    <w:rsid w:val="005C050A"/>
    <w:rsid w:val="005C4BC7"/>
    <w:rsid w:val="005E4118"/>
    <w:rsid w:val="005F32F3"/>
    <w:rsid w:val="005F7C8C"/>
    <w:rsid w:val="005F7FE9"/>
    <w:rsid w:val="00600EF7"/>
    <w:rsid w:val="0061370C"/>
    <w:rsid w:val="006378DE"/>
    <w:rsid w:val="0064008C"/>
    <w:rsid w:val="00642BA7"/>
    <w:rsid w:val="00650DEE"/>
    <w:rsid w:val="00673B11"/>
    <w:rsid w:val="00697DDD"/>
    <w:rsid w:val="006A37B4"/>
    <w:rsid w:val="006C6C56"/>
    <w:rsid w:val="006C7FAE"/>
    <w:rsid w:val="006D29F9"/>
    <w:rsid w:val="006E0D71"/>
    <w:rsid w:val="006E3C70"/>
    <w:rsid w:val="006E5828"/>
    <w:rsid w:val="006F2084"/>
    <w:rsid w:val="007006B7"/>
    <w:rsid w:val="007028AA"/>
    <w:rsid w:val="007237C9"/>
    <w:rsid w:val="00726F68"/>
    <w:rsid w:val="00740F9D"/>
    <w:rsid w:val="00743302"/>
    <w:rsid w:val="007468F1"/>
    <w:rsid w:val="007475DD"/>
    <w:rsid w:val="00764DC4"/>
    <w:rsid w:val="00777260"/>
    <w:rsid w:val="00783E12"/>
    <w:rsid w:val="00786A9A"/>
    <w:rsid w:val="00787ACA"/>
    <w:rsid w:val="0079086F"/>
    <w:rsid w:val="00791B21"/>
    <w:rsid w:val="00792195"/>
    <w:rsid w:val="007A2BD0"/>
    <w:rsid w:val="007A4CAC"/>
    <w:rsid w:val="007B51DF"/>
    <w:rsid w:val="007B699C"/>
    <w:rsid w:val="007C4754"/>
    <w:rsid w:val="007D2608"/>
    <w:rsid w:val="007D3C38"/>
    <w:rsid w:val="007F7B04"/>
    <w:rsid w:val="008011E2"/>
    <w:rsid w:val="00805860"/>
    <w:rsid w:val="008117F5"/>
    <w:rsid w:val="0081464E"/>
    <w:rsid w:val="00825013"/>
    <w:rsid w:val="00826B50"/>
    <w:rsid w:val="008377DA"/>
    <w:rsid w:val="00841309"/>
    <w:rsid w:val="00855DAC"/>
    <w:rsid w:val="00867B73"/>
    <w:rsid w:val="00881EEC"/>
    <w:rsid w:val="008B3ED2"/>
    <w:rsid w:val="008B544B"/>
    <w:rsid w:val="008C157F"/>
    <w:rsid w:val="008C23E1"/>
    <w:rsid w:val="008C4EAE"/>
    <w:rsid w:val="008D0C50"/>
    <w:rsid w:val="008D57BC"/>
    <w:rsid w:val="008E76D1"/>
    <w:rsid w:val="008F5DFD"/>
    <w:rsid w:val="008F680F"/>
    <w:rsid w:val="00916580"/>
    <w:rsid w:val="0091683E"/>
    <w:rsid w:val="00924EEB"/>
    <w:rsid w:val="0092785F"/>
    <w:rsid w:val="00940273"/>
    <w:rsid w:val="009433C6"/>
    <w:rsid w:val="00943EE2"/>
    <w:rsid w:val="00945E99"/>
    <w:rsid w:val="00951714"/>
    <w:rsid w:val="009539BA"/>
    <w:rsid w:val="009544C5"/>
    <w:rsid w:val="00960305"/>
    <w:rsid w:val="0096161F"/>
    <w:rsid w:val="009616C8"/>
    <w:rsid w:val="00965578"/>
    <w:rsid w:val="00970D2E"/>
    <w:rsid w:val="00984012"/>
    <w:rsid w:val="00984F91"/>
    <w:rsid w:val="00990651"/>
    <w:rsid w:val="00990B77"/>
    <w:rsid w:val="0099523D"/>
    <w:rsid w:val="009B02FF"/>
    <w:rsid w:val="009C2CB7"/>
    <w:rsid w:val="009D0A6A"/>
    <w:rsid w:val="009D2B1D"/>
    <w:rsid w:val="009D3BF2"/>
    <w:rsid w:val="009E04F9"/>
    <w:rsid w:val="009E2A53"/>
    <w:rsid w:val="009E2C37"/>
    <w:rsid w:val="00A00392"/>
    <w:rsid w:val="00A02590"/>
    <w:rsid w:val="00A045FA"/>
    <w:rsid w:val="00A05181"/>
    <w:rsid w:val="00A0529B"/>
    <w:rsid w:val="00A165AA"/>
    <w:rsid w:val="00A23FD2"/>
    <w:rsid w:val="00A2514D"/>
    <w:rsid w:val="00A26F64"/>
    <w:rsid w:val="00A302E5"/>
    <w:rsid w:val="00A332DE"/>
    <w:rsid w:val="00A33583"/>
    <w:rsid w:val="00A36D4B"/>
    <w:rsid w:val="00A40847"/>
    <w:rsid w:val="00A478B1"/>
    <w:rsid w:val="00A501FB"/>
    <w:rsid w:val="00A5275E"/>
    <w:rsid w:val="00A718B1"/>
    <w:rsid w:val="00A71DF1"/>
    <w:rsid w:val="00A72605"/>
    <w:rsid w:val="00A75046"/>
    <w:rsid w:val="00A77209"/>
    <w:rsid w:val="00A811DC"/>
    <w:rsid w:val="00A872C1"/>
    <w:rsid w:val="00A91239"/>
    <w:rsid w:val="00A96263"/>
    <w:rsid w:val="00AB2825"/>
    <w:rsid w:val="00AD641C"/>
    <w:rsid w:val="00AE6E6C"/>
    <w:rsid w:val="00AF4A61"/>
    <w:rsid w:val="00B1074C"/>
    <w:rsid w:val="00B16FB3"/>
    <w:rsid w:val="00B24BF4"/>
    <w:rsid w:val="00B35581"/>
    <w:rsid w:val="00B35AC4"/>
    <w:rsid w:val="00B37B20"/>
    <w:rsid w:val="00B42C72"/>
    <w:rsid w:val="00B64F5F"/>
    <w:rsid w:val="00B65322"/>
    <w:rsid w:val="00B75F41"/>
    <w:rsid w:val="00B86BAD"/>
    <w:rsid w:val="00B8715D"/>
    <w:rsid w:val="00BA39CF"/>
    <w:rsid w:val="00BB18F5"/>
    <w:rsid w:val="00BB1C8A"/>
    <w:rsid w:val="00BB415B"/>
    <w:rsid w:val="00BC5349"/>
    <w:rsid w:val="00BC6103"/>
    <w:rsid w:val="00BD0388"/>
    <w:rsid w:val="00BD0751"/>
    <w:rsid w:val="00BD29A7"/>
    <w:rsid w:val="00BD4E94"/>
    <w:rsid w:val="00BD7699"/>
    <w:rsid w:val="00BF07B6"/>
    <w:rsid w:val="00C01916"/>
    <w:rsid w:val="00C0272D"/>
    <w:rsid w:val="00C12F64"/>
    <w:rsid w:val="00C27121"/>
    <w:rsid w:val="00C31FE0"/>
    <w:rsid w:val="00C43106"/>
    <w:rsid w:val="00C51696"/>
    <w:rsid w:val="00C55189"/>
    <w:rsid w:val="00C67B32"/>
    <w:rsid w:val="00C67D47"/>
    <w:rsid w:val="00C85EE5"/>
    <w:rsid w:val="00C953CD"/>
    <w:rsid w:val="00C97649"/>
    <w:rsid w:val="00CA0968"/>
    <w:rsid w:val="00CB175C"/>
    <w:rsid w:val="00CB6C62"/>
    <w:rsid w:val="00CC1638"/>
    <w:rsid w:val="00CC6068"/>
    <w:rsid w:val="00CC6FED"/>
    <w:rsid w:val="00CD33AE"/>
    <w:rsid w:val="00CD3A4A"/>
    <w:rsid w:val="00CD4722"/>
    <w:rsid w:val="00CD4AE7"/>
    <w:rsid w:val="00CE5A6A"/>
    <w:rsid w:val="00CE5F0D"/>
    <w:rsid w:val="00CE737C"/>
    <w:rsid w:val="00D03EB2"/>
    <w:rsid w:val="00D075C8"/>
    <w:rsid w:val="00D15D75"/>
    <w:rsid w:val="00D17A9F"/>
    <w:rsid w:val="00D20A06"/>
    <w:rsid w:val="00D21DBF"/>
    <w:rsid w:val="00D32840"/>
    <w:rsid w:val="00D34ED7"/>
    <w:rsid w:val="00D476DD"/>
    <w:rsid w:val="00D724AF"/>
    <w:rsid w:val="00D77683"/>
    <w:rsid w:val="00D8221E"/>
    <w:rsid w:val="00D95DDE"/>
    <w:rsid w:val="00DB08B1"/>
    <w:rsid w:val="00DB1518"/>
    <w:rsid w:val="00DB522D"/>
    <w:rsid w:val="00DB5CCA"/>
    <w:rsid w:val="00DC4F15"/>
    <w:rsid w:val="00DC6D37"/>
    <w:rsid w:val="00DC7684"/>
    <w:rsid w:val="00DD0560"/>
    <w:rsid w:val="00DD7B93"/>
    <w:rsid w:val="00DE346F"/>
    <w:rsid w:val="00DF0C25"/>
    <w:rsid w:val="00E015A1"/>
    <w:rsid w:val="00E02829"/>
    <w:rsid w:val="00E25294"/>
    <w:rsid w:val="00E32B6D"/>
    <w:rsid w:val="00E32DFA"/>
    <w:rsid w:val="00E46A7E"/>
    <w:rsid w:val="00E56B82"/>
    <w:rsid w:val="00E81835"/>
    <w:rsid w:val="00E83386"/>
    <w:rsid w:val="00E94045"/>
    <w:rsid w:val="00E94A21"/>
    <w:rsid w:val="00EA15EA"/>
    <w:rsid w:val="00EA46A3"/>
    <w:rsid w:val="00EB6A3A"/>
    <w:rsid w:val="00EC0393"/>
    <w:rsid w:val="00EC6763"/>
    <w:rsid w:val="00EE04E3"/>
    <w:rsid w:val="00EE0862"/>
    <w:rsid w:val="00EE4BA4"/>
    <w:rsid w:val="00EE58CB"/>
    <w:rsid w:val="00EF4C77"/>
    <w:rsid w:val="00EF5E42"/>
    <w:rsid w:val="00F134BA"/>
    <w:rsid w:val="00F31A58"/>
    <w:rsid w:val="00F410FF"/>
    <w:rsid w:val="00F41F2C"/>
    <w:rsid w:val="00F4259E"/>
    <w:rsid w:val="00F50456"/>
    <w:rsid w:val="00F5286F"/>
    <w:rsid w:val="00F640F1"/>
    <w:rsid w:val="00F65FD7"/>
    <w:rsid w:val="00F71E0A"/>
    <w:rsid w:val="00F77275"/>
    <w:rsid w:val="00F80805"/>
    <w:rsid w:val="00F83658"/>
    <w:rsid w:val="00F8582E"/>
    <w:rsid w:val="00F93894"/>
    <w:rsid w:val="00FA1161"/>
    <w:rsid w:val="00FA2838"/>
    <w:rsid w:val="00FA7CA2"/>
    <w:rsid w:val="00FE66E2"/>
    <w:rsid w:val="00F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828647D"/>
  <w15:docId w15:val="{6193715F-3525-432F-B569-722B0E49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9" w:qFormat="1"/>
    <w:lsdException w:name="heading 2" w:uiPriority="99"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99"/>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96161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6161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6161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96161F"/>
    <w:pPr>
      <w:keepNext/>
      <w:numPr>
        <w:ilvl w:val="3"/>
        <w:numId w:val="1"/>
      </w:numPr>
      <w:spacing w:before="240" w:after="60"/>
      <w:outlineLvl w:val="3"/>
    </w:pPr>
    <w:rPr>
      <w:b/>
      <w:bCs/>
      <w:sz w:val="28"/>
      <w:szCs w:val="28"/>
    </w:rPr>
  </w:style>
  <w:style w:type="paragraph" w:styleId="Heading5">
    <w:name w:val="heading 5"/>
    <w:basedOn w:val="Normal"/>
    <w:next w:val="Normal"/>
    <w:qFormat/>
    <w:rsid w:val="0096161F"/>
    <w:pPr>
      <w:numPr>
        <w:ilvl w:val="4"/>
        <w:numId w:val="1"/>
      </w:numPr>
      <w:spacing w:before="240" w:after="60"/>
      <w:outlineLvl w:val="4"/>
    </w:pPr>
    <w:rPr>
      <w:b/>
      <w:bCs/>
      <w:i/>
      <w:iCs/>
      <w:sz w:val="26"/>
      <w:szCs w:val="26"/>
    </w:rPr>
  </w:style>
  <w:style w:type="paragraph" w:styleId="Heading6">
    <w:name w:val="heading 6"/>
    <w:basedOn w:val="Normal"/>
    <w:next w:val="Normal"/>
    <w:qFormat/>
    <w:rsid w:val="0096161F"/>
    <w:pPr>
      <w:numPr>
        <w:ilvl w:val="5"/>
        <w:numId w:val="1"/>
      </w:numPr>
      <w:spacing w:before="240" w:after="60"/>
      <w:outlineLvl w:val="5"/>
    </w:pPr>
    <w:rPr>
      <w:b/>
      <w:bCs/>
      <w:sz w:val="22"/>
      <w:szCs w:val="22"/>
    </w:rPr>
  </w:style>
  <w:style w:type="paragraph" w:styleId="Heading7">
    <w:name w:val="heading 7"/>
    <w:basedOn w:val="Normal"/>
    <w:next w:val="Normal"/>
    <w:qFormat/>
    <w:rsid w:val="0096161F"/>
    <w:pPr>
      <w:numPr>
        <w:ilvl w:val="6"/>
        <w:numId w:val="1"/>
      </w:numPr>
      <w:spacing w:before="240" w:after="60"/>
      <w:outlineLvl w:val="6"/>
    </w:pPr>
  </w:style>
  <w:style w:type="paragraph" w:styleId="Heading8">
    <w:name w:val="heading 8"/>
    <w:basedOn w:val="Normal"/>
    <w:next w:val="Normal"/>
    <w:qFormat/>
    <w:rsid w:val="0096161F"/>
    <w:pPr>
      <w:numPr>
        <w:ilvl w:val="7"/>
        <w:numId w:val="1"/>
      </w:numPr>
      <w:spacing w:before="240" w:after="60"/>
      <w:outlineLvl w:val="7"/>
    </w:pPr>
    <w:rPr>
      <w:i/>
      <w:iCs/>
    </w:rPr>
  </w:style>
  <w:style w:type="paragraph" w:styleId="Heading9">
    <w:name w:val="heading 9"/>
    <w:basedOn w:val="Normal"/>
    <w:next w:val="Normal"/>
    <w:qFormat/>
    <w:rsid w:val="0096161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1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6161F"/>
    <w:pPr>
      <w:tabs>
        <w:tab w:val="center" w:pos="4320"/>
        <w:tab w:val="right" w:pos="8640"/>
      </w:tabs>
    </w:pPr>
  </w:style>
  <w:style w:type="paragraph" w:styleId="Footer">
    <w:name w:val="footer"/>
    <w:basedOn w:val="Normal"/>
    <w:link w:val="FooterChar"/>
    <w:uiPriority w:val="99"/>
    <w:rsid w:val="0096161F"/>
    <w:pPr>
      <w:tabs>
        <w:tab w:val="center" w:pos="4320"/>
        <w:tab w:val="right" w:pos="8640"/>
      </w:tabs>
    </w:pPr>
  </w:style>
  <w:style w:type="character" w:styleId="PageNumber">
    <w:name w:val="page number"/>
    <w:basedOn w:val="DefaultParagraphFont"/>
    <w:rsid w:val="0096161F"/>
  </w:style>
  <w:style w:type="paragraph" w:styleId="BalloonText">
    <w:name w:val="Balloon Text"/>
    <w:basedOn w:val="Normal"/>
    <w:link w:val="BalloonTextChar"/>
    <w:uiPriority w:val="99"/>
    <w:rsid w:val="00E94045"/>
    <w:rPr>
      <w:rFonts w:ascii="Tahoma" w:hAnsi="Tahoma" w:cs="Tahoma"/>
      <w:sz w:val="16"/>
      <w:szCs w:val="16"/>
    </w:rPr>
  </w:style>
  <w:style w:type="character" w:customStyle="1" w:styleId="BalloonTextChar">
    <w:name w:val="Balloon Text Char"/>
    <w:link w:val="BalloonText"/>
    <w:uiPriority w:val="99"/>
    <w:rsid w:val="00E94045"/>
    <w:rPr>
      <w:rFonts w:ascii="Tahoma" w:hAnsi="Tahoma" w:cs="Tahoma"/>
      <w:sz w:val="16"/>
      <w:szCs w:val="16"/>
    </w:rPr>
  </w:style>
  <w:style w:type="paragraph" w:styleId="ListParagraph">
    <w:name w:val="List Paragraph"/>
    <w:basedOn w:val="Normal"/>
    <w:link w:val="ListParagraphChar"/>
    <w:uiPriority w:val="99"/>
    <w:qFormat/>
    <w:rsid w:val="00791B21"/>
    <w:pPr>
      <w:ind w:left="720"/>
      <w:contextualSpacing/>
    </w:pPr>
  </w:style>
  <w:style w:type="character" w:customStyle="1" w:styleId="FooterChar">
    <w:name w:val="Footer Char"/>
    <w:link w:val="Footer"/>
    <w:uiPriority w:val="99"/>
    <w:rsid w:val="00EA46A3"/>
    <w:rPr>
      <w:sz w:val="24"/>
      <w:szCs w:val="24"/>
    </w:rPr>
  </w:style>
  <w:style w:type="numbering" w:customStyle="1" w:styleId="NoList1">
    <w:name w:val="No List1"/>
    <w:next w:val="NoList"/>
    <w:uiPriority w:val="99"/>
    <w:semiHidden/>
    <w:unhideWhenUsed/>
    <w:rsid w:val="00B16FB3"/>
  </w:style>
  <w:style w:type="character" w:customStyle="1" w:styleId="Heading1Char">
    <w:name w:val="Heading 1 Char"/>
    <w:link w:val="Heading1"/>
    <w:uiPriority w:val="99"/>
    <w:locked/>
    <w:rsid w:val="00B16FB3"/>
    <w:rPr>
      <w:rFonts w:ascii="Arial" w:hAnsi="Arial" w:cs="Arial"/>
      <w:b/>
      <w:bCs/>
      <w:kern w:val="32"/>
      <w:sz w:val="32"/>
      <w:szCs w:val="32"/>
    </w:rPr>
  </w:style>
  <w:style w:type="character" w:customStyle="1" w:styleId="Heading2Char">
    <w:name w:val="Heading 2 Char"/>
    <w:link w:val="Heading2"/>
    <w:uiPriority w:val="99"/>
    <w:locked/>
    <w:rsid w:val="00B16FB3"/>
    <w:rPr>
      <w:rFonts w:ascii="Arial" w:hAnsi="Arial" w:cs="Arial"/>
      <w:b/>
      <w:bCs/>
      <w:i/>
      <w:iCs/>
      <w:sz w:val="28"/>
      <w:szCs w:val="28"/>
    </w:rPr>
  </w:style>
  <w:style w:type="character" w:customStyle="1" w:styleId="Heading3Char">
    <w:name w:val="Heading 3 Char"/>
    <w:link w:val="Heading3"/>
    <w:uiPriority w:val="99"/>
    <w:locked/>
    <w:rsid w:val="00B16FB3"/>
    <w:rPr>
      <w:rFonts w:ascii="Arial" w:hAnsi="Arial" w:cs="Arial"/>
      <w:b/>
      <w:bCs/>
      <w:sz w:val="26"/>
      <w:szCs w:val="26"/>
    </w:rPr>
  </w:style>
  <w:style w:type="paragraph" w:customStyle="1" w:styleId="FRS">
    <w:name w:val="FRS"/>
    <w:basedOn w:val="ListParagraph"/>
    <w:link w:val="FRSChar"/>
    <w:uiPriority w:val="99"/>
    <w:rsid w:val="00B16FB3"/>
    <w:pPr>
      <w:widowControl w:val="0"/>
      <w:ind w:left="1080"/>
    </w:pPr>
    <w:rPr>
      <w:rFonts w:eastAsia="SimSun"/>
      <w:szCs w:val="20"/>
    </w:rPr>
  </w:style>
  <w:style w:type="character" w:customStyle="1" w:styleId="ListParagraphChar">
    <w:name w:val="List Paragraph Char"/>
    <w:link w:val="ListParagraph"/>
    <w:uiPriority w:val="99"/>
    <w:locked/>
    <w:rsid w:val="00B16FB3"/>
    <w:rPr>
      <w:sz w:val="24"/>
      <w:szCs w:val="24"/>
    </w:rPr>
  </w:style>
  <w:style w:type="character" w:customStyle="1" w:styleId="FRSChar">
    <w:name w:val="FRS Char"/>
    <w:link w:val="FRS"/>
    <w:uiPriority w:val="99"/>
    <w:locked/>
    <w:rsid w:val="00B16FB3"/>
    <w:rPr>
      <w:rFonts w:eastAsia="SimSun"/>
      <w:sz w:val="24"/>
    </w:rPr>
  </w:style>
  <w:style w:type="table" w:customStyle="1" w:styleId="TableGrid1">
    <w:name w:val="Table Grid1"/>
    <w:basedOn w:val="TableNormal"/>
    <w:next w:val="TableGrid"/>
    <w:uiPriority w:val="99"/>
    <w:rsid w:val="00B16FB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99"/>
    <w:rsid w:val="00B16FB3"/>
    <w:rPr>
      <w:rFonts w:ascii="Calibri" w:eastAsia="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character" w:customStyle="1" w:styleId="HeaderChar">
    <w:name w:val="Header Char"/>
    <w:link w:val="Header"/>
    <w:uiPriority w:val="99"/>
    <w:locked/>
    <w:rsid w:val="00B16FB3"/>
    <w:rPr>
      <w:sz w:val="24"/>
      <w:szCs w:val="24"/>
    </w:rPr>
  </w:style>
  <w:style w:type="paragraph" w:customStyle="1" w:styleId="088095CB421E4E02BDC9682AFEE1723A">
    <w:name w:val="088095CB421E4E02BDC9682AFEE1723A"/>
    <w:uiPriority w:val="99"/>
    <w:rsid w:val="00B16FB3"/>
    <w:pPr>
      <w:spacing w:after="200" w:line="276" w:lineRule="auto"/>
    </w:pPr>
    <w:rPr>
      <w:rFonts w:ascii="Calibri" w:hAnsi="Calibri"/>
      <w:sz w:val="22"/>
      <w:szCs w:val="22"/>
      <w:lang w:eastAsia="ja-JP"/>
    </w:rPr>
  </w:style>
  <w:style w:type="paragraph" w:customStyle="1" w:styleId="TOCHeading1">
    <w:name w:val="TOC Heading1"/>
    <w:basedOn w:val="Heading1"/>
    <w:next w:val="Normal"/>
    <w:uiPriority w:val="39"/>
    <w:semiHidden/>
    <w:unhideWhenUsed/>
    <w:qFormat/>
    <w:rsid w:val="00B16FB3"/>
    <w:pPr>
      <w:keepLines/>
      <w:numPr>
        <w:numId w:val="0"/>
      </w:numPr>
      <w:spacing w:before="480" w:after="0" w:line="276" w:lineRule="auto"/>
      <w:outlineLvl w:val="9"/>
    </w:pPr>
    <w:rPr>
      <w:rFonts w:ascii="Cambria" w:hAnsi="Cambria" w:cs="Times New Roman"/>
      <w:color w:val="365F91"/>
      <w:kern w:val="0"/>
      <w:sz w:val="28"/>
      <w:szCs w:val="28"/>
      <w:lang w:eastAsia="ja-JP"/>
    </w:rPr>
  </w:style>
  <w:style w:type="paragraph" w:styleId="TOC1">
    <w:name w:val="toc 1"/>
    <w:basedOn w:val="Normal"/>
    <w:next w:val="Normal"/>
    <w:autoRedefine/>
    <w:uiPriority w:val="39"/>
    <w:qFormat/>
    <w:rsid w:val="001E5EF1"/>
    <w:pPr>
      <w:widowControl w:val="0"/>
      <w:tabs>
        <w:tab w:val="left" w:pos="660"/>
        <w:tab w:val="right" w:leader="dot" w:pos="9350"/>
      </w:tabs>
      <w:spacing w:after="100"/>
    </w:pPr>
    <w:rPr>
      <w:rFonts w:ascii="Courier" w:eastAsia="SimSun" w:hAnsi="Courier"/>
      <w:b/>
      <w:noProof/>
      <w:szCs w:val="20"/>
    </w:rPr>
  </w:style>
  <w:style w:type="paragraph" w:styleId="TOC2">
    <w:name w:val="toc 2"/>
    <w:basedOn w:val="Normal"/>
    <w:next w:val="Normal"/>
    <w:autoRedefine/>
    <w:uiPriority w:val="39"/>
    <w:qFormat/>
    <w:rsid w:val="00B16FB3"/>
    <w:pPr>
      <w:widowControl w:val="0"/>
      <w:spacing w:after="100"/>
      <w:ind w:left="240"/>
    </w:pPr>
    <w:rPr>
      <w:rFonts w:ascii="Courier" w:eastAsia="SimSun" w:hAnsi="Courier"/>
      <w:szCs w:val="20"/>
    </w:rPr>
  </w:style>
  <w:style w:type="paragraph" w:styleId="TOC3">
    <w:name w:val="toc 3"/>
    <w:basedOn w:val="Normal"/>
    <w:next w:val="Normal"/>
    <w:autoRedefine/>
    <w:uiPriority w:val="39"/>
    <w:qFormat/>
    <w:rsid w:val="00B16FB3"/>
    <w:pPr>
      <w:widowControl w:val="0"/>
      <w:spacing w:after="100"/>
      <w:ind w:left="480"/>
    </w:pPr>
    <w:rPr>
      <w:rFonts w:ascii="Courier" w:eastAsia="SimSun" w:hAnsi="Courier"/>
      <w:szCs w:val="20"/>
    </w:rPr>
  </w:style>
  <w:style w:type="character" w:customStyle="1" w:styleId="Hyperlink1">
    <w:name w:val="Hyperlink1"/>
    <w:uiPriority w:val="99"/>
    <w:unhideWhenUsed/>
    <w:rsid w:val="00B16FB3"/>
    <w:rPr>
      <w:color w:val="0000FF"/>
      <w:u w:val="single"/>
    </w:rPr>
  </w:style>
  <w:style w:type="table" w:customStyle="1" w:styleId="TableGrid11">
    <w:name w:val="Table Grid11"/>
    <w:basedOn w:val="TableNormal"/>
    <w:next w:val="TableGrid"/>
    <w:rsid w:val="00B16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16FB3"/>
    <w:rPr>
      <w:rFonts w:ascii="Courier" w:eastAsia="SimSun" w:hAnsi="Courier"/>
      <w:sz w:val="24"/>
    </w:rPr>
  </w:style>
  <w:style w:type="table" w:customStyle="1" w:styleId="MediumGrid2-Accent31">
    <w:name w:val="Medium Grid 2 - Accent 31"/>
    <w:basedOn w:val="TableNormal"/>
    <w:next w:val="MediumGrid2-Accent3"/>
    <w:uiPriority w:val="68"/>
    <w:rsid w:val="00B16FB3"/>
    <w:rPr>
      <w:rFonts w:ascii="Cambria" w:hAnsi="Cambria"/>
      <w:color w:val="000000"/>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B16FB3"/>
    <w:rPr>
      <w:rFonts w:ascii="Cambria" w:hAnsi="Cambria"/>
      <w:color w:val="000000"/>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styleId="NoSpacing">
    <w:name w:val="No Spacing"/>
    <w:uiPriority w:val="1"/>
    <w:qFormat/>
    <w:rsid w:val="00B16FB3"/>
    <w:rPr>
      <w:rFonts w:ascii="Calibri" w:eastAsia="Calibri" w:hAnsi="Calibri"/>
      <w:sz w:val="22"/>
      <w:szCs w:val="22"/>
    </w:rPr>
  </w:style>
  <w:style w:type="paragraph" w:customStyle="1" w:styleId="Caption1">
    <w:name w:val="Caption1"/>
    <w:basedOn w:val="Normal"/>
    <w:next w:val="Normal"/>
    <w:unhideWhenUsed/>
    <w:qFormat/>
    <w:locked/>
    <w:rsid w:val="00B16FB3"/>
    <w:pPr>
      <w:widowControl w:val="0"/>
      <w:spacing w:after="200"/>
    </w:pPr>
    <w:rPr>
      <w:rFonts w:ascii="Courier" w:eastAsia="SimSun" w:hAnsi="Courier"/>
      <w:b/>
      <w:bCs/>
      <w:color w:val="4F81BD"/>
      <w:sz w:val="18"/>
      <w:szCs w:val="18"/>
    </w:rPr>
  </w:style>
  <w:style w:type="character" w:styleId="Hyperlink">
    <w:name w:val="Hyperlink"/>
    <w:uiPriority w:val="99"/>
    <w:rsid w:val="00B16FB3"/>
    <w:rPr>
      <w:color w:val="0000FF"/>
      <w:u w:val="single"/>
    </w:rPr>
  </w:style>
  <w:style w:type="table" w:styleId="MediumGrid2-Accent3">
    <w:name w:val="Medium Grid 2 Accent 3"/>
    <w:basedOn w:val="TableNormal"/>
    <w:uiPriority w:val="68"/>
    <w:rsid w:val="00B16FB3"/>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styleId="Caption">
    <w:name w:val="caption"/>
    <w:basedOn w:val="Normal"/>
    <w:next w:val="Normal"/>
    <w:unhideWhenUsed/>
    <w:qFormat/>
    <w:rsid w:val="00EC0393"/>
    <w:rPr>
      <w:b/>
      <w:bCs/>
      <w:sz w:val="20"/>
      <w:szCs w:val="20"/>
    </w:rPr>
  </w:style>
  <w:style w:type="character" w:styleId="PlaceholderText">
    <w:name w:val="Placeholder Text"/>
    <w:basedOn w:val="DefaultParagraphFont"/>
    <w:uiPriority w:val="99"/>
    <w:semiHidden/>
    <w:rsid w:val="00A718B1"/>
    <w:rPr>
      <w:color w:val="808080"/>
    </w:rPr>
  </w:style>
  <w:style w:type="character" w:styleId="CommentReference">
    <w:name w:val="annotation reference"/>
    <w:basedOn w:val="DefaultParagraphFont"/>
    <w:uiPriority w:val="99"/>
    <w:rsid w:val="007C4754"/>
    <w:rPr>
      <w:rFonts w:cs="Times New Roman"/>
      <w:sz w:val="16"/>
      <w:szCs w:val="16"/>
    </w:rPr>
  </w:style>
  <w:style w:type="paragraph" w:styleId="CommentText">
    <w:name w:val="annotation text"/>
    <w:basedOn w:val="Normal"/>
    <w:link w:val="CommentTextChar"/>
    <w:uiPriority w:val="99"/>
    <w:rsid w:val="007C4754"/>
    <w:pPr>
      <w:spacing w:after="40" w:line="240" w:lineRule="exact"/>
    </w:pPr>
    <w:rPr>
      <w:rFonts w:ascii="Calibri" w:hAnsi="Calibri"/>
      <w:sz w:val="20"/>
      <w:szCs w:val="20"/>
    </w:rPr>
  </w:style>
  <w:style w:type="character" w:customStyle="1" w:styleId="CommentTextChar">
    <w:name w:val="Comment Text Char"/>
    <w:basedOn w:val="DefaultParagraphFont"/>
    <w:link w:val="CommentText"/>
    <w:uiPriority w:val="99"/>
    <w:rsid w:val="007C4754"/>
    <w:rPr>
      <w:rFonts w:ascii="Calibri" w:hAnsi="Calibri"/>
    </w:rPr>
  </w:style>
  <w:style w:type="paragraph" w:styleId="PlainText">
    <w:name w:val="Plain Text"/>
    <w:basedOn w:val="Normal"/>
    <w:link w:val="PlainTextChar"/>
    <w:semiHidden/>
    <w:unhideWhenUsed/>
    <w:rsid w:val="009E2C37"/>
    <w:rPr>
      <w:rFonts w:ascii="Consolas" w:hAnsi="Consolas" w:cs="Consolas"/>
      <w:sz w:val="21"/>
      <w:szCs w:val="21"/>
    </w:rPr>
  </w:style>
  <w:style w:type="character" w:customStyle="1" w:styleId="PlainTextChar">
    <w:name w:val="Plain Text Char"/>
    <w:basedOn w:val="DefaultParagraphFont"/>
    <w:link w:val="PlainText"/>
    <w:semiHidden/>
    <w:rsid w:val="009E2C3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2642">
      <w:bodyDiv w:val="1"/>
      <w:marLeft w:val="0"/>
      <w:marRight w:val="0"/>
      <w:marTop w:val="0"/>
      <w:marBottom w:val="0"/>
      <w:divBdr>
        <w:top w:val="none" w:sz="0" w:space="0" w:color="auto"/>
        <w:left w:val="none" w:sz="0" w:space="0" w:color="auto"/>
        <w:bottom w:val="none" w:sz="0" w:space="0" w:color="auto"/>
        <w:right w:val="none" w:sz="0" w:space="0" w:color="auto"/>
      </w:divBdr>
    </w:div>
    <w:div w:id="74403898">
      <w:bodyDiv w:val="1"/>
      <w:marLeft w:val="0"/>
      <w:marRight w:val="0"/>
      <w:marTop w:val="0"/>
      <w:marBottom w:val="0"/>
      <w:divBdr>
        <w:top w:val="none" w:sz="0" w:space="0" w:color="auto"/>
        <w:left w:val="none" w:sz="0" w:space="0" w:color="auto"/>
        <w:bottom w:val="none" w:sz="0" w:space="0" w:color="auto"/>
        <w:right w:val="none" w:sz="0" w:space="0" w:color="auto"/>
      </w:divBdr>
    </w:div>
    <w:div w:id="135342135">
      <w:bodyDiv w:val="1"/>
      <w:marLeft w:val="0"/>
      <w:marRight w:val="0"/>
      <w:marTop w:val="0"/>
      <w:marBottom w:val="0"/>
      <w:divBdr>
        <w:top w:val="none" w:sz="0" w:space="0" w:color="auto"/>
        <w:left w:val="none" w:sz="0" w:space="0" w:color="auto"/>
        <w:bottom w:val="none" w:sz="0" w:space="0" w:color="auto"/>
        <w:right w:val="none" w:sz="0" w:space="0" w:color="auto"/>
      </w:divBdr>
    </w:div>
    <w:div w:id="202913309">
      <w:bodyDiv w:val="1"/>
      <w:marLeft w:val="0"/>
      <w:marRight w:val="0"/>
      <w:marTop w:val="0"/>
      <w:marBottom w:val="0"/>
      <w:divBdr>
        <w:top w:val="none" w:sz="0" w:space="0" w:color="auto"/>
        <w:left w:val="none" w:sz="0" w:space="0" w:color="auto"/>
        <w:bottom w:val="none" w:sz="0" w:space="0" w:color="auto"/>
        <w:right w:val="none" w:sz="0" w:space="0" w:color="auto"/>
      </w:divBdr>
    </w:div>
    <w:div w:id="684133784">
      <w:bodyDiv w:val="1"/>
      <w:marLeft w:val="0"/>
      <w:marRight w:val="0"/>
      <w:marTop w:val="0"/>
      <w:marBottom w:val="0"/>
      <w:divBdr>
        <w:top w:val="none" w:sz="0" w:space="0" w:color="auto"/>
        <w:left w:val="none" w:sz="0" w:space="0" w:color="auto"/>
        <w:bottom w:val="none" w:sz="0" w:space="0" w:color="auto"/>
        <w:right w:val="none" w:sz="0" w:space="0" w:color="auto"/>
      </w:divBdr>
    </w:div>
    <w:div w:id="910195693">
      <w:bodyDiv w:val="1"/>
      <w:marLeft w:val="0"/>
      <w:marRight w:val="0"/>
      <w:marTop w:val="0"/>
      <w:marBottom w:val="0"/>
      <w:divBdr>
        <w:top w:val="none" w:sz="0" w:space="0" w:color="auto"/>
        <w:left w:val="none" w:sz="0" w:space="0" w:color="auto"/>
        <w:bottom w:val="none" w:sz="0" w:space="0" w:color="auto"/>
        <w:right w:val="none" w:sz="0" w:space="0" w:color="auto"/>
      </w:divBdr>
    </w:div>
    <w:div w:id="1012220041">
      <w:bodyDiv w:val="1"/>
      <w:marLeft w:val="0"/>
      <w:marRight w:val="0"/>
      <w:marTop w:val="0"/>
      <w:marBottom w:val="0"/>
      <w:divBdr>
        <w:top w:val="none" w:sz="0" w:space="0" w:color="auto"/>
        <w:left w:val="none" w:sz="0" w:space="0" w:color="auto"/>
        <w:bottom w:val="none" w:sz="0" w:space="0" w:color="auto"/>
        <w:right w:val="none" w:sz="0" w:space="0" w:color="auto"/>
      </w:divBdr>
    </w:div>
    <w:div w:id="1243366885">
      <w:bodyDiv w:val="1"/>
      <w:marLeft w:val="0"/>
      <w:marRight w:val="0"/>
      <w:marTop w:val="0"/>
      <w:marBottom w:val="0"/>
      <w:divBdr>
        <w:top w:val="none" w:sz="0" w:space="0" w:color="auto"/>
        <w:left w:val="none" w:sz="0" w:space="0" w:color="auto"/>
        <w:bottom w:val="none" w:sz="0" w:space="0" w:color="auto"/>
        <w:right w:val="none" w:sz="0" w:space="0" w:color="auto"/>
      </w:divBdr>
    </w:div>
    <w:div w:id="1343706333">
      <w:bodyDiv w:val="1"/>
      <w:marLeft w:val="0"/>
      <w:marRight w:val="0"/>
      <w:marTop w:val="0"/>
      <w:marBottom w:val="0"/>
      <w:divBdr>
        <w:top w:val="none" w:sz="0" w:space="0" w:color="auto"/>
        <w:left w:val="none" w:sz="0" w:space="0" w:color="auto"/>
        <w:bottom w:val="none" w:sz="0" w:space="0" w:color="auto"/>
        <w:right w:val="none" w:sz="0" w:space="0" w:color="auto"/>
      </w:divBdr>
    </w:div>
    <w:div w:id="1353678793">
      <w:bodyDiv w:val="1"/>
      <w:marLeft w:val="0"/>
      <w:marRight w:val="0"/>
      <w:marTop w:val="0"/>
      <w:marBottom w:val="0"/>
      <w:divBdr>
        <w:top w:val="none" w:sz="0" w:space="0" w:color="auto"/>
        <w:left w:val="none" w:sz="0" w:space="0" w:color="auto"/>
        <w:bottom w:val="none" w:sz="0" w:space="0" w:color="auto"/>
        <w:right w:val="none" w:sz="0" w:space="0" w:color="auto"/>
      </w:divBdr>
    </w:div>
    <w:div w:id="1473134062">
      <w:bodyDiv w:val="1"/>
      <w:marLeft w:val="0"/>
      <w:marRight w:val="0"/>
      <w:marTop w:val="0"/>
      <w:marBottom w:val="0"/>
      <w:divBdr>
        <w:top w:val="none" w:sz="0" w:space="0" w:color="auto"/>
        <w:left w:val="none" w:sz="0" w:space="0" w:color="auto"/>
        <w:bottom w:val="none" w:sz="0" w:space="0" w:color="auto"/>
        <w:right w:val="none" w:sz="0" w:space="0" w:color="auto"/>
      </w:divBdr>
    </w:div>
    <w:div w:id="1480994912">
      <w:bodyDiv w:val="1"/>
      <w:marLeft w:val="0"/>
      <w:marRight w:val="0"/>
      <w:marTop w:val="0"/>
      <w:marBottom w:val="0"/>
      <w:divBdr>
        <w:top w:val="none" w:sz="0" w:space="0" w:color="auto"/>
        <w:left w:val="none" w:sz="0" w:space="0" w:color="auto"/>
        <w:bottom w:val="none" w:sz="0" w:space="0" w:color="auto"/>
        <w:right w:val="none" w:sz="0" w:space="0" w:color="auto"/>
      </w:divBdr>
    </w:div>
    <w:div w:id="2051492411">
      <w:bodyDiv w:val="1"/>
      <w:marLeft w:val="0"/>
      <w:marRight w:val="0"/>
      <w:marTop w:val="0"/>
      <w:marBottom w:val="0"/>
      <w:divBdr>
        <w:top w:val="none" w:sz="0" w:space="0" w:color="auto"/>
        <w:left w:val="none" w:sz="0" w:space="0" w:color="auto"/>
        <w:bottom w:val="none" w:sz="0" w:space="0" w:color="auto"/>
        <w:right w:val="none" w:sz="0" w:space="0" w:color="auto"/>
      </w:divBdr>
    </w:div>
    <w:div w:id="205993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28BD0-24BE-473A-8368-50FB627C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10619</Words>
  <Characters>60534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FRS Neo &amp; Koolaire</vt:lpstr>
    </vt:vector>
  </TitlesOfParts>
  <Company>MII</Company>
  <LinksUpToDate>false</LinksUpToDate>
  <CharactersWithSpaces>71011</CharactersWithSpaces>
  <SharedDoc>false</SharedDoc>
  <HLinks>
    <vt:vector size="360" baseType="variant">
      <vt:variant>
        <vt:i4>1966135</vt:i4>
      </vt:variant>
      <vt:variant>
        <vt:i4>356</vt:i4>
      </vt:variant>
      <vt:variant>
        <vt:i4>0</vt:i4>
      </vt:variant>
      <vt:variant>
        <vt:i4>5</vt:i4>
      </vt:variant>
      <vt:variant>
        <vt:lpwstr/>
      </vt:variant>
      <vt:variant>
        <vt:lpwstr>_Toc435448265</vt:lpwstr>
      </vt:variant>
      <vt:variant>
        <vt:i4>1966135</vt:i4>
      </vt:variant>
      <vt:variant>
        <vt:i4>350</vt:i4>
      </vt:variant>
      <vt:variant>
        <vt:i4>0</vt:i4>
      </vt:variant>
      <vt:variant>
        <vt:i4>5</vt:i4>
      </vt:variant>
      <vt:variant>
        <vt:lpwstr/>
      </vt:variant>
      <vt:variant>
        <vt:lpwstr>_Toc435448264</vt:lpwstr>
      </vt:variant>
      <vt:variant>
        <vt:i4>1966135</vt:i4>
      </vt:variant>
      <vt:variant>
        <vt:i4>344</vt:i4>
      </vt:variant>
      <vt:variant>
        <vt:i4>0</vt:i4>
      </vt:variant>
      <vt:variant>
        <vt:i4>5</vt:i4>
      </vt:variant>
      <vt:variant>
        <vt:lpwstr/>
      </vt:variant>
      <vt:variant>
        <vt:lpwstr>_Toc435448263</vt:lpwstr>
      </vt:variant>
      <vt:variant>
        <vt:i4>1966135</vt:i4>
      </vt:variant>
      <vt:variant>
        <vt:i4>338</vt:i4>
      </vt:variant>
      <vt:variant>
        <vt:i4>0</vt:i4>
      </vt:variant>
      <vt:variant>
        <vt:i4>5</vt:i4>
      </vt:variant>
      <vt:variant>
        <vt:lpwstr/>
      </vt:variant>
      <vt:variant>
        <vt:lpwstr>_Toc435448262</vt:lpwstr>
      </vt:variant>
      <vt:variant>
        <vt:i4>1966135</vt:i4>
      </vt:variant>
      <vt:variant>
        <vt:i4>332</vt:i4>
      </vt:variant>
      <vt:variant>
        <vt:i4>0</vt:i4>
      </vt:variant>
      <vt:variant>
        <vt:i4>5</vt:i4>
      </vt:variant>
      <vt:variant>
        <vt:lpwstr/>
      </vt:variant>
      <vt:variant>
        <vt:lpwstr>_Toc435448261</vt:lpwstr>
      </vt:variant>
      <vt:variant>
        <vt:i4>1966135</vt:i4>
      </vt:variant>
      <vt:variant>
        <vt:i4>326</vt:i4>
      </vt:variant>
      <vt:variant>
        <vt:i4>0</vt:i4>
      </vt:variant>
      <vt:variant>
        <vt:i4>5</vt:i4>
      </vt:variant>
      <vt:variant>
        <vt:lpwstr/>
      </vt:variant>
      <vt:variant>
        <vt:lpwstr>_Toc435448260</vt:lpwstr>
      </vt:variant>
      <vt:variant>
        <vt:i4>1900599</vt:i4>
      </vt:variant>
      <vt:variant>
        <vt:i4>320</vt:i4>
      </vt:variant>
      <vt:variant>
        <vt:i4>0</vt:i4>
      </vt:variant>
      <vt:variant>
        <vt:i4>5</vt:i4>
      </vt:variant>
      <vt:variant>
        <vt:lpwstr/>
      </vt:variant>
      <vt:variant>
        <vt:lpwstr>_Toc435448259</vt:lpwstr>
      </vt:variant>
      <vt:variant>
        <vt:i4>1900599</vt:i4>
      </vt:variant>
      <vt:variant>
        <vt:i4>314</vt:i4>
      </vt:variant>
      <vt:variant>
        <vt:i4>0</vt:i4>
      </vt:variant>
      <vt:variant>
        <vt:i4>5</vt:i4>
      </vt:variant>
      <vt:variant>
        <vt:lpwstr/>
      </vt:variant>
      <vt:variant>
        <vt:lpwstr>_Toc435448258</vt:lpwstr>
      </vt:variant>
      <vt:variant>
        <vt:i4>1900599</vt:i4>
      </vt:variant>
      <vt:variant>
        <vt:i4>308</vt:i4>
      </vt:variant>
      <vt:variant>
        <vt:i4>0</vt:i4>
      </vt:variant>
      <vt:variant>
        <vt:i4>5</vt:i4>
      </vt:variant>
      <vt:variant>
        <vt:lpwstr/>
      </vt:variant>
      <vt:variant>
        <vt:lpwstr>_Toc435448257</vt:lpwstr>
      </vt:variant>
      <vt:variant>
        <vt:i4>1900599</vt:i4>
      </vt:variant>
      <vt:variant>
        <vt:i4>302</vt:i4>
      </vt:variant>
      <vt:variant>
        <vt:i4>0</vt:i4>
      </vt:variant>
      <vt:variant>
        <vt:i4>5</vt:i4>
      </vt:variant>
      <vt:variant>
        <vt:lpwstr/>
      </vt:variant>
      <vt:variant>
        <vt:lpwstr>_Toc435448256</vt:lpwstr>
      </vt:variant>
      <vt:variant>
        <vt:i4>1900599</vt:i4>
      </vt:variant>
      <vt:variant>
        <vt:i4>296</vt:i4>
      </vt:variant>
      <vt:variant>
        <vt:i4>0</vt:i4>
      </vt:variant>
      <vt:variant>
        <vt:i4>5</vt:i4>
      </vt:variant>
      <vt:variant>
        <vt:lpwstr/>
      </vt:variant>
      <vt:variant>
        <vt:lpwstr>_Toc435448255</vt:lpwstr>
      </vt:variant>
      <vt:variant>
        <vt:i4>1900599</vt:i4>
      </vt:variant>
      <vt:variant>
        <vt:i4>290</vt:i4>
      </vt:variant>
      <vt:variant>
        <vt:i4>0</vt:i4>
      </vt:variant>
      <vt:variant>
        <vt:i4>5</vt:i4>
      </vt:variant>
      <vt:variant>
        <vt:lpwstr/>
      </vt:variant>
      <vt:variant>
        <vt:lpwstr>_Toc435448254</vt:lpwstr>
      </vt:variant>
      <vt:variant>
        <vt:i4>1900599</vt:i4>
      </vt:variant>
      <vt:variant>
        <vt:i4>284</vt:i4>
      </vt:variant>
      <vt:variant>
        <vt:i4>0</vt:i4>
      </vt:variant>
      <vt:variant>
        <vt:i4>5</vt:i4>
      </vt:variant>
      <vt:variant>
        <vt:lpwstr/>
      </vt:variant>
      <vt:variant>
        <vt:lpwstr>_Toc435448253</vt:lpwstr>
      </vt:variant>
      <vt:variant>
        <vt:i4>1900599</vt:i4>
      </vt:variant>
      <vt:variant>
        <vt:i4>278</vt:i4>
      </vt:variant>
      <vt:variant>
        <vt:i4>0</vt:i4>
      </vt:variant>
      <vt:variant>
        <vt:i4>5</vt:i4>
      </vt:variant>
      <vt:variant>
        <vt:lpwstr/>
      </vt:variant>
      <vt:variant>
        <vt:lpwstr>_Toc435448252</vt:lpwstr>
      </vt:variant>
      <vt:variant>
        <vt:i4>1900599</vt:i4>
      </vt:variant>
      <vt:variant>
        <vt:i4>272</vt:i4>
      </vt:variant>
      <vt:variant>
        <vt:i4>0</vt:i4>
      </vt:variant>
      <vt:variant>
        <vt:i4>5</vt:i4>
      </vt:variant>
      <vt:variant>
        <vt:lpwstr/>
      </vt:variant>
      <vt:variant>
        <vt:lpwstr>_Toc435448251</vt:lpwstr>
      </vt:variant>
      <vt:variant>
        <vt:i4>1900599</vt:i4>
      </vt:variant>
      <vt:variant>
        <vt:i4>266</vt:i4>
      </vt:variant>
      <vt:variant>
        <vt:i4>0</vt:i4>
      </vt:variant>
      <vt:variant>
        <vt:i4>5</vt:i4>
      </vt:variant>
      <vt:variant>
        <vt:lpwstr/>
      </vt:variant>
      <vt:variant>
        <vt:lpwstr>_Toc435448250</vt:lpwstr>
      </vt:variant>
      <vt:variant>
        <vt:i4>1835063</vt:i4>
      </vt:variant>
      <vt:variant>
        <vt:i4>260</vt:i4>
      </vt:variant>
      <vt:variant>
        <vt:i4>0</vt:i4>
      </vt:variant>
      <vt:variant>
        <vt:i4>5</vt:i4>
      </vt:variant>
      <vt:variant>
        <vt:lpwstr/>
      </vt:variant>
      <vt:variant>
        <vt:lpwstr>_Toc435448249</vt:lpwstr>
      </vt:variant>
      <vt:variant>
        <vt:i4>1835063</vt:i4>
      </vt:variant>
      <vt:variant>
        <vt:i4>254</vt:i4>
      </vt:variant>
      <vt:variant>
        <vt:i4>0</vt:i4>
      </vt:variant>
      <vt:variant>
        <vt:i4>5</vt:i4>
      </vt:variant>
      <vt:variant>
        <vt:lpwstr/>
      </vt:variant>
      <vt:variant>
        <vt:lpwstr>_Toc435448248</vt:lpwstr>
      </vt:variant>
      <vt:variant>
        <vt:i4>1835063</vt:i4>
      </vt:variant>
      <vt:variant>
        <vt:i4>248</vt:i4>
      </vt:variant>
      <vt:variant>
        <vt:i4>0</vt:i4>
      </vt:variant>
      <vt:variant>
        <vt:i4>5</vt:i4>
      </vt:variant>
      <vt:variant>
        <vt:lpwstr/>
      </vt:variant>
      <vt:variant>
        <vt:lpwstr>_Toc435448247</vt:lpwstr>
      </vt:variant>
      <vt:variant>
        <vt:i4>1835063</vt:i4>
      </vt:variant>
      <vt:variant>
        <vt:i4>242</vt:i4>
      </vt:variant>
      <vt:variant>
        <vt:i4>0</vt:i4>
      </vt:variant>
      <vt:variant>
        <vt:i4>5</vt:i4>
      </vt:variant>
      <vt:variant>
        <vt:lpwstr/>
      </vt:variant>
      <vt:variant>
        <vt:lpwstr>_Toc435448246</vt:lpwstr>
      </vt:variant>
      <vt:variant>
        <vt:i4>1835063</vt:i4>
      </vt:variant>
      <vt:variant>
        <vt:i4>236</vt:i4>
      </vt:variant>
      <vt:variant>
        <vt:i4>0</vt:i4>
      </vt:variant>
      <vt:variant>
        <vt:i4>5</vt:i4>
      </vt:variant>
      <vt:variant>
        <vt:lpwstr/>
      </vt:variant>
      <vt:variant>
        <vt:lpwstr>_Toc435448245</vt:lpwstr>
      </vt:variant>
      <vt:variant>
        <vt:i4>1835063</vt:i4>
      </vt:variant>
      <vt:variant>
        <vt:i4>230</vt:i4>
      </vt:variant>
      <vt:variant>
        <vt:i4>0</vt:i4>
      </vt:variant>
      <vt:variant>
        <vt:i4>5</vt:i4>
      </vt:variant>
      <vt:variant>
        <vt:lpwstr/>
      </vt:variant>
      <vt:variant>
        <vt:lpwstr>_Toc435448244</vt:lpwstr>
      </vt:variant>
      <vt:variant>
        <vt:i4>1835063</vt:i4>
      </vt:variant>
      <vt:variant>
        <vt:i4>224</vt:i4>
      </vt:variant>
      <vt:variant>
        <vt:i4>0</vt:i4>
      </vt:variant>
      <vt:variant>
        <vt:i4>5</vt:i4>
      </vt:variant>
      <vt:variant>
        <vt:lpwstr/>
      </vt:variant>
      <vt:variant>
        <vt:lpwstr>_Toc435448243</vt:lpwstr>
      </vt:variant>
      <vt:variant>
        <vt:i4>1835063</vt:i4>
      </vt:variant>
      <vt:variant>
        <vt:i4>218</vt:i4>
      </vt:variant>
      <vt:variant>
        <vt:i4>0</vt:i4>
      </vt:variant>
      <vt:variant>
        <vt:i4>5</vt:i4>
      </vt:variant>
      <vt:variant>
        <vt:lpwstr/>
      </vt:variant>
      <vt:variant>
        <vt:lpwstr>_Toc435448242</vt:lpwstr>
      </vt:variant>
      <vt:variant>
        <vt:i4>1835063</vt:i4>
      </vt:variant>
      <vt:variant>
        <vt:i4>212</vt:i4>
      </vt:variant>
      <vt:variant>
        <vt:i4>0</vt:i4>
      </vt:variant>
      <vt:variant>
        <vt:i4>5</vt:i4>
      </vt:variant>
      <vt:variant>
        <vt:lpwstr/>
      </vt:variant>
      <vt:variant>
        <vt:lpwstr>_Toc435448241</vt:lpwstr>
      </vt:variant>
      <vt:variant>
        <vt:i4>1835063</vt:i4>
      </vt:variant>
      <vt:variant>
        <vt:i4>206</vt:i4>
      </vt:variant>
      <vt:variant>
        <vt:i4>0</vt:i4>
      </vt:variant>
      <vt:variant>
        <vt:i4>5</vt:i4>
      </vt:variant>
      <vt:variant>
        <vt:lpwstr/>
      </vt:variant>
      <vt:variant>
        <vt:lpwstr>_Toc435448240</vt:lpwstr>
      </vt:variant>
      <vt:variant>
        <vt:i4>1769527</vt:i4>
      </vt:variant>
      <vt:variant>
        <vt:i4>200</vt:i4>
      </vt:variant>
      <vt:variant>
        <vt:i4>0</vt:i4>
      </vt:variant>
      <vt:variant>
        <vt:i4>5</vt:i4>
      </vt:variant>
      <vt:variant>
        <vt:lpwstr/>
      </vt:variant>
      <vt:variant>
        <vt:lpwstr>_Toc435448239</vt:lpwstr>
      </vt:variant>
      <vt:variant>
        <vt:i4>1769527</vt:i4>
      </vt:variant>
      <vt:variant>
        <vt:i4>194</vt:i4>
      </vt:variant>
      <vt:variant>
        <vt:i4>0</vt:i4>
      </vt:variant>
      <vt:variant>
        <vt:i4>5</vt:i4>
      </vt:variant>
      <vt:variant>
        <vt:lpwstr/>
      </vt:variant>
      <vt:variant>
        <vt:lpwstr>_Toc435448238</vt:lpwstr>
      </vt:variant>
      <vt:variant>
        <vt:i4>1769527</vt:i4>
      </vt:variant>
      <vt:variant>
        <vt:i4>188</vt:i4>
      </vt:variant>
      <vt:variant>
        <vt:i4>0</vt:i4>
      </vt:variant>
      <vt:variant>
        <vt:i4>5</vt:i4>
      </vt:variant>
      <vt:variant>
        <vt:lpwstr/>
      </vt:variant>
      <vt:variant>
        <vt:lpwstr>_Toc435448237</vt:lpwstr>
      </vt:variant>
      <vt:variant>
        <vt:i4>1769527</vt:i4>
      </vt:variant>
      <vt:variant>
        <vt:i4>182</vt:i4>
      </vt:variant>
      <vt:variant>
        <vt:i4>0</vt:i4>
      </vt:variant>
      <vt:variant>
        <vt:i4>5</vt:i4>
      </vt:variant>
      <vt:variant>
        <vt:lpwstr/>
      </vt:variant>
      <vt:variant>
        <vt:lpwstr>_Toc435448236</vt:lpwstr>
      </vt:variant>
      <vt:variant>
        <vt:i4>1769527</vt:i4>
      </vt:variant>
      <vt:variant>
        <vt:i4>176</vt:i4>
      </vt:variant>
      <vt:variant>
        <vt:i4>0</vt:i4>
      </vt:variant>
      <vt:variant>
        <vt:i4>5</vt:i4>
      </vt:variant>
      <vt:variant>
        <vt:lpwstr/>
      </vt:variant>
      <vt:variant>
        <vt:lpwstr>_Toc435448235</vt:lpwstr>
      </vt:variant>
      <vt:variant>
        <vt:i4>1769527</vt:i4>
      </vt:variant>
      <vt:variant>
        <vt:i4>170</vt:i4>
      </vt:variant>
      <vt:variant>
        <vt:i4>0</vt:i4>
      </vt:variant>
      <vt:variant>
        <vt:i4>5</vt:i4>
      </vt:variant>
      <vt:variant>
        <vt:lpwstr/>
      </vt:variant>
      <vt:variant>
        <vt:lpwstr>_Toc435448234</vt:lpwstr>
      </vt:variant>
      <vt:variant>
        <vt:i4>1769527</vt:i4>
      </vt:variant>
      <vt:variant>
        <vt:i4>164</vt:i4>
      </vt:variant>
      <vt:variant>
        <vt:i4>0</vt:i4>
      </vt:variant>
      <vt:variant>
        <vt:i4>5</vt:i4>
      </vt:variant>
      <vt:variant>
        <vt:lpwstr/>
      </vt:variant>
      <vt:variant>
        <vt:lpwstr>_Toc435448233</vt:lpwstr>
      </vt:variant>
      <vt:variant>
        <vt:i4>1769527</vt:i4>
      </vt:variant>
      <vt:variant>
        <vt:i4>158</vt:i4>
      </vt:variant>
      <vt:variant>
        <vt:i4>0</vt:i4>
      </vt:variant>
      <vt:variant>
        <vt:i4>5</vt:i4>
      </vt:variant>
      <vt:variant>
        <vt:lpwstr/>
      </vt:variant>
      <vt:variant>
        <vt:lpwstr>_Toc435448232</vt:lpwstr>
      </vt:variant>
      <vt:variant>
        <vt:i4>1769527</vt:i4>
      </vt:variant>
      <vt:variant>
        <vt:i4>152</vt:i4>
      </vt:variant>
      <vt:variant>
        <vt:i4>0</vt:i4>
      </vt:variant>
      <vt:variant>
        <vt:i4>5</vt:i4>
      </vt:variant>
      <vt:variant>
        <vt:lpwstr/>
      </vt:variant>
      <vt:variant>
        <vt:lpwstr>_Toc435448231</vt:lpwstr>
      </vt:variant>
      <vt:variant>
        <vt:i4>1769527</vt:i4>
      </vt:variant>
      <vt:variant>
        <vt:i4>146</vt:i4>
      </vt:variant>
      <vt:variant>
        <vt:i4>0</vt:i4>
      </vt:variant>
      <vt:variant>
        <vt:i4>5</vt:i4>
      </vt:variant>
      <vt:variant>
        <vt:lpwstr/>
      </vt:variant>
      <vt:variant>
        <vt:lpwstr>_Toc435448230</vt:lpwstr>
      </vt:variant>
      <vt:variant>
        <vt:i4>1703991</vt:i4>
      </vt:variant>
      <vt:variant>
        <vt:i4>140</vt:i4>
      </vt:variant>
      <vt:variant>
        <vt:i4>0</vt:i4>
      </vt:variant>
      <vt:variant>
        <vt:i4>5</vt:i4>
      </vt:variant>
      <vt:variant>
        <vt:lpwstr/>
      </vt:variant>
      <vt:variant>
        <vt:lpwstr>_Toc435448229</vt:lpwstr>
      </vt:variant>
      <vt:variant>
        <vt:i4>1703991</vt:i4>
      </vt:variant>
      <vt:variant>
        <vt:i4>134</vt:i4>
      </vt:variant>
      <vt:variant>
        <vt:i4>0</vt:i4>
      </vt:variant>
      <vt:variant>
        <vt:i4>5</vt:i4>
      </vt:variant>
      <vt:variant>
        <vt:lpwstr/>
      </vt:variant>
      <vt:variant>
        <vt:lpwstr>_Toc435448228</vt:lpwstr>
      </vt:variant>
      <vt:variant>
        <vt:i4>1703991</vt:i4>
      </vt:variant>
      <vt:variant>
        <vt:i4>128</vt:i4>
      </vt:variant>
      <vt:variant>
        <vt:i4>0</vt:i4>
      </vt:variant>
      <vt:variant>
        <vt:i4>5</vt:i4>
      </vt:variant>
      <vt:variant>
        <vt:lpwstr/>
      </vt:variant>
      <vt:variant>
        <vt:lpwstr>_Toc435448227</vt:lpwstr>
      </vt:variant>
      <vt:variant>
        <vt:i4>1703991</vt:i4>
      </vt:variant>
      <vt:variant>
        <vt:i4>122</vt:i4>
      </vt:variant>
      <vt:variant>
        <vt:i4>0</vt:i4>
      </vt:variant>
      <vt:variant>
        <vt:i4>5</vt:i4>
      </vt:variant>
      <vt:variant>
        <vt:lpwstr/>
      </vt:variant>
      <vt:variant>
        <vt:lpwstr>_Toc435448226</vt:lpwstr>
      </vt:variant>
      <vt:variant>
        <vt:i4>1703991</vt:i4>
      </vt:variant>
      <vt:variant>
        <vt:i4>116</vt:i4>
      </vt:variant>
      <vt:variant>
        <vt:i4>0</vt:i4>
      </vt:variant>
      <vt:variant>
        <vt:i4>5</vt:i4>
      </vt:variant>
      <vt:variant>
        <vt:lpwstr/>
      </vt:variant>
      <vt:variant>
        <vt:lpwstr>_Toc435448225</vt:lpwstr>
      </vt:variant>
      <vt:variant>
        <vt:i4>1703991</vt:i4>
      </vt:variant>
      <vt:variant>
        <vt:i4>110</vt:i4>
      </vt:variant>
      <vt:variant>
        <vt:i4>0</vt:i4>
      </vt:variant>
      <vt:variant>
        <vt:i4>5</vt:i4>
      </vt:variant>
      <vt:variant>
        <vt:lpwstr/>
      </vt:variant>
      <vt:variant>
        <vt:lpwstr>_Toc435448224</vt:lpwstr>
      </vt:variant>
      <vt:variant>
        <vt:i4>1703991</vt:i4>
      </vt:variant>
      <vt:variant>
        <vt:i4>104</vt:i4>
      </vt:variant>
      <vt:variant>
        <vt:i4>0</vt:i4>
      </vt:variant>
      <vt:variant>
        <vt:i4>5</vt:i4>
      </vt:variant>
      <vt:variant>
        <vt:lpwstr/>
      </vt:variant>
      <vt:variant>
        <vt:lpwstr>_Toc435448223</vt:lpwstr>
      </vt:variant>
      <vt:variant>
        <vt:i4>1703991</vt:i4>
      </vt:variant>
      <vt:variant>
        <vt:i4>98</vt:i4>
      </vt:variant>
      <vt:variant>
        <vt:i4>0</vt:i4>
      </vt:variant>
      <vt:variant>
        <vt:i4>5</vt:i4>
      </vt:variant>
      <vt:variant>
        <vt:lpwstr/>
      </vt:variant>
      <vt:variant>
        <vt:lpwstr>_Toc435448222</vt:lpwstr>
      </vt:variant>
      <vt:variant>
        <vt:i4>1703991</vt:i4>
      </vt:variant>
      <vt:variant>
        <vt:i4>92</vt:i4>
      </vt:variant>
      <vt:variant>
        <vt:i4>0</vt:i4>
      </vt:variant>
      <vt:variant>
        <vt:i4>5</vt:i4>
      </vt:variant>
      <vt:variant>
        <vt:lpwstr/>
      </vt:variant>
      <vt:variant>
        <vt:lpwstr>_Toc435448221</vt:lpwstr>
      </vt:variant>
      <vt:variant>
        <vt:i4>1703991</vt:i4>
      </vt:variant>
      <vt:variant>
        <vt:i4>86</vt:i4>
      </vt:variant>
      <vt:variant>
        <vt:i4>0</vt:i4>
      </vt:variant>
      <vt:variant>
        <vt:i4>5</vt:i4>
      </vt:variant>
      <vt:variant>
        <vt:lpwstr/>
      </vt:variant>
      <vt:variant>
        <vt:lpwstr>_Toc435448220</vt:lpwstr>
      </vt:variant>
      <vt:variant>
        <vt:i4>1638455</vt:i4>
      </vt:variant>
      <vt:variant>
        <vt:i4>80</vt:i4>
      </vt:variant>
      <vt:variant>
        <vt:i4>0</vt:i4>
      </vt:variant>
      <vt:variant>
        <vt:i4>5</vt:i4>
      </vt:variant>
      <vt:variant>
        <vt:lpwstr/>
      </vt:variant>
      <vt:variant>
        <vt:lpwstr>_Toc435448219</vt:lpwstr>
      </vt:variant>
      <vt:variant>
        <vt:i4>1638455</vt:i4>
      </vt:variant>
      <vt:variant>
        <vt:i4>74</vt:i4>
      </vt:variant>
      <vt:variant>
        <vt:i4>0</vt:i4>
      </vt:variant>
      <vt:variant>
        <vt:i4>5</vt:i4>
      </vt:variant>
      <vt:variant>
        <vt:lpwstr/>
      </vt:variant>
      <vt:variant>
        <vt:lpwstr>_Toc435448218</vt:lpwstr>
      </vt:variant>
      <vt:variant>
        <vt:i4>1638455</vt:i4>
      </vt:variant>
      <vt:variant>
        <vt:i4>68</vt:i4>
      </vt:variant>
      <vt:variant>
        <vt:i4>0</vt:i4>
      </vt:variant>
      <vt:variant>
        <vt:i4>5</vt:i4>
      </vt:variant>
      <vt:variant>
        <vt:lpwstr/>
      </vt:variant>
      <vt:variant>
        <vt:lpwstr>_Toc435448217</vt:lpwstr>
      </vt:variant>
      <vt:variant>
        <vt:i4>1638455</vt:i4>
      </vt:variant>
      <vt:variant>
        <vt:i4>62</vt:i4>
      </vt:variant>
      <vt:variant>
        <vt:i4>0</vt:i4>
      </vt:variant>
      <vt:variant>
        <vt:i4>5</vt:i4>
      </vt:variant>
      <vt:variant>
        <vt:lpwstr/>
      </vt:variant>
      <vt:variant>
        <vt:lpwstr>_Toc435448216</vt:lpwstr>
      </vt:variant>
      <vt:variant>
        <vt:i4>1638455</vt:i4>
      </vt:variant>
      <vt:variant>
        <vt:i4>56</vt:i4>
      </vt:variant>
      <vt:variant>
        <vt:i4>0</vt:i4>
      </vt:variant>
      <vt:variant>
        <vt:i4>5</vt:i4>
      </vt:variant>
      <vt:variant>
        <vt:lpwstr/>
      </vt:variant>
      <vt:variant>
        <vt:lpwstr>_Toc435448215</vt:lpwstr>
      </vt:variant>
      <vt:variant>
        <vt:i4>1638455</vt:i4>
      </vt:variant>
      <vt:variant>
        <vt:i4>50</vt:i4>
      </vt:variant>
      <vt:variant>
        <vt:i4>0</vt:i4>
      </vt:variant>
      <vt:variant>
        <vt:i4>5</vt:i4>
      </vt:variant>
      <vt:variant>
        <vt:lpwstr/>
      </vt:variant>
      <vt:variant>
        <vt:lpwstr>_Toc435448214</vt:lpwstr>
      </vt:variant>
      <vt:variant>
        <vt:i4>1638455</vt:i4>
      </vt:variant>
      <vt:variant>
        <vt:i4>44</vt:i4>
      </vt:variant>
      <vt:variant>
        <vt:i4>0</vt:i4>
      </vt:variant>
      <vt:variant>
        <vt:i4>5</vt:i4>
      </vt:variant>
      <vt:variant>
        <vt:lpwstr/>
      </vt:variant>
      <vt:variant>
        <vt:lpwstr>_Toc435448213</vt:lpwstr>
      </vt:variant>
      <vt:variant>
        <vt:i4>1638455</vt:i4>
      </vt:variant>
      <vt:variant>
        <vt:i4>38</vt:i4>
      </vt:variant>
      <vt:variant>
        <vt:i4>0</vt:i4>
      </vt:variant>
      <vt:variant>
        <vt:i4>5</vt:i4>
      </vt:variant>
      <vt:variant>
        <vt:lpwstr/>
      </vt:variant>
      <vt:variant>
        <vt:lpwstr>_Toc435448212</vt:lpwstr>
      </vt:variant>
      <vt:variant>
        <vt:i4>1638455</vt:i4>
      </vt:variant>
      <vt:variant>
        <vt:i4>32</vt:i4>
      </vt:variant>
      <vt:variant>
        <vt:i4>0</vt:i4>
      </vt:variant>
      <vt:variant>
        <vt:i4>5</vt:i4>
      </vt:variant>
      <vt:variant>
        <vt:lpwstr/>
      </vt:variant>
      <vt:variant>
        <vt:lpwstr>_Toc435448211</vt:lpwstr>
      </vt:variant>
      <vt:variant>
        <vt:i4>1638455</vt:i4>
      </vt:variant>
      <vt:variant>
        <vt:i4>26</vt:i4>
      </vt:variant>
      <vt:variant>
        <vt:i4>0</vt:i4>
      </vt:variant>
      <vt:variant>
        <vt:i4>5</vt:i4>
      </vt:variant>
      <vt:variant>
        <vt:lpwstr/>
      </vt:variant>
      <vt:variant>
        <vt:lpwstr>_Toc435448210</vt:lpwstr>
      </vt:variant>
      <vt:variant>
        <vt:i4>1572919</vt:i4>
      </vt:variant>
      <vt:variant>
        <vt:i4>20</vt:i4>
      </vt:variant>
      <vt:variant>
        <vt:i4>0</vt:i4>
      </vt:variant>
      <vt:variant>
        <vt:i4>5</vt:i4>
      </vt:variant>
      <vt:variant>
        <vt:lpwstr/>
      </vt:variant>
      <vt:variant>
        <vt:lpwstr>_Toc435448209</vt:lpwstr>
      </vt:variant>
      <vt:variant>
        <vt:i4>1572919</vt:i4>
      </vt:variant>
      <vt:variant>
        <vt:i4>14</vt:i4>
      </vt:variant>
      <vt:variant>
        <vt:i4>0</vt:i4>
      </vt:variant>
      <vt:variant>
        <vt:i4>5</vt:i4>
      </vt:variant>
      <vt:variant>
        <vt:lpwstr/>
      </vt:variant>
      <vt:variant>
        <vt:lpwstr>_Toc435448208</vt:lpwstr>
      </vt:variant>
      <vt:variant>
        <vt:i4>1572919</vt:i4>
      </vt:variant>
      <vt:variant>
        <vt:i4>8</vt:i4>
      </vt:variant>
      <vt:variant>
        <vt:i4>0</vt:i4>
      </vt:variant>
      <vt:variant>
        <vt:i4>5</vt:i4>
      </vt:variant>
      <vt:variant>
        <vt:lpwstr/>
      </vt:variant>
      <vt:variant>
        <vt:lpwstr>_Toc435448207</vt:lpwstr>
      </vt:variant>
      <vt:variant>
        <vt:i4>1572919</vt:i4>
      </vt:variant>
      <vt:variant>
        <vt:i4>2</vt:i4>
      </vt:variant>
      <vt:variant>
        <vt:i4>0</vt:i4>
      </vt:variant>
      <vt:variant>
        <vt:i4>5</vt:i4>
      </vt:variant>
      <vt:variant>
        <vt:lpwstr/>
      </vt:variant>
      <vt:variant>
        <vt:lpwstr>_Toc435448206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FRS Neo &amp; Koolaire</dc:title>
  <dc:creator>ss04861</dc:creator>
  <cp:lastModifiedBy>Woltman, Andrew P</cp:lastModifiedBy>
  <cp:revision>2</cp:revision>
  <cp:lastPrinted>2017-08-01T18:11:00Z</cp:lastPrinted>
  <dcterms:created xsi:type="dcterms:W3CDTF">2018-01-03T17:53:00Z</dcterms:created>
  <dcterms:modified xsi:type="dcterms:W3CDTF">2018-01-03T17:53:00Z</dcterms:modified>
</cp:coreProperties>
</file>